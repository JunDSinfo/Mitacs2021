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334A61DB"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r w:rsidRPr="00FF5312">
                <w:rPr>
                  <w:rStyle w:val="Hyperlink"/>
                  <w:rFonts w:cs="Arial"/>
                  <w:color w:val="00B0F0"/>
                  <w:sz w:val="18"/>
                  <w:szCs w:val="18"/>
                </w:rPr>
                <w:t>Mitacs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r w:rsidR="006E5B84" w:rsidRPr="00FF5312">
              <w:rPr>
                <w:rFonts w:cs="Arial"/>
                <w:sz w:val="18"/>
                <w:szCs w:val="18"/>
              </w:rPr>
              <w:t>has to</w:t>
            </w:r>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of the partner funds at Mitacs.</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Mitacs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r w:rsidR="005E2E4E" w:rsidRPr="00FF5312">
                <w:rPr>
                  <w:rStyle w:val="Hyperlink"/>
                  <w:rFonts w:eastAsiaTheme="minorHAnsi" w:cs="Arial"/>
                  <w:color w:val="00B0F0"/>
                  <w:sz w:val="18"/>
                  <w:szCs w:val="18"/>
                </w:rPr>
                <w:t>Mitacs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If applicable, intern conflict of interest declarations must be received by Mitacs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Mitacs’</w:t>
            </w:r>
            <w:r w:rsidR="00D719D0" w:rsidRPr="00FF5312">
              <w:rPr>
                <w:rFonts w:cs="Arial"/>
                <w:sz w:val="18"/>
                <w:szCs w:val="18"/>
              </w:rPr>
              <w:t>s</w:t>
            </w:r>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r w:rsidRPr="00FF5312">
        <w:rPr>
          <w:rFonts w:cs="Arial"/>
          <w:b/>
          <w:sz w:val="18"/>
          <w:szCs w:val="18"/>
        </w:rPr>
        <w:t>Mitacs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r w:rsidR="00864963" w:rsidRPr="00FF5312">
              <w:rPr>
                <w:rFonts w:cs="Arial"/>
                <w:i/>
                <w:sz w:val="18"/>
                <w:szCs w:val="18"/>
              </w:rPr>
              <w:t xml:space="preserve">Mitacs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Mitacs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Mitacs after submission of your application; however, funds cannot be released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until Mitacs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r w:rsidR="009A52DF" w:rsidRPr="00FF5312">
        <w:rPr>
          <w:rFonts w:ascii="Century Gothic" w:hAnsi="Century Gothic" w:cs="Arial"/>
          <w:b/>
          <w:color w:val="1AA3DD"/>
          <w:sz w:val="32"/>
          <w:szCs w:val="32"/>
        </w:rPr>
        <w:lastRenderedPageBreak/>
        <w:t>Mitacs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7864F0AE" w:rsidR="00DA0A78" w:rsidRPr="00FF5312" w:rsidRDefault="00A142C2" w:rsidP="00A142C2">
            <w:pPr>
              <w:spacing w:before="120" w:after="120"/>
              <w:rPr>
                <w:rFonts w:cs="Arial"/>
                <w:sz w:val="18"/>
                <w:szCs w:val="18"/>
              </w:rPr>
            </w:pPr>
            <w:r>
              <w:rPr>
                <w:rFonts w:cs="Arial"/>
                <w:sz w:val="18"/>
                <w:szCs w:val="18"/>
              </w:rPr>
              <w:t>A</w:t>
            </w:r>
            <w:r w:rsidR="005C7ADC" w:rsidRPr="00FF5312">
              <w:rPr>
                <w:rFonts w:cs="Arial"/>
                <w:sz w:val="18"/>
                <w:szCs w:val="18"/>
              </w:rPr>
              <w:t xml:space="preserve"> smart banking conversation</w:t>
            </w:r>
            <w:r w:rsidR="00AB2130">
              <w:rPr>
                <w:rFonts w:cs="Arial"/>
                <w:sz w:val="18"/>
                <w:szCs w:val="18"/>
              </w:rPr>
              <w:t>al</w:t>
            </w:r>
            <w:r w:rsidR="005C7ADC"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431C14"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431C14"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431C14"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431C14"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01070B"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8F21EE" w:rsidRDefault="00CE0D52" w:rsidP="00101C8C">
            <w:pPr>
              <w:spacing w:before="120" w:after="120"/>
              <w:rPr>
                <w:rFonts w:cs="Arial"/>
                <w:sz w:val="18"/>
                <w:szCs w:val="18"/>
                <w:lang w:val="fr-CA"/>
              </w:rPr>
            </w:pPr>
            <w:r w:rsidRPr="008F21EE">
              <w:rPr>
                <w:rFonts w:cs="Arial"/>
                <w:sz w:val="18"/>
                <w:szCs w:val="18"/>
                <w:lang w:val="fr-CA"/>
              </w:rPr>
              <w:t>Fédérations des caisses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8F21EE" w:rsidRDefault="00101C8C" w:rsidP="00101C8C">
            <w:pPr>
              <w:pStyle w:val="Heading1"/>
              <w:spacing w:before="120" w:after="120"/>
              <w:outlineLvl w:val="0"/>
              <w:rPr>
                <w:rFonts w:ascii="Arial" w:eastAsia="Times New Roman" w:hAnsi="Arial" w:cs="Arial"/>
                <w:b w:val="0"/>
                <w:bCs w:val="0"/>
                <w:color w:val="auto"/>
                <w:sz w:val="18"/>
                <w:szCs w:val="18"/>
                <w:lang w:val="fr-CA"/>
              </w:rPr>
            </w:pPr>
          </w:p>
          <w:p w14:paraId="6A5C306B" w14:textId="7004ED0F" w:rsidR="00F05A92" w:rsidRPr="00FF5312" w:rsidRDefault="00CE0D52" w:rsidP="00101C8C">
            <w:pPr>
              <w:pStyle w:val="Heading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Nathalie Neriec</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Hang My Thi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5E3F4E9E" w:rsidR="002B20B0" w:rsidRPr="00CE0D52" w:rsidRDefault="00A37B0A" w:rsidP="00FF5312">
      <w:pPr>
        <w:keepNext/>
        <w:spacing w:before="120" w:after="120"/>
        <w:ind w:left="720"/>
        <w:rPr>
          <w:bCs/>
          <w:sz w:val="22"/>
        </w:rPr>
      </w:pPr>
      <w:r>
        <w:rPr>
          <w:bCs/>
          <w:sz w:val="22"/>
        </w:rPr>
        <w:t>A s</w:t>
      </w:r>
      <w:r w:rsidR="000A6F76" w:rsidRPr="00CE0D52">
        <w:rPr>
          <w:bCs/>
          <w:sz w:val="22"/>
        </w:rPr>
        <w:t xml:space="preserve">mart </w:t>
      </w:r>
      <w:r w:rsidR="00C13D97" w:rsidRPr="00CE0D52">
        <w:rPr>
          <w:bCs/>
          <w:sz w:val="22"/>
        </w:rPr>
        <w:t xml:space="preserve">banking </w:t>
      </w:r>
      <w:r w:rsidR="000A6F76" w:rsidRPr="00CE0D52">
        <w:rPr>
          <w:bCs/>
          <w:sz w:val="22"/>
        </w:rPr>
        <w:t>conversation</w:t>
      </w:r>
      <w:r w:rsidR="00AB2130" w:rsidRPr="00CE0D52">
        <w:rPr>
          <w:bCs/>
          <w:sz w:val="22"/>
        </w:rPr>
        <w:t>al</w:t>
      </w:r>
      <w:r w:rsidR="00E83850" w:rsidRPr="00CE0D52">
        <w:rPr>
          <w:bCs/>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52B0C2DD" w:rsidR="000A6F76" w:rsidRPr="00FF5312" w:rsidRDefault="001D41B9" w:rsidP="00F90C85">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w:t>
      </w:r>
      <w:r w:rsidR="000453AD">
        <w:rPr>
          <w:sz w:val="20"/>
        </w:rPr>
        <w:t xml:space="preserve"> </w:t>
      </w:r>
      <w:r w:rsidR="00706899" w:rsidRPr="00FF5312">
        <w:rPr>
          <w:sz w:val="20"/>
        </w:rPr>
        <w:t>modern technologies to provide a more innovative experience for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A37B0A">
        <w:rPr>
          <w:sz w:val="20"/>
        </w:rPr>
        <w:t xml:space="preserve"> as a new generation self-service </w:t>
      </w:r>
      <w:r w:rsidR="00706899" w:rsidRPr="00FF5312">
        <w:rPr>
          <w:sz w:val="20"/>
        </w:rPr>
        <w:t>in order to improve customer experience and satisfaction</w:t>
      </w:r>
      <w:r w:rsidR="000A6F76" w:rsidRPr="00FF5312">
        <w:rPr>
          <w:sz w:val="20"/>
        </w:rPr>
        <w:t>. The purpose of this research is to propose a novel frame</w:t>
      </w:r>
      <w:r w:rsidR="00314804" w:rsidRPr="00FF5312">
        <w:rPr>
          <w:sz w:val="20"/>
        </w:rPr>
        <w:t xml:space="preserve">work </w:t>
      </w:r>
      <w:r w:rsidR="00A37B0A">
        <w:rPr>
          <w:sz w:val="20"/>
        </w:rPr>
        <w:t xml:space="preserve">for designing and building a smart service system, which </w:t>
      </w:r>
      <w:r w:rsidR="00314804" w:rsidRPr="00FF5312">
        <w:rPr>
          <w:sz w:val="20"/>
        </w:rPr>
        <w:t xml:space="preserve">can adapt and learn to </w:t>
      </w:r>
      <w:r w:rsidR="00A37B0A">
        <w:rPr>
          <w:sz w:val="20"/>
        </w:rPr>
        <w:t>implement</w:t>
      </w:r>
      <w:r w:rsidR="00A37B0A" w:rsidRPr="00FF5312">
        <w:rPr>
          <w:sz w:val="20"/>
        </w:rPr>
        <w:t xml:space="preserve"> </w:t>
      </w:r>
      <w:r w:rsidR="00314804" w:rsidRPr="00FF5312">
        <w:rPr>
          <w:sz w:val="20"/>
        </w:rPr>
        <w:t xml:space="preserve">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w:t>
      </w:r>
      <w:r w:rsidR="000453AD" w:rsidRPr="000453AD">
        <w:rPr>
          <w:sz w:val="20"/>
        </w:rPr>
        <w:t>interactive</w:t>
      </w:r>
      <w:r w:rsidR="000453AD">
        <w:rPr>
          <w:sz w:val="20"/>
        </w:rPr>
        <w:t xml:space="preserve"> </w:t>
      </w:r>
      <w:r w:rsidR="00314804" w:rsidRPr="00FF5312">
        <w:rPr>
          <w:sz w:val="20"/>
        </w:rPr>
        <w:t>experience with human users. The framework</w:t>
      </w:r>
      <w:r w:rsidR="00A37B0A">
        <w:rPr>
          <w:sz w:val="20"/>
        </w:rPr>
        <w:t>, which is</w:t>
      </w:r>
      <w:r w:rsidR="00314804" w:rsidRPr="00FF5312">
        <w:rPr>
          <w:sz w:val="20"/>
        </w:rPr>
        <w:t xml:space="preserve"> </w:t>
      </w:r>
      <w:r w:rsidR="00A37B0A">
        <w:rPr>
          <w:sz w:val="20"/>
        </w:rPr>
        <w:t xml:space="preserve">a reconciliation of the </w:t>
      </w:r>
      <w:r w:rsidR="00F90C85">
        <w:rPr>
          <w:sz w:val="20"/>
        </w:rPr>
        <w:t xml:space="preserve">conversational </w:t>
      </w:r>
      <w:r w:rsidR="00A37B0A">
        <w:rPr>
          <w:sz w:val="20"/>
        </w:rPr>
        <w:t xml:space="preserve">dialogue </w:t>
      </w:r>
      <w:r w:rsidR="00F90C85">
        <w:rPr>
          <w:sz w:val="20"/>
        </w:rPr>
        <w:t>management</w:t>
      </w:r>
      <w:r w:rsidR="00A37B0A">
        <w:rPr>
          <w:sz w:val="20"/>
        </w:rPr>
        <w:t xml:space="preserve"> and the customer knowledge management</w:t>
      </w:r>
      <w:r w:rsidR="00314804" w:rsidRPr="00FF5312">
        <w:rPr>
          <w:sz w:val="20"/>
        </w:rPr>
        <w:t xml:space="preserve"> approaches</w:t>
      </w:r>
      <w:r w:rsidR="00A37B0A">
        <w:rPr>
          <w:sz w:val="20"/>
        </w:rPr>
        <w:t xml:space="preserve">, includes a smart dialogue </w:t>
      </w:r>
      <w:r w:rsidR="00F90C85">
        <w:rPr>
          <w:sz w:val="20"/>
        </w:rPr>
        <w:t>component</w:t>
      </w:r>
      <w:r w:rsidR="00A37B0A">
        <w:rPr>
          <w:sz w:val="20"/>
        </w:rPr>
        <w:t xml:space="preserve"> and a context-aware knowledge </w:t>
      </w:r>
      <w:r w:rsidR="00F90C85">
        <w:rPr>
          <w:sz w:val="20"/>
        </w:rPr>
        <w:t>component</w:t>
      </w:r>
      <w:r w:rsidR="00314804" w:rsidRPr="00FF5312">
        <w:rPr>
          <w:sz w:val="20"/>
        </w:rPr>
        <w:t xml:space="preserve">. </w:t>
      </w:r>
    </w:p>
    <w:p w14:paraId="58C49493" w14:textId="1E6DCC8C" w:rsidR="00A37B0A" w:rsidRDefault="00A37B0A" w:rsidP="00FF5312">
      <w:pPr>
        <w:spacing w:after="120"/>
        <w:ind w:left="720"/>
        <w:jc w:val="both"/>
        <w:rPr>
          <w:sz w:val="20"/>
        </w:rPr>
      </w:pPr>
      <w:r>
        <w:rPr>
          <w:sz w:val="20"/>
        </w:rPr>
        <w:t>The</w:t>
      </w:r>
      <w:r w:rsidRPr="00FF5312">
        <w:rPr>
          <w:sz w:val="20"/>
        </w:rPr>
        <w:t xml:space="preserve"> </w:t>
      </w:r>
      <w:r w:rsidRPr="00FF5312">
        <w:rPr>
          <w:i/>
          <w:sz w:val="20"/>
        </w:rPr>
        <w:t xml:space="preserve">smart dialogue </w:t>
      </w:r>
      <w:r w:rsidR="00F90C85">
        <w:rPr>
          <w:i/>
          <w:sz w:val="20"/>
        </w:rPr>
        <w:t>component</w:t>
      </w:r>
      <w:r>
        <w:rPr>
          <w:i/>
          <w:sz w:val="20"/>
        </w:rPr>
        <w:t xml:space="preserve"> </w:t>
      </w:r>
      <w:r w:rsidRPr="00FF5312">
        <w:rPr>
          <w:sz w:val="20"/>
        </w:rPr>
        <w:t xml:space="preserve">receives the user’s questions and then analyzes the requirements using machine learning algorithms and artificial intelligence techniques. When the user’s questions are classified as </w:t>
      </w:r>
      <w:r>
        <w:rPr>
          <w:sz w:val="20"/>
        </w:rPr>
        <w:t>a</w:t>
      </w:r>
      <w:r w:rsidRPr="00FF5312">
        <w:rPr>
          <w:sz w:val="20"/>
        </w:rPr>
        <w:t xml:space="preserve"> demand, the service </w:t>
      </w:r>
      <w:r>
        <w:rPr>
          <w:sz w:val="20"/>
        </w:rPr>
        <w:t>will</w:t>
      </w:r>
      <w:r w:rsidRPr="00FF5312">
        <w:rPr>
          <w:sz w:val="20"/>
        </w:rPr>
        <w:t xml:space="preserve"> </w:t>
      </w:r>
      <w:r>
        <w:rPr>
          <w:sz w:val="20"/>
        </w:rPr>
        <w:t>make</w:t>
      </w:r>
      <w:r w:rsidRPr="00FF5312">
        <w:rPr>
          <w:sz w:val="20"/>
        </w:rPr>
        <w:t xml:space="preserve"> a personalized appropriate </w:t>
      </w:r>
      <w:r w:rsidRPr="00387900">
        <w:rPr>
          <w:sz w:val="20"/>
        </w:rPr>
        <w:t>re</w:t>
      </w:r>
      <w:r>
        <w:rPr>
          <w:sz w:val="20"/>
        </w:rPr>
        <w:t>sponse</w:t>
      </w:r>
      <w:r w:rsidRPr="00220868">
        <w:rPr>
          <w:sz w:val="20"/>
        </w:rPr>
        <w:t xml:space="preserve"> </w:t>
      </w:r>
      <w:r>
        <w:rPr>
          <w:sz w:val="20"/>
        </w:rPr>
        <w:t>that</w:t>
      </w:r>
      <w:r w:rsidRPr="00FF5312">
        <w:rPr>
          <w:sz w:val="20"/>
        </w:rPr>
        <w:t xml:space="preserve"> may include the answer, hint, process, or recommended product and service</w:t>
      </w:r>
      <w:r>
        <w:rPr>
          <w:sz w:val="20"/>
        </w:rPr>
        <w:t xml:space="preserve"> </w:t>
      </w:r>
      <w:r w:rsidRPr="00FF5312">
        <w:rPr>
          <w:sz w:val="20"/>
        </w:rPr>
        <w:t>to satisfy user needs.</w:t>
      </w:r>
    </w:p>
    <w:p w14:paraId="2D34CAF3" w14:textId="697A7446"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i/>
          <w:sz w:val="20"/>
        </w:rPr>
        <w:t>context-</w:t>
      </w:r>
      <w:r w:rsidR="000453AD">
        <w:rPr>
          <w:i/>
          <w:sz w:val="20"/>
        </w:rPr>
        <w:t>a</w:t>
      </w:r>
      <w:r w:rsidR="003214D9" w:rsidRPr="00FF5312">
        <w:rPr>
          <w:i/>
          <w:sz w:val="20"/>
        </w:rPr>
        <w:t xml:space="preserve">ware </w:t>
      </w:r>
      <w:r w:rsidRPr="00FF5312">
        <w:rPr>
          <w:i/>
          <w:sz w:val="20"/>
        </w:rPr>
        <w:t>k</w:t>
      </w:r>
      <w:r w:rsidR="003214D9" w:rsidRPr="00FF5312">
        <w:rPr>
          <w:i/>
          <w:sz w:val="20"/>
        </w:rPr>
        <w:t xml:space="preserve">nowledge </w:t>
      </w:r>
      <w:r w:rsidR="00F90C85">
        <w:rPr>
          <w:i/>
          <w:sz w:val="20"/>
        </w:rPr>
        <w:t>component</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provide services</w:t>
      </w:r>
      <w:r w:rsidR="00F90C85">
        <w:rPr>
          <w:sz w:val="20"/>
        </w:rPr>
        <w:t xml:space="preserve"> for context recognizing and reasoning</w:t>
      </w:r>
      <w:r w:rsidR="003214D9" w:rsidRPr="00FF5312">
        <w:rPr>
          <w:sz w:val="20"/>
        </w:rPr>
        <w:t xml:space="preserve">,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90C85">
        <w:rPr>
          <w:sz w:val="20"/>
        </w:rPr>
        <w:t>component</w:t>
      </w:r>
      <w:r w:rsidR="00F84CCD" w:rsidRPr="00FF5312">
        <w:rPr>
          <w:sz w:val="20"/>
        </w:rPr>
        <w:t xml:space="preserve"> captures</w:t>
      </w:r>
      <w:r w:rsidR="00F90C85">
        <w:rPr>
          <w:sz w:val="20"/>
        </w:rPr>
        <w:t>,</w:t>
      </w:r>
      <w:r w:rsidR="00F84CCD" w:rsidRPr="00FF5312">
        <w:rPr>
          <w:sz w:val="20"/>
        </w:rPr>
        <w:t xml:space="preserve"> manages </w:t>
      </w:r>
      <w:r w:rsidR="00F90C85">
        <w:rPr>
          <w:sz w:val="20"/>
        </w:rPr>
        <w:t xml:space="preserve">and exploits </w:t>
      </w:r>
      <w:r w:rsidR="00F84CCD" w:rsidRPr="00FF5312">
        <w:rPr>
          <w:sz w:val="20"/>
        </w:rPr>
        <w:t xml:space="preserve">different types of customer knowledge in order to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C4372B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w:t>
      </w:r>
      <w:r w:rsidR="002C6698">
        <w:rPr>
          <w:sz w:val="20"/>
        </w:rPr>
        <w:t xml:space="preserve">the </w:t>
      </w:r>
      <w:r w:rsidR="00220868" w:rsidRPr="00FF5312">
        <w:rPr>
          <w:sz w:val="20"/>
        </w:rPr>
        <w:t>daily life</w:t>
      </w:r>
      <w:r w:rsidR="00220868">
        <w:rPr>
          <w:sz w:val="20"/>
        </w:rPr>
        <w:t>,</w:t>
      </w:r>
      <w:r w:rsidRPr="00FF5312">
        <w:rPr>
          <w:sz w:val="20"/>
        </w:rPr>
        <w:t xml:space="preserve"> </w:t>
      </w:r>
      <w:r w:rsidR="002C6698">
        <w:rPr>
          <w:sz w:val="20"/>
        </w:rPr>
        <w:t xml:space="preserve">have </w:t>
      </w:r>
      <w:r w:rsidR="00220868">
        <w:rPr>
          <w:sz w:val="20"/>
        </w:rPr>
        <w:t xml:space="preserve">become more and more important </w:t>
      </w:r>
      <w:r w:rsidRPr="00FF5312">
        <w:rPr>
          <w:sz w:val="20"/>
        </w:rPr>
        <w:t xml:space="preserve">in </w:t>
      </w:r>
      <w:r w:rsidR="00F84CCD" w:rsidRPr="00FF5312">
        <w:rPr>
          <w:sz w:val="20"/>
        </w:rPr>
        <w:t>today</w:t>
      </w:r>
      <w:r w:rsidR="002C6698">
        <w:rPr>
          <w:sz w:val="20"/>
        </w:rPr>
        <w:t>’s</w:t>
      </w:r>
      <w:r w:rsidR="00F84CCD" w:rsidRPr="00FF5312">
        <w:rPr>
          <w:sz w:val="20"/>
        </w:rPr>
        <w:t xml:space="preserve">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50780496"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w:t>
      </w:r>
      <w:r w:rsidR="002C6698">
        <w:rPr>
          <w:sz w:val="20"/>
        </w:rPr>
        <w:t>between</w:t>
      </w:r>
      <w:r w:rsidR="002C6698" w:rsidRPr="00FF5312">
        <w:rPr>
          <w:sz w:val="20"/>
        </w:rPr>
        <w:t xml:space="preserve"> </w:t>
      </w:r>
      <w:r w:rsidRPr="00FF5312">
        <w:rPr>
          <w:sz w:val="20"/>
        </w:rPr>
        <w:t xml:space="preserve">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 at accurately handling user</w:t>
      </w:r>
      <w:r w:rsidR="002C6698">
        <w:rPr>
          <w:sz w:val="20"/>
        </w:rPr>
        <w:t>s’</w:t>
      </w:r>
      <w:r w:rsidR="00896745" w:rsidRPr="00FF5312">
        <w:rPr>
          <w:sz w:val="20"/>
        </w:rPr>
        <w:t xml:space="preserve"> message</w:t>
      </w:r>
      <w:r w:rsidR="002C6698">
        <w:rPr>
          <w:sz w:val="20"/>
        </w:rPr>
        <w:t>s</w:t>
      </w:r>
      <w:r w:rsidR="00896745" w:rsidRPr="00FF5312">
        <w:rPr>
          <w:sz w:val="20"/>
        </w:rPr>
        <w:t>,</w:t>
      </w:r>
      <w:r w:rsidRPr="00FF5312">
        <w:rPr>
          <w:i/>
          <w:sz w:val="20"/>
        </w:rPr>
        <w:t xml:space="preserve"> </w:t>
      </w:r>
      <w:r w:rsidR="00896745" w:rsidRPr="00FF5312">
        <w:rPr>
          <w:sz w:val="20"/>
        </w:rPr>
        <w:t>are used to achieve better optimization performance</w:t>
      </w:r>
      <w:r w:rsidRPr="00FF5312">
        <w:rPr>
          <w:sz w:val="20"/>
        </w:rPr>
        <w:t xml:space="preserve"> in certain domain</w:t>
      </w:r>
      <w:r w:rsidR="002C6698">
        <w:rPr>
          <w:sz w:val="20"/>
        </w:rPr>
        <w:t>s</w:t>
      </w:r>
      <w:r w:rsidRPr="00FF5312">
        <w:rPr>
          <w:sz w:val="20"/>
        </w:rPr>
        <w:t xml:space="preserve">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ListParagraph"/>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85CC518" w:rsidR="006727ED" w:rsidRPr="00FF5312" w:rsidRDefault="006727ED" w:rsidP="00264A8E">
      <w:pPr>
        <w:pStyle w:val="ListParagraph"/>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w:t>
      </w:r>
      <w:r w:rsidR="002D2719">
        <w:rPr>
          <w:sz w:val="20"/>
        </w:rPr>
        <w:t>,</w:t>
      </w:r>
      <w:r w:rsidRPr="00FF5312">
        <w:rPr>
          <w:sz w:val="20"/>
        </w:rPr>
        <w:t xml:space="preserve"> </w:t>
      </w:r>
      <w:r w:rsidR="002C6698">
        <w:rPr>
          <w:sz w:val="20"/>
        </w:rPr>
        <w:t>including</w:t>
      </w:r>
      <w:r w:rsidRPr="00FF5312">
        <w:rPr>
          <w:sz w:val="20"/>
        </w:rPr>
        <w:t xml:space="preserve">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ListParagraph"/>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0D03A0A" w14:textId="77777777" w:rsidR="00970A3E"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w:t>
      </w:r>
      <w:r w:rsidR="002C6698" w:rsidRPr="00FF5312">
        <w:rPr>
          <w:sz w:val="20"/>
        </w:rPr>
        <w:t>ha</w:t>
      </w:r>
      <w:r w:rsidR="002C6698">
        <w:rPr>
          <w:sz w:val="20"/>
        </w:rPr>
        <w:t>ve</w:t>
      </w:r>
      <w:r w:rsidR="002C6698" w:rsidRPr="00FF5312">
        <w:rPr>
          <w:sz w:val="20"/>
        </w:rPr>
        <w:t xml:space="preserve"> </w:t>
      </w:r>
      <w:r w:rsidRPr="00FF5312">
        <w:rPr>
          <w:sz w:val="20"/>
        </w:rPr>
        <w:t>turned into a management priority [23]. In particular, customer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p>
    <w:p w14:paraId="2B9059D4" w14:textId="26C69ED2" w:rsidR="00380A5F" w:rsidRDefault="00F90C85" w:rsidP="007C5270">
      <w:pPr>
        <w:spacing w:after="120"/>
        <w:ind w:left="720"/>
        <w:jc w:val="both"/>
        <w:rPr>
          <w:color w:val="FF0000"/>
          <w:sz w:val="20"/>
        </w:rPr>
      </w:pPr>
      <w:commentRangeStart w:id="2"/>
      <w:r>
        <w:rPr>
          <w:color w:val="FF0000"/>
          <w:sz w:val="20"/>
        </w:rPr>
        <w:t xml:space="preserve">Smart banking is emerging solution for </w:t>
      </w:r>
      <w:r w:rsidR="007C5270">
        <w:rPr>
          <w:color w:val="FF0000"/>
          <w:sz w:val="20"/>
        </w:rPr>
        <w:t xml:space="preserve">the </w:t>
      </w:r>
      <w:r>
        <w:rPr>
          <w:color w:val="FF0000"/>
          <w:sz w:val="20"/>
        </w:rPr>
        <w:t xml:space="preserve">banking sector to provide </w:t>
      </w:r>
      <w:r w:rsidR="007C5270">
        <w:rPr>
          <w:color w:val="FF0000"/>
          <w:sz w:val="20"/>
        </w:rPr>
        <w:t xml:space="preserve">innovative </w:t>
      </w:r>
      <w:r w:rsidRPr="00F90C85">
        <w:rPr>
          <w:color w:val="FF0000"/>
          <w:sz w:val="20"/>
        </w:rPr>
        <w:t>services for the new</w:t>
      </w:r>
      <w:r w:rsidR="007C5270">
        <w:rPr>
          <w:color w:val="FF0000"/>
          <w:sz w:val="20"/>
        </w:rPr>
        <w:t xml:space="preserve"> and</w:t>
      </w:r>
      <w:r w:rsidRPr="00F90C85">
        <w:rPr>
          <w:color w:val="FF0000"/>
          <w:sz w:val="20"/>
        </w:rPr>
        <w:t xml:space="preserve"> empowered consumer</w:t>
      </w:r>
      <w:r w:rsidR="007C5270">
        <w:rPr>
          <w:color w:val="FF0000"/>
          <w:sz w:val="20"/>
        </w:rPr>
        <w:t xml:space="preserve">s such as </w:t>
      </w:r>
      <w:r w:rsidR="007C5270" w:rsidRPr="007C5270">
        <w:rPr>
          <w:color w:val="FF0000"/>
          <w:sz w:val="20"/>
        </w:rPr>
        <w:t xml:space="preserve">banker mobility, next-generation self-service, remote advisory, social </w:t>
      </w:r>
      <w:del w:id="3" w:author="Vu, Do Dung" w:date="2021-10-13T20:47:00Z">
        <w:r w:rsidR="007C5270" w:rsidRPr="007C5270" w:rsidDel="00CA28F2">
          <w:rPr>
            <w:color w:val="FF0000"/>
            <w:sz w:val="20"/>
          </w:rPr>
          <w:delText>computing</w:delText>
        </w:r>
      </w:del>
      <w:ins w:id="4" w:author="Vu, Do Dung" w:date="2021-10-13T20:47:00Z">
        <w:r w:rsidR="00CA28F2" w:rsidRPr="007C5270">
          <w:rPr>
            <w:color w:val="FF0000"/>
            <w:sz w:val="20"/>
          </w:rPr>
          <w:t>computing,</w:t>
        </w:r>
      </w:ins>
      <w:r w:rsidR="007C5270" w:rsidRPr="007C5270">
        <w:rPr>
          <w:color w:val="FF0000"/>
          <w:sz w:val="20"/>
        </w:rPr>
        <w:t xml:space="preserve"> and the use of digital signage</w:t>
      </w:r>
      <w:r w:rsidR="007C5270">
        <w:rPr>
          <w:color w:val="FF0000"/>
          <w:sz w:val="20"/>
        </w:rPr>
        <w:t xml:space="preserve">. </w:t>
      </w:r>
      <w:r w:rsidR="00380A5F">
        <w:rPr>
          <w:color w:val="FF0000"/>
          <w:sz w:val="20"/>
        </w:rPr>
        <w:t xml:space="preserve">As a matter of fact, there is still a little focus on models and frameworks for service systems that can support those smart banking services. </w:t>
      </w:r>
    </w:p>
    <w:p w14:paraId="69A5523A" w14:textId="27884616" w:rsidR="004C1B48" w:rsidRPr="00F82D97" w:rsidRDefault="007C5270">
      <w:pPr>
        <w:spacing w:after="120"/>
        <w:ind w:left="720"/>
        <w:jc w:val="both"/>
        <w:rPr>
          <w:color w:val="FF0000"/>
          <w:sz w:val="20"/>
        </w:rPr>
      </w:pPr>
      <w:r>
        <w:rPr>
          <w:color w:val="FF0000"/>
          <w:sz w:val="20"/>
        </w:rPr>
        <w:t xml:space="preserve">This research addresses the challenge of </w:t>
      </w:r>
      <w:r w:rsidR="00380A5F">
        <w:rPr>
          <w:color w:val="FF0000"/>
          <w:sz w:val="20"/>
        </w:rPr>
        <w:t>building a smart service system for supporting</w:t>
      </w:r>
      <w:r>
        <w:rPr>
          <w:color w:val="FF0000"/>
          <w:sz w:val="20"/>
        </w:rPr>
        <w:t xml:space="preserve"> </w:t>
      </w:r>
      <w:r w:rsidR="00380A5F">
        <w:rPr>
          <w:color w:val="FF0000"/>
          <w:sz w:val="20"/>
        </w:rPr>
        <w:t xml:space="preserve">smart banking services in general, and offers </w:t>
      </w:r>
      <w:r>
        <w:rPr>
          <w:color w:val="FF0000"/>
          <w:sz w:val="20"/>
        </w:rPr>
        <w:t xml:space="preserve">a smart </w:t>
      </w:r>
      <w:r w:rsidRPr="007C5270">
        <w:rPr>
          <w:color w:val="FF0000"/>
          <w:sz w:val="20"/>
        </w:rPr>
        <w:t>banking conversational service</w:t>
      </w:r>
      <w:r w:rsidR="00380A5F">
        <w:rPr>
          <w:color w:val="FF0000"/>
          <w:sz w:val="20"/>
        </w:rPr>
        <w:t xml:space="preserve"> as a new generation self-service in particular. </w:t>
      </w:r>
      <w:commentRangeEnd w:id="2"/>
      <w:r>
        <w:rPr>
          <w:rStyle w:val="CommentReference"/>
          <w:sz w:val="20"/>
          <w:szCs w:val="20"/>
        </w:rPr>
        <w:commentReference w:id="2"/>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380A58CC"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w:t>
      </w:r>
      <w:r w:rsidR="00230DDD">
        <w:rPr>
          <w:sz w:val="20"/>
          <w:szCs w:val="20"/>
        </w:rPr>
        <w:t xml:space="preserve"> as</w:t>
      </w:r>
      <w:r w:rsidR="00BD1FA0">
        <w:rPr>
          <w:sz w:val="20"/>
          <w:szCs w:val="20"/>
        </w:rPr>
        <w:t xml:space="preserve">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r w:rsidR="00230DDD">
        <w:rPr>
          <w:sz w:val="20"/>
          <w:szCs w:val="20"/>
        </w:rPr>
        <w:t>can</w:t>
      </w:r>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r w:rsidR="00230DDD">
        <w:rPr>
          <w:sz w:val="20"/>
          <w:szCs w:val="20"/>
        </w:rPr>
        <w:t xml:space="preserve">only </w:t>
      </w:r>
      <w:r w:rsidR="00230DDD" w:rsidRPr="00ED455B">
        <w:rPr>
          <w:sz w:val="20"/>
          <w:szCs w:val="20"/>
        </w:rPr>
        <w:t>to</w:t>
      </w:r>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230DDD">
        <w:rPr>
          <w:sz w:val="20"/>
          <w:szCs w:val="20"/>
        </w:rPr>
        <w:t>in</w:t>
      </w:r>
      <w:r w:rsidR="00BD1FA0" w:rsidRPr="00ED455B">
        <w:rPr>
          <w:sz w:val="20"/>
          <w:szCs w:val="20"/>
        </w:rPr>
        <w:t xml:space="preserve"> conduct</w:t>
      </w:r>
      <w:r w:rsidR="00230DDD">
        <w:rPr>
          <w:sz w:val="20"/>
          <w:szCs w:val="20"/>
        </w:rPr>
        <w:t>ing</w:t>
      </w:r>
      <w:r w:rsidR="00BD1FA0" w:rsidRPr="00ED455B">
        <w:rPr>
          <w:sz w:val="20"/>
          <w:szCs w:val="20"/>
        </w:rPr>
        <w:t xml:space="preserve"> business [20].</w:t>
      </w:r>
    </w:p>
    <w:p w14:paraId="5AF70930" w14:textId="7B37716F"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w:t>
      </w:r>
      <w:r w:rsidR="00230DDD">
        <w:rPr>
          <w:sz w:val="20"/>
          <w:szCs w:val="20"/>
        </w:rPr>
        <w:t xml:space="preserve"> the</w:t>
      </w:r>
      <w:r w:rsidRPr="00ED455B">
        <w:rPr>
          <w:sz w:val="20"/>
          <w:szCs w:val="20"/>
        </w:rPr>
        <w:t xml:space="preserve">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w:t>
      </w:r>
      <w:r w:rsidR="00230DDD">
        <w:rPr>
          <w:sz w:val="20"/>
          <w:szCs w:val="20"/>
        </w:rPr>
        <w:t xml:space="preserve"> the</w:t>
      </w:r>
      <w:r w:rsidRPr="00ED455B">
        <w:rPr>
          <w:sz w:val="20"/>
          <w:szCs w:val="20"/>
        </w:rPr>
        <w:t xml:space="preserve">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383DE88B"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00380A5F">
        <w:rPr>
          <w:sz w:val="20"/>
        </w:rPr>
        <w:t xml:space="preserve"> that can provide a context-aware smart services, which is </w:t>
      </w:r>
      <w:r w:rsidR="00380A5F" w:rsidRPr="00380A5F">
        <w:rPr>
          <w:sz w:val="20"/>
        </w:rPr>
        <w:t xml:space="preserve">capable of actively adapting and responding based on </w:t>
      </w:r>
      <w:r w:rsidR="00380A5F">
        <w:rPr>
          <w:sz w:val="20"/>
        </w:rPr>
        <w:t>user’s</w:t>
      </w:r>
      <w:r w:rsidR="00380A5F" w:rsidRPr="00380A5F">
        <w:rPr>
          <w:sz w:val="20"/>
        </w:rPr>
        <w:t xml:space="preserve"> circumstance of interests.</w:t>
      </w:r>
      <w:r w:rsidR="00F01E53">
        <w:rPr>
          <w:sz w:val="20"/>
        </w:rPr>
        <w:t xml:space="preserve"> The SBCS framework includes a</w:t>
      </w:r>
      <w:r w:rsidR="00F01E53" w:rsidRPr="00F01E53">
        <w:rPr>
          <w:i/>
          <w:sz w:val="20"/>
        </w:rPr>
        <w:t xml:space="preserve"> </w:t>
      </w:r>
      <w:r w:rsidR="00F01E53" w:rsidRPr="00FF5312">
        <w:rPr>
          <w:i/>
          <w:sz w:val="20"/>
        </w:rPr>
        <w:t xml:space="preserve">smart dialogue </w:t>
      </w:r>
      <w:r w:rsidR="00F01E53">
        <w:rPr>
          <w:i/>
          <w:sz w:val="20"/>
        </w:rPr>
        <w:t>component</w:t>
      </w:r>
      <w:r w:rsidR="00F01E53" w:rsidRPr="00F01E53">
        <w:rPr>
          <w:i/>
          <w:sz w:val="20"/>
        </w:rPr>
        <w:t xml:space="preserve"> </w:t>
      </w:r>
      <w:r w:rsidR="00F01E53" w:rsidRPr="00F82D97">
        <w:rPr>
          <w:sz w:val="20"/>
        </w:rPr>
        <w:t xml:space="preserve">and a </w:t>
      </w:r>
      <w:r w:rsidR="00F01E53" w:rsidRPr="00FF5312">
        <w:rPr>
          <w:i/>
          <w:sz w:val="20"/>
        </w:rPr>
        <w:t>context-aware knowledge</w:t>
      </w:r>
      <w:r w:rsidR="00F01E53">
        <w:rPr>
          <w:i/>
          <w:sz w:val="20"/>
        </w:rPr>
        <w:t xml:space="preserve"> component. </w:t>
      </w:r>
      <w:r w:rsidR="00F01E53">
        <w:rPr>
          <w:sz w:val="20"/>
        </w:rPr>
        <w:t>The</w:t>
      </w:r>
      <w:r>
        <w:rPr>
          <w:sz w:val="20"/>
        </w:rPr>
        <w:t xml:space="preserve"> </w:t>
      </w:r>
      <w:r w:rsidRPr="00FF5312">
        <w:rPr>
          <w:i/>
          <w:sz w:val="20"/>
        </w:rPr>
        <w:t xml:space="preserve">smart dialogue </w:t>
      </w:r>
      <w:r w:rsidR="00380A5F">
        <w:rPr>
          <w:i/>
          <w:sz w:val="20"/>
        </w:rPr>
        <w:t>component</w:t>
      </w:r>
      <w:r>
        <w:rPr>
          <w:sz w:val="20"/>
        </w:rPr>
        <w:t xml:space="preserve">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w:t>
      </w:r>
      <w:r w:rsidR="00F01E53">
        <w:rPr>
          <w:sz w:val="20"/>
        </w:rPr>
        <w:t xml:space="preserve"> that </w:t>
      </w:r>
      <w:r>
        <w:rPr>
          <w:sz w:val="20"/>
        </w:rPr>
        <w:t xml:space="preserve">aims at </w:t>
      </w:r>
      <w:r w:rsidRPr="00ED455B">
        <w:rPr>
          <w:sz w:val="20"/>
        </w:rPr>
        <w:t>facilitat</w:t>
      </w:r>
      <w:r>
        <w:rPr>
          <w:sz w:val="20"/>
        </w:rPr>
        <w:t>ing</w:t>
      </w:r>
      <w:r w:rsidRPr="00ED455B">
        <w:rPr>
          <w:sz w:val="20"/>
        </w:rPr>
        <w:t xml:space="preserve"> the intelligent conversation between users and the service</w:t>
      </w:r>
      <w:r w:rsidR="00F01E53">
        <w:rPr>
          <w:sz w:val="20"/>
        </w:rPr>
        <w:t xml:space="preserve">. The conversation </w:t>
      </w:r>
      <w:r w:rsidR="00F01E53" w:rsidRPr="00ED455B">
        <w:rPr>
          <w:sz w:val="20"/>
        </w:rPr>
        <w:t>may cover different types of customer knowledge such as know-what (products, services), know-how (activities, processes), know-why (predictions)</w:t>
      </w:r>
      <w:r w:rsidR="00F01E53">
        <w:rPr>
          <w:sz w:val="20"/>
        </w:rPr>
        <w:t>,</w:t>
      </w:r>
      <w:r w:rsidR="00F01E53" w:rsidRPr="00ED455B">
        <w:rPr>
          <w:sz w:val="20"/>
        </w:rPr>
        <w:t xml:space="preserve"> and know-who (recommendations) [25] [27].</w:t>
      </w:r>
      <w:r w:rsidR="00F01E53">
        <w:rPr>
          <w:sz w:val="20"/>
        </w:rPr>
        <w:t xml:space="preserve"> </w:t>
      </w:r>
      <w:r w:rsidRPr="00ED455B">
        <w:rPr>
          <w:sz w:val="20"/>
        </w:rPr>
        <w:t>T</w:t>
      </w:r>
      <w:r w:rsidR="00F01E53">
        <w:rPr>
          <w:sz w:val="20"/>
        </w:rPr>
        <w:t xml:space="preserve">he </w:t>
      </w:r>
      <w:r w:rsidR="00F01E53" w:rsidRPr="00FF5312">
        <w:rPr>
          <w:i/>
          <w:sz w:val="20"/>
        </w:rPr>
        <w:t>context-aware knowledge</w:t>
      </w:r>
      <w:r w:rsidR="00F01E53">
        <w:rPr>
          <w:i/>
          <w:sz w:val="20"/>
        </w:rPr>
        <w:t xml:space="preserve"> component, </w:t>
      </w:r>
      <w:r w:rsidR="00F01E53">
        <w:rPr>
          <w:sz w:val="20"/>
        </w:rPr>
        <w:t>which aims at managing customer knowledge and at improving</w:t>
      </w:r>
      <w:r w:rsidR="00F01E53" w:rsidRPr="00ED455B">
        <w:rPr>
          <w:sz w:val="20"/>
        </w:rPr>
        <w:t xml:space="preserve"> customer experience</w:t>
      </w:r>
      <w:r w:rsidR="00F01E53">
        <w:rPr>
          <w:sz w:val="20"/>
        </w:rPr>
        <w:t xml:space="preserve">, </w:t>
      </w:r>
      <w:r w:rsidR="00F20AD4">
        <w:rPr>
          <w:sz w:val="20"/>
        </w:rPr>
        <w:t>is</w:t>
      </w:r>
      <w:r w:rsidRPr="00ED455B">
        <w:rPr>
          <w:sz w:val="20"/>
        </w:rPr>
        <w:t xml:space="preserve"> capable of learning, dynamic</w:t>
      </w:r>
      <w:r w:rsidR="00230DDD">
        <w:rPr>
          <w:sz w:val="20"/>
        </w:rPr>
        <w:t>ally</w:t>
      </w:r>
      <w:r w:rsidRPr="00ED455B">
        <w:rPr>
          <w:sz w:val="20"/>
        </w:rPr>
        <w:t xml:space="preserve"> </w:t>
      </w:r>
      <w:r w:rsidR="00230DDD" w:rsidRPr="00ED455B">
        <w:rPr>
          <w:sz w:val="20"/>
        </w:rPr>
        <w:t>adapt</w:t>
      </w:r>
      <w:r w:rsidR="00230DDD">
        <w:rPr>
          <w:sz w:val="20"/>
        </w:rPr>
        <w:t>ing,</w:t>
      </w:r>
      <w:r w:rsidR="00230DDD" w:rsidRPr="00ED455B">
        <w:rPr>
          <w:sz w:val="20"/>
        </w:rPr>
        <w:t xml:space="preserve"> </w:t>
      </w:r>
      <w:r w:rsidRPr="00ED455B">
        <w:rPr>
          <w:sz w:val="20"/>
        </w:rPr>
        <w:t xml:space="preserve">and </w:t>
      </w:r>
      <w:r w:rsidR="00230DDD">
        <w:rPr>
          <w:sz w:val="20"/>
        </w:rPr>
        <w:t>making decisions</w:t>
      </w:r>
      <w:r w:rsidRPr="00ED455B">
        <w:rPr>
          <w:sz w:val="20"/>
        </w:rPr>
        <w:t xml:space="preserve"> based upon data received, transmitted, and/or processed to improve its response to a future situation [25].  </w:t>
      </w:r>
    </w:p>
    <w:p w14:paraId="6B65A4BA" w14:textId="5B31580C" w:rsidR="00F01E53" w:rsidRDefault="00F01E53">
      <w:pPr>
        <w:spacing w:after="120"/>
        <w:ind w:left="720"/>
        <w:jc w:val="both"/>
        <w:rPr>
          <w:sz w:val="20"/>
        </w:rPr>
      </w:pPr>
    </w:p>
    <w:p w14:paraId="278263C4" w14:textId="54B44046" w:rsidR="00E7205C" w:rsidRPr="00ED455B" w:rsidRDefault="00A142C2" w:rsidP="00E7205C">
      <w:pPr>
        <w:spacing w:after="120"/>
        <w:ind w:left="720"/>
        <w:jc w:val="center"/>
        <w:rPr>
          <w:b/>
          <w:sz w:val="20"/>
          <w:szCs w:val="20"/>
        </w:rPr>
      </w:pPr>
      <w:r>
        <w:rPr>
          <w:rFonts w:cs="Arial"/>
          <w:noProof/>
          <w:sz w:val="22"/>
        </w:rPr>
        <w:object w:dxaOrig="7246" w:dyaOrig="4365" w14:anchorId="4D26C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1.65pt;height:170.5pt" o:ole="">
            <v:imagedata r:id="rId20" o:title=""/>
          </v:shape>
          <o:OLEObject Type="Embed" ProgID="Visio.Drawing.11" ShapeID="_x0000_i1025" DrawAspect="Content" ObjectID="_1695663445" r:id="rId21"/>
        </w:object>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2E4B6D1F"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sidR="00230DDD">
        <w:rPr>
          <w:sz w:val="20"/>
          <w:szCs w:val="20"/>
        </w:rPr>
        <w:t xml:space="preserve">The </w:t>
      </w:r>
      <w:r>
        <w:rPr>
          <w:sz w:val="20"/>
          <w:szCs w:val="20"/>
        </w:rPr>
        <w:t xml:space="preserve">SBCS may </w:t>
      </w:r>
      <w:r w:rsidR="00E44469" w:rsidRPr="00FF5312">
        <w:rPr>
          <w:sz w:val="20"/>
          <w:szCs w:val="20"/>
        </w:rPr>
        <w:t xml:space="preserve">help users 24/7 in the fastest and effective way </w:t>
      </w:r>
      <w:r>
        <w:rPr>
          <w:sz w:val="20"/>
          <w:szCs w:val="20"/>
        </w:rPr>
        <w:t>in order to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0DB66FB5" w14:textId="0BEF8A43" w:rsidR="00974C60" w:rsidRPr="00480F73" w:rsidRDefault="00C83ED5" w:rsidP="00480F73">
      <w:pPr>
        <w:pStyle w:val="ListParagraph"/>
        <w:numPr>
          <w:ilvl w:val="1"/>
          <w:numId w:val="3"/>
        </w:numPr>
        <w:spacing w:after="120" w:line="276" w:lineRule="auto"/>
        <w:ind w:left="720"/>
      </w:pPr>
      <w:r w:rsidRPr="00FF5312">
        <w:rPr>
          <w:rFonts w:cs="Arial"/>
          <w:b/>
          <w:sz w:val="20"/>
          <w:szCs w:val="20"/>
        </w:rPr>
        <w:t>Details of internships or subprojects:</w:t>
      </w:r>
    </w:p>
    <w:p w14:paraId="1BF3337F" w14:textId="6724BFEB"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 xml:space="preserve">Smart </w:t>
      </w:r>
      <w:r w:rsidR="00A142C2">
        <w:rPr>
          <w:rFonts w:cs="Arial"/>
          <w:b/>
          <w:bCs/>
          <w:color w:val="000000" w:themeColor="text1"/>
          <w:sz w:val="20"/>
        </w:rPr>
        <w:t>d</w:t>
      </w:r>
      <w:r w:rsidR="00A142C2" w:rsidRPr="00FF5312">
        <w:rPr>
          <w:rFonts w:cs="Arial"/>
          <w:b/>
          <w:bCs/>
          <w:color w:val="000000" w:themeColor="text1"/>
          <w:sz w:val="20"/>
        </w:rPr>
        <w:t xml:space="preserve">ialogue </w:t>
      </w:r>
      <w:r w:rsidR="00A142C2">
        <w:rPr>
          <w:rFonts w:cs="Arial"/>
          <w:b/>
          <w:bCs/>
          <w:color w:val="000000" w:themeColor="text1"/>
          <w:sz w:val="20"/>
        </w:rPr>
        <w:t>component</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20818865" w14:textId="57F83B9E" w:rsidR="006B6F93" w:rsidRPr="00FF5312" w:rsidRDefault="00637EFC" w:rsidP="00FF5312">
      <w:pPr>
        <w:spacing w:after="120"/>
        <w:ind w:left="720"/>
        <w:jc w:val="both"/>
        <w:rPr>
          <w:sz w:val="20"/>
        </w:rPr>
      </w:pPr>
      <w:r w:rsidRPr="00FF5312">
        <w:rPr>
          <w:sz w:val="20"/>
        </w:rPr>
        <w:t xml:space="preserve">A </w:t>
      </w:r>
      <w:r w:rsidRPr="00FF5312">
        <w:rPr>
          <w:i/>
          <w:sz w:val="20"/>
        </w:rPr>
        <w:t xml:space="preserve">smart dialogue </w:t>
      </w:r>
      <w:r w:rsidR="00DC79A0">
        <w:rPr>
          <w:i/>
          <w:sz w:val="20"/>
        </w:rPr>
        <w:t>component</w:t>
      </w:r>
      <w:r w:rsidR="00DC79A0" w:rsidRPr="00FF5312">
        <w:rPr>
          <w:sz w:val="20"/>
        </w:rPr>
        <w:t xml:space="preserve"> </w:t>
      </w:r>
      <w:r w:rsidR="006B6F93">
        <w:rPr>
          <w:sz w:val="20"/>
        </w:rPr>
        <w:t xml:space="preserve">assumes the following functionalities: i) </w:t>
      </w:r>
      <w:r w:rsidR="006B6F93" w:rsidRPr="00FF5312">
        <w:rPr>
          <w:rFonts w:cs="Arial"/>
          <w:sz w:val="20"/>
          <w:szCs w:val="20"/>
        </w:rPr>
        <w:t xml:space="preserve">NLP </w:t>
      </w:r>
      <w:r w:rsidR="00A142C2">
        <w:rPr>
          <w:rFonts w:cs="Arial"/>
          <w:sz w:val="20"/>
          <w:szCs w:val="20"/>
        </w:rPr>
        <w:t xml:space="preserve">(Natural language processing) </w:t>
      </w:r>
      <w:r w:rsidR="006B6F93" w:rsidRPr="00FF5312">
        <w:rPr>
          <w:rFonts w:cs="Arial"/>
          <w:sz w:val="20"/>
          <w:szCs w:val="20"/>
        </w:rPr>
        <w:t>tasks with multiple languages (French and English)</w:t>
      </w:r>
      <w:r w:rsidR="006B6F93">
        <w:rPr>
          <w:rFonts w:cs="Arial"/>
          <w:sz w:val="20"/>
          <w:szCs w:val="20"/>
        </w:rPr>
        <w:t xml:space="preserve">; ii) </w:t>
      </w:r>
      <w:r w:rsidR="006B6F93" w:rsidRPr="00FF5312">
        <w:rPr>
          <w:rFonts w:cs="Arial"/>
          <w:sz w:val="20"/>
          <w:szCs w:val="20"/>
        </w:rPr>
        <w:t xml:space="preserve">Recognize the </w:t>
      </w:r>
      <w:r w:rsidR="006B6F93">
        <w:rPr>
          <w:rFonts w:cs="Arial"/>
          <w:sz w:val="20"/>
          <w:szCs w:val="20"/>
        </w:rPr>
        <w:t>elements</w:t>
      </w:r>
      <w:r w:rsidR="006B6F93" w:rsidRPr="00FF5312">
        <w:rPr>
          <w:rFonts w:cs="Arial"/>
          <w:sz w:val="20"/>
          <w:szCs w:val="20"/>
        </w:rPr>
        <w:t xml:space="preserve"> of the user’s question</w:t>
      </w:r>
      <w:r w:rsidR="006B6F93">
        <w:rPr>
          <w:rFonts w:cs="Arial"/>
          <w:sz w:val="20"/>
          <w:szCs w:val="20"/>
        </w:rPr>
        <w:t>; ii) Determine and p</w:t>
      </w:r>
      <w:r w:rsidR="006B6F93" w:rsidRPr="00FF5312">
        <w:rPr>
          <w:rFonts w:cs="Arial"/>
          <w:sz w:val="20"/>
          <w:szCs w:val="20"/>
        </w:rPr>
        <w:t>rocess the relationship</w:t>
      </w:r>
      <w:r w:rsidR="006B6F93">
        <w:rPr>
          <w:rFonts w:cs="Arial"/>
          <w:sz w:val="20"/>
          <w:szCs w:val="20"/>
        </w:rPr>
        <w:t>s</w:t>
      </w:r>
      <w:r w:rsidR="006B6F93" w:rsidRPr="00FF5312">
        <w:rPr>
          <w:rFonts w:cs="Arial"/>
          <w:sz w:val="20"/>
          <w:szCs w:val="20"/>
        </w:rPr>
        <w:t xml:space="preserve"> of these </w:t>
      </w:r>
      <w:r w:rsidR="006B6F93">
        <w:rPr>
          <w:rFonts w:cs="Arial"/>
          <w:sz w:val="20"/>
          <w:szCs w:val="20"/>
        </w:rPr>
        <w:t xml:space="preserve">elements; iii) </w:t>
      </w:r>
      <w:r w:rsidR="006B6F93" w:rsidRPr="00FF5312">
        <w:rPr>
          <w:rFonts w:cs="Arial"/>
          <w:sz w:val="20"/>
          <w:szCs w:val="20"/>
        </w:rPr>
        <w:t xml:space="preserve">Query the </w:t>
      </w:r>
      <w:r w:rsidR="006B6F93">
        <w:rPr>
          <w:rFonts w:cs="Arial"/>
          <w:sz w:val="20"/>
          <w:szCs w:val="20"/>
        </w:rPr>
        <w:t>k</w:t>
      </w:r>
      <w:r w:rsidR="006B6F93" w:rsidRPr="00FF5312">
        <w:rPr>
          <w:rFonts w:cs="Arial"/>
          <w:sz w:val="20"/>
          <w:szCs w:val="20"/>
        </w:rPr>
        <w:t xml:space="preserve">nowledge </w:t>
      </w:r>
      <w:r w:rsidR="006B6F93">
        <w:rPr>
          <w:rFonts w:cs="Arial"/>
          <w:sz w:val="20"/>
          <w:szCs w:val="20"/>
        </w:rPr>
        <w:t>b</w:t>
      </w:r>
      <w:r w:rsidR="006B6F93" w:rsidRPr="00FF5312">
        <w:rPr>
          <w:rFonts w:cs="Arial"/>
          <w:sz w:val="20"/>
          <w:szCs w:val="20"/>
        </w:rPr>
        <w:t>ase</w:t>
      </w:r>
      <w:r w:rsidR="006B6F93">
        <w:rPr>
          <w:rFonts w:cs="Arial"/>
          <w:sz w:val="20"/>
          <w:szCs w:val="20"/>
        </w:rPr>
        <w:t>; and iv) Generate and s</w:t>
      </w:r>
      <w:r w:rsidR="006B6F93" w:rsidRPr="00FF5312">
        <w:rPr>
          <w:rFonts w:cs="Arial"/>
          <w:sz w:val="20"/>
          <w:szCs w:val="20"/>
        </w:rPr>
        <w:t>how the response to the user</w:t>
      </w:r>
      <w:r w:rsidR="006B6F93">
        <w:rPr>
          <w:rFonts w:cs="Arial"/>
          <w:sz w:val="20"/>
          <w:szCs w:val="20"/>
        </w:rPr>
        <w:t>. Consequently, t</w:t>
      </w:r>
      <w:r w:rsidR="006B6F93">
        <w:rPr>
          <w:sz w:val="20"/>
        </w:rPr>
        <w:t xml:space="preserve">he smart dialogue component </w:t>
      </w:r>
      <w:r w:rsidR="006B6F93" w:rsidRPr="00FF5312">
        <w:rPr>
          <w:sz w:val="20"/>
        </w:rPr>
        <w:t xml:space="preserve">includes the different </w:t>
      </w:r>
      <w:r w:rsidR="006B6F93">
        <w:rPr>
          <w:sz w:val="20"/>
        </w:rPr>
        <w:t>modules</w:t>
      </w:r>
      <w:r w:rsidR="006B6F93" w:rsidRPr="00FF5312">
        <w:rPr>
          <w:sz w:val="20"/>
        </w:rPr>
        <w:t xml:space="preserve"> for recognizing, analyzing user’s questions and for generating and recommending answers (Figure 2). </w:t>
      </w:r>
    </w:p>
    <w:p w14:paraId="7BFCB705" w14:textId="61457BB7" w:rsidR="00637EFC" w:rsidRPr="00ED455B" w:rsidRDefault="00A142C2" w:rsidP="00BD1F2B">
      <w:pPr>
        <w:pStyle w:val="ListParagraph"/>
        <w:spacing w:after="120" w:line="276" w:lineRule="auto"/>
        <w:ind w:left="0"/>
        <w:jc w:val="center"/>
        <w:rPr>
          <w:rFonts w:cs="Arial"/>
          <w:sz w:val="20"/>
          <w:szCs w:val="20"/>
        </w:rPr>
      </w:pPr>
      <w:r>
        <w:rPr>
          <w:rFonts w:cs="Arial"/>
          <w:noProof/>
          <w:sz w:val="22"/>
        </w:rPr>
        <w:object w:dxaOrig="7246" w:dyaOrig="4365" w14:anchorId="4641ACAE">
          <v:shape id="_x0000_i1026" type="#_x0000_t75" alt="" style="width:278.2pt;height:167.05pt" o:ole="">
            <v:imagedata r:id="rId22" o:title=""/>
          </v:shape>
          <o:OLEObject Type="Embed" ProgID="Visio.Drawing.11" ShapeID="_x0000_i1026" DrawAspect="Content" ObjectID="_1695663446" r:id="rId23"/>
        </w:object>
      </w:r>
    </w:p>
    <w:p w14:paraId="0D63BA88" w14:textId="3F83C0B1" w:rsidR="00637EFC" w:rsidRPr="00FF5312" w:rsidRDefault="00637EFC" w:rsidP="00F82D97">
      <w:pPr>
        <w:pStyle w:val="ListParagraph"/>
        <w:spacing w:after="120" w:line="276" w:lineRule="auto"/>
        <w:ind w:left="0"/>
        <w:jc w:val="center"/>
        <w:rPr>
          <w:sz w:val="20"/>
        </w:rPr>
      </w:pPr>
      <w:r w:rsidRPr="00ED455B">
        <w:rPr>
          <w:rFonts w:cs="Arial"/>
          <w:sz w:val="20"/>
          <w:szCs w:val="20"/>
        </w:rPr>
        <w:lastRenderedPageBreak/>
        <w:t xml:space="preserve">Figure </w:t>
      </w:r>
      <w:r>
        <w:rPr>
          <w:rFonts w:cs="Arial"/>
          <w:sz w:val="20"/>
          <w:szCs w:val="20"/>
        </w:rPr>
        <w:t>2</w:t>
      </w:r>
      <w:r w:rsidRPr="00ED455B">
        <w:rPr>
          <w:rFonts w:cs="Arial"/>
          <w:sz w:val="20"/>
          <w:szCs w:val="20"/>
        </w:rPr>
        <w:t xml:space="preserve">.  Smart Dialogue </w:t>
      </w:r>
      <w:r w:rsidR="008F39E2">
        <w:rPr>
          <w:rFonts w:cs="Arial"/>
          <w:sz w:val="20"/>
          <w:szCs w:val="20"/>
        </w:rPr>
        <w:t>Component</w:t>
      </w:r>
    </w:p>
    <w:p w14:paraId="27B90E5F" w14:textId="3C842396" w:rsidR="00637EFC" w:rsidRDefault="00637EFC" w:rsidP="00FF5312">
      <w:pPr>
        <w:spacing w:after="120"/>
        <w:ind w:left="720"/>
        <w:jc w:val="both"/>
        <w:rPr>
          <w:sz w:val="20"/>
        </w:rPr>
      </w:pPr>
      <w:r>
        <w:rPr>
          <w:sz w:val="20"/>
        </w:rPr>
        <w:t>Firstly, t</w:t>
      </w:r>
      <w:r w:rsidRPr="00FF5312">
        <w:rPr>
          <w:sz w:val="20"/>
        </w:rPr>
        <w:t xml:space="preserve">he </w:t>
      </w:r>
      <w:r w:rsidR="00DC79A0" w:rsidRPr="00F82D97">
        <w:rPr>
          <w:i/>
          <w:sz w:val="20"/>
        </w:rPr>
        <w:t>Natural Language Understanding module</w:t>
      </w:r>
      <w:r w:rsidR="00DC79A0" w:rsidRPr="00DC79A0">
        <w:rPr>
          <w:sz w:val="20"/>
        </w:rPr>
        <w:t xml:space="preserve"> </w:t>
      </w:r>
      <w:r w:rsidRPr="00FF5312">
        <w:rPr>
          <w:sz w:val="20"/>
        </w:rPr>
        <w:t xml:space="preserve">receives the user’s questions and then analyzes their requirements using machine learning algorithms and artificial intelligence techniques. </w:t>
      </w:r>
    </w:p>
    <w:p w14:paraId="072E29EB" w14:textId="345610CD" w:rsidR="00637EFC" w:rsidRDefault="00637EFC">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sidR="00DC79A0" w:rsidRPr="00F82D97">
        <w:rPr>
          <w:i/>
          <w:sz w:val="20"/>
        </w:rPr>
        <w:t>Dialogue management module</w:t>
      </w:r>
      <w:r w:rsidR="00DC79A0" w:rsidRPr="00DC79A0">
        <w:rPr>
          <w:sz w:val="20"/>
        </w:rPr>
        <w:t xml:space="preserve"> </w:t>
      </w:r>
      <w:r w:rsidR="00DC79A0">
        <w:rPr>
          <w:sz w:val="20"/>
        </w:rPr>
        <w:t xml:space="preserve">and </w:t>
      </w:r>
      <w:r w:rsidR="00DC79A0" w:rsidRPr="00F82D97">
        <w:rPr>
          <w:i/>
          <w:sz w:val="20"/>
        </w:rPr>
        <w:t>Natural Language Generation</w:t>
      </w:r>
      <w:r w:rsidR="006B6F93">
        <w:rPr>
          <w:sz w:val="20"/>
        </w:rPr>
        <w:t xml:space="preserve"> </w:t>
      </w:r>
      <w:r w:rsidR="00DC79A0" w:rsidRPr="00F82D97">
        <w:rPr>
          <w:i/>
          <w:sz w:val="20"/>
        </w:rPr>
        <w:t>module</w:t>
      </w:r>
      <w:r w:rsidR="00DC79A0" w:rsidRPr="00DC79A0">
        <w:rPr>
          <w:sz w:val="20"/>
        </w:rPr>
        <w:t xml:space="preserve"> </w:t>
      </w:r>
      <w:r>
        <w:rPr>
          <w:sz w:val="20"/>
        </w:rPr>
        <w:t xml:space="preserve">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553A41A6" w14:textId="72F0762D" w:rsidR="004220A2" w:rsidRPr="004220A2" w:rsidRDefault="004220A2" w:rsidP="004220A2">
      <w:pPr>
        <w:pStyle w:val="ListParagraph"/>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3D8A43A4" w:rsidR="004220A2" w:rsidRPr="00F82D97" w:rsidRDefault="004220A2" w:rsidP="004220A2">
      <w:pPr>
        <w:spacing w:after="120" w:line="276" w:lineRule="auto"/>
        <w:ind w:left="720" w:firstLine="11"/>
        <w:jc w:val="both"/>
        <w:rPr>
          <w:rFonts w:cs="Arial"/>
          <w:bCs/>
          <w:color w:val="FF0000"/>
          <w:sz w:val="20"/>
          <w:szCs w:val="20"/>
        </w:rPr>
      </w:pPr>
      <w:r w:rsidRPr="00F82D97">
        <w:rPr>
          <w:rFonts w:cs="Arial"/>
          <w:bCs/>
          <w:color w:val="FF0000"/>
          <w:sz w:val="20"/>
          <w:szCs w:val="20"/>
        </w:rPr>
        <w:t xml:space="preserve">In terms of the research methodology, the design science approach, which is one of the most popular for research in the information system domain, is used to develop and measure artefacts of the </w:t>
      </w:r>
      <w:r w:rsidR="00BD1F2B" w:rsidRPr="00F82D97">
        <w:rPr>
          <w:rFonts w:cs="Arial"/>
          <w:bCs/>
          <w:color w:val="FF0000"/>
          <w:sz w:val="20"/>
          <w:szCs w:val="20"/>
        </w:rPr>
        <w:t>smart dialogue system</w:t>
      </w:r>
      <w:r w:rsidRPr="00F82D97">
        <w:rPr>
          <w:rFonts w:cs="Arial"/>
          <w:bCs/>
          <w:color w:val="FF0000"/>
          <w:sz w:val="20"/>
          <w:szCs w:val="20"/>
        </w:rPr>
        <w:t xml:space="preserve"> of the smart banking conversational service [2]. </w:t>
      </w:r>
    </w:p>
    <w:p w14:paraId="69420A0C" w14:textId="6A202C07" w:rsidR="00707BBF" w:rsidRDefault="004220A2" w:rsidP="004220A2">
      <w:pPr>
        <w:spacing w:after="120" w:line="276" w:lineRule="auto"/>
        <w:ind w:left="709"/>
        <w:jc w:val="both"/>
        <w:rPr>
          <w:rFonts w:cs="Arial"/>
          <w:bCs/>
          <w:color w:val="FF0000"/>
          <w:sz w:val="20"/>
          <w:szCs w:val="20"/>
        </w:rPr>
      </w:pPr>
      <w:r w:rsidRPr="00F82D97">
        <w:rPr>
          <w:rFonts w:cs="Arial"/>
          <w:bCs/>
          <w:color w:val="FF0000"/>
          <w:sz w:val="20"/>
          <w:szCs w:val="20"/>
        </w:rPr>
        <w:t xml:space="preserve">Design science is defined as designing and evaluating a process or artefacts to solve real scientific problems. An important aspect of design science is the emphasis on the demonstration and evaluation of artefacts [3].  By considering the design science methodology [2][3], the research design of this project </w:t>
      </w:r>
      <w:r w:rsidR="00707BBF" w:rsidRPr="00707BBF">
        <w:rPr>
          <w:rFonts w:cs="Arial"/>
          <w:bCs/>
          <w:color w:val="FF0000"/>
          <w:sz w:val="20"/>
          <w:szCs w:val="20"/>
        </w:rPr>
        <w:t xml:space="preserve">consists of two phases. </w:t>
      </w:r>
      <w:r w:rsidR="00707BBF">
        <w:rPr>
          <w:rFonts w:cs="Arial"/>
          <w:bCs/>
          <w:color w:val="FF0000"/>
          <w:sz w:val="20"/>
          <w:szCs w:val="20"/>
        </w:rPr>
        <w:t>T</w:t>
      </w:r>
      <w:r w:rsidR="00707BBF" w:rsidRPr="00707BBF">
        <w:rPr>
          <w:rFonts w:cs="Arial"/>
          <w:bCs/>
          <w:color w:val="FF0000"/>
          <w:sz w:val="20"/>
          <w:szCs w:val="20"/>
        </w:rPr>
        <w:t xml:space="preserve">he </w:t>
      </w:r>
      <w:r w:rsidR="00707BBF">
        <w:rPr>
          <w:rFonts w:cs="Arial"/>
          <w:bCs/>
          <w:color w:val="FF0000"/>
          <w:sz w:val="20"/>
          <w:szCs w:val="20"/>
        </w:rPr>
        <w:t>project</w:t>
      </w:r>
      <w:r w:rsidR="00707BBF" w:rsidRPr="00707BBF">
        <w:rPr>
          <w:rFonts w:cs="Arial"/>
          <w:bCs/>
          <w:color w:val="FF0000"/>
          <w:sz w:val="20"/>
          <w:szCs w:val="20"/>
        </w:rPr>
        <w:t xml:space="preserve"> </w:t>
      </w:r>
      <w:r w:rsidR="00707BBF">
        <w:rPr>
          <w:rFonts w:cs="Arial"/>
          <w:bCs/>
          <w:color w:val="FF0000"/>
          <w:sz w:val="20"/>
          <w:szCs w:val="20"/>
        </w:rPr>
        <w:t xml:space="preserve">begins with </w:t>
      </w:r>
      <w:r w:rsidR="00707BBF" w:rsidRPr="00707BBF">
        <w:rPr>
          <w:rFonts w:cs="Arial"/>
          <w:bCs/>
          <w:color w:val="FF0000"/>
          <w:sz w:val="20"/>
          <w:szCs w:val="20"/>
        </w:rPr>
        <w:t xml:space="preserve">the construction of the research artefacts of the proposed </w:t>
      </w:r>
      <w:r w:rsidR="00707BBF">
        <w:rPr>
          <w:rFonts w:cs="Arial"/>
          <w:bCs/>
          <w:color w:val="FF0000"/>
          <w:sz w:val="20"/>
          <w:szCs w:val="20"/>
        </w:rPr>
        <w:t>framework</w:t>
      </w:r>
      <w:r w:rsidR="00707BBF" w:rsidRPr="00707BBF">
        <w:rPr>
          <w:rFonts w:cs="Arial"/>
          <w:bCs/>
          <w:color w:val="FF0000"/>
          <w:sz w:val="20"/>
          <w:szCs w:val="20"/>
        </w:rPr>
        <w:t xml:space="preserve"> and then continues with the subsequent evaluation and applicability check of these artefacts.</w:t>
      </w:r>
    </w:p>
    <w:p w14:paraId="7E63BD71" w14:textId="26B2A901" w:rsidR="004220A2" w:rsidRDefault="00707BBF" w:rsidP="00707BBF">
      <w:pPr>
        <w:spacing w:after="120" w:line="276" w:lineRule="auto"/>
        <w:ind w:left="709"/>
        <w:jc w:val="both"/>
        <w:rPr>
          <w:rFonts w:cs="Arial"/>
          <w:bCs/>
          <w:color w:val="FF0000"/>
          <w:sz w:val="20"/>
          <w:szCs w:val="20"/>
        </w:rPr>
      </w:pPr>
      <w:r>
        <w:rPr>
          <w:rFonts w:cs="Arial"/>
          <w:bCs/>
          <w:color w:val="FF0000"/>
          <w:sz w:val="20"/>
          <w:szCs w:val="20"/>
        </w:rPr>
        <w:t xml:space="preserve">Firstly, the project aims at </w:t>
      </w:r>
      <w:r w:rsidR="004220A2" w:rsidRPr="00F82D97">
        <w:rPr>
          <w:rFonts w:cs="Arial"/>
          <w:bCs/>
          <w:color w:val="FF0000"/>
          <w:sz w:val="20"/>
          <w:szCs w:val="20"/>
        </w:rPr>
        <w:t>on building the artefacts of the design science methodology</w:t>
      </w:r>
      <w:r>
        <w:rPr>
          <w:rFonts w:cs="Arial"/>
          <w:bCs/>
          <w:color w:val="FF0000"/>
          <w:sz w:val="20"/>
          <w:szCs w:val="20"/>
        </w:rPr>
        <w:t>, including</w:t>
      </w:r>
      <w:r w:rsidR="004220A2" w:rsidRPr="00F82D97">
        <w:rPr>
          <w:rFonts w:cs="Arial"/>
          <w:bCs/>
          <w:color w:val="FF0000"/>
          <w:sz w:val="20"/>
          <w:szCs w:val="20"/>
        </w:rPr>
        <w:t xml:space="preserve"> constructs, method, </w:t>
      </w:r>
      <w:r w:rsidR="00E37F29">
        <w:rPr>
          <w:rFonts w:cs="Arial"/>
          <w:bCs/>
          <w:color w:val="FF0000"/>
          <w:sz w:val="20"/>
          <w:szCs w:val="20"/>
        </w:rPr>
        <w:t xml:space="preserve">and </w:t>
      </w:r>
      <w:r w:rsidR="004220A2" w:rsidRPr="00F82D97">
        <w:rPr>
          <w:rFonts w:cs="Arial"/>
          <w:bCs/>
          <w:color w:val="FF0000"/>
          <w:sz w:val="20"/>
          <w:szCs w:val="20"/>
        </w:rPr>
        <w:t>model</w:t>
      </w:r>
      <w:r>
        <w:rPr>
          <w:rFonts w:cs="Arial"/>
          <w:bCs/>
          <w:color w:val="FF0000"/>
          <w:sz w:val="20"/>
          <w:szCs w:val="20"/>
        </w:rPr>
        <w:t xml:space="preserve"> </w:t>
      </w:r>
      <w:r w:rsidRPr="00A02770">
        <w:rPr>
          <w:rFonts w:cs="Arial"/>
          <w:bCs/>
          <w:color w:val="FF0000"/>
          <w:sz w:val="20"/>
          <w:szCs w:val="20"/>
        </w:rPr>
        <w:t>[2][3]</w:t>
      </w:r>
      <w:r w:rsidR="004220A2" w:rsidRPr="00F82D97">
        <w:rPr>
          <w:rFonts w:cs="Arial"/>
          <w:bCs/>
          <w:color w:val="FF0000"/>
          <w:sz w:val="20"/>
          <w:szCs w:val="20"/>
        </w:rPr>
        <w:t xml:space="preserve">. The </w:t>
      </w:r>
      <w:r w:rsidR="004220A2" w:rsidRPr="00F82D97">
        <w:rPr>
          <w:rFonts w:cs="Arial"/>
          <w:bCs/>
          <w:i/>
          <w:color w:val="FF0000"/>
          <w:sz w:val="20"/>
          <w:szCs w:val="20"/>
        </w:rPr>
        <w:t>constructs</w:t>
      </w:r>
      <w:r w:rsidR="00E37F29">
        <w:rPr>
          <w:rFonts w:cs="Arial"/>
          <w:bCs/>
          <w:i/>
          <w:color w:val="FF0000"/>
          <w:sz w:val="20"/>
          <w:szCs w:val="20"/>
        </w:rPr>
        <w:t xml:space="preserve">, </w:t>
      </w:r>
      <w:r w:rsidR="00E37F29" w:rsidRPr="00F82D97">
        <w:rPr>
          <w:rFonts w:cs="Arial"/>
          <w:bCs/>
          <w:color w:val="FF0000"/>
          <w:sz w:val="20"/>
          <w:szCs w:val="20"/>
        </w:rPr>
        <w:t>which</w:t>
      </w:r>
      <w:r w:rsidR="004220A2" w:rsidRPr="00F82D97">
        <w:rPr>
          <w:rFonts w:cs="Arial"/>
          <w:bCs/>
          <w:color w:val="FF0000"/>
          <w:sz w:val="20"/>
          <w:szCs w:val="20"/>
        </w:rPr>
        <w:t xml:space="preserve"> associate with the key concepts related to the smart dialogue </w:t>
      </w:r>
      <w:r>
        <w:rPr>
          <w:rFonts w:cs="Arial"/>
          <w:bCs/>
          <w:color w:val="FF0000"/>
          <w:sz w:val="20"/>
          <w:szCs w:val="20"/>
        </w:rPr>
        <w:t>component</w:t>
      </w:r>
      <w:r w:rsidR="00E37F29">
        <w:rPr>
          <w:rFonts w:cs="Arial"/>
          <w:bCs/>
          <w:color w:val="FF0000"/>
          <w:sz w:val="20"/>
          <w:szCs w:val="20"/>
        </w:rPr>
        <w:t>,</w:t>
      </w:r>
      <w:r>
        <w:rPr>
          <w:rFonts w:cs="Arial"/>
          <w:bCs/>
          <w:color w:val="FF0000"/>
          <w:sz w:val="20"/>
          <w:szCs w:val="20"/>
        </w:rPr>
        <w:t xml:space="preserve"> are extracted </w:t>
      </w:r>
      <w:r w:rsidR="00E37F29">
        <w:rPr>
          <w:rFonts w:cs="Arial"/>
          <w:bCs/>
          <w:color w:val="FF0000"/>
          <w:sz w:val="20"/>
          <w:szCs w:val="20"/>
        </w:rPr>
        <w:t xml:space="preserve">using </w:t>
      </w:r>
      <w:r>
        <w:rPr>
          <w:rFonts w:cs="Arial"/>
          <w:bCs/>
          <w:color w:val="FF0000"/>
          <w:sz w:val="20"/>
          <w:szCs w:val="20"/>
        </w:rPr>
        <w:t xml:space="preserve">the literature-based discovery. </w:t>
      </w:r>
      <w:r w:rsidR="004220A2" w:rsidRPr="00F82D97">
        <w:rPr>
          <w:rFonts w:cs="Arial"/>
          <w:bCs/>
          <w:color w:val="FF0000"/>
          <w:sz w:val="20"/>
          <w:szCs w:val="20"/>
        </w:rPr>
        <w:t xml:space="preserve"> The </w:t>
      </w:r>
      <w:r w:rsidR="004220A2" w:rsidRPr="00F82D97">
        <w:rPr>
          <w:rFonts w:cs="Arial"/>
          <w:bCs/>
          <w:i/>
          <w:color w:val="FF0000"/>
          <w:sz w:val="20"/>
          <w:szCs w:val="20"/>
        </w:rPr>
        <w:t>model</w:t>
      </w:r>
      <w:r w:rsidR="00E37F29">
        <w:rPr>
          <w:rFonts w:cs="Arial"/>
          <w:bCs/>
          <w:i/>
          <w:color w:val="FF0000"/>
          <w:sz w:val="20"/>
          <w:szCs w:val="20"/>
        </w:rPr>
        <w:t xml:space="preserve">, </w:t>
      </w:r>
      <w:r w:rsidR="00E37F29" w:rsidRPr="00F82D97">
        <w:rPr>
          <w:rFonts w:cs="Arial"/>
          <w:bCs/>
          <w:color w:val="FF0000"/>
          <w:sz w:val="20"/>
          <w:szCs w:val="20"/>
        </w:rPr>
        <w:t>which</w:t>
      </w:r>
      <w:r w:rsidR="004220A2" w:rsidRPr="00F82D97">
        <w:rPr>
          <w:rFonts w:cs="Arial"/>
          <w:bCs/>
          <w:i/>
          <w:color w:val="FF0000"/>
          <w:sz w:val="20"/>
          <w:szCs w:val="20"/>
        </w:rPr>
        <w:t xml:space="preserve"> </w:t>
      </w:r>
      <w:r w:rsidR="004220A2" w:rsidRPr="00F82D97">
        <w:rPr>
          <w:rFonts w:cs="Arial"/>
          <w:bCs/>
          <w:color w:val="FF0000"/>
          <w:sz w:val="20"/>
          <w:szCs w:val="20"/>
        </w:rPr>
        <w:t>is statements describing the relationships among constructs</w:t>
      </w:r>
      <w:r w:rsidR="00E37F29">
        <w:rPr>
          <w:rFonts w:cs="Arial"/>
          <w:bCs/>
          <w:color w:val="FF0000"/>
          <w:sz w:val="20"/>
          <w:szCs w:val="20"/>
        </w:rPr>
        <w:t>, are generated and formulated using the same strategy.</w:t>
      </w:r>
      <w:r w:rsidR="004220A2" w:rsidRPr="00F82D97">
        <w:rPr>
          <w:rFonts w:cs="Arial"/>
          <w:bCs/>
          <w:color w:val="FF0000"/>
          <w:sz w:val="20"/>
          <w:szCs w:val="20"/>
        </w:rPr>
        <w:t xml:space="preserve"> The </w:t>
      </w:r>
      <w:r w:rsidR="004220A2" w:rsidRPr="00F82D97">
        <w:rPr>
          <w:rFonts w:cs="Arial"/>
          <w:bCs/>
          <w:i/>
          <w:color w:val="FF0000"/>
          <w:sz w:val="20"/>
          <w:szCs w:val="20"/>
        </w:rPr>
        <w:t xml:space="preserve">method </w:t>
      </w:r>
      <w:r w:rsidR="004220A2" w:rsidRPr="00F82D97">
        <w:rPr>
          <w:rFonts w:cs="Arial"/>
          <w:bCs/>
          <w:color w:val="FF0000"/>
          <w:sz w:val="20"/>
          <w:szCs w:val="20"/>
        </w:rPr>
        <w:t xml:space="preserve">is a set of activities performing a specific task in order to build the </w:t>
      </w:r>
      <w:r w:rsidR="00E37F29">
        <w:rPr>
          <w:rFonts w:cs="Arial"/>
          <w:bCs/>
          <w:color w:val="FF0000"/>
          <w:sz w:val="20"/>
          <w:szCs w:val="20"/>
        </w:rPr>
        <w:t xml:space="preserve">different </w:t>
      </w:r>
      <w:r w:rsidR="004220A2" w:rsidRPr="00F82D97">
        <w:rPr>
          <w:rFonts w:cs="Arial"/>
          <w:bCs/>
          <w:color w:val="FF0000"/>
          <w:sz w:val="20"/>
          <w:szCs w:val="20"/>
        </w:rPr>
        <w:t xml:space="preserve">modules of the smart </w:t>
      </w:r>
      <w:r w:rsidR="00BD1F2B" w:rsidRPr="00F82D97">
        <w:rPr>
          <w:rFonts w:cs="Arial"/>
          <w:bCs/>
          <w:color w:val="FF0000"/>
          <w:sz w:val="20"/>
          <w:szCs w:val="20"/>
        </w:rPr>
        <w:t xml:space="preserve">dialogue </w:t>
      </w:r>
      <w:r w:rsidR="00E37F29">
        <w:rPr>
          <w:rFonts w:cs="Arial"/>
          <w:bCs/>
          <w:color w:val="FF0000"/>
          <w:sz w:val="20"/>
          <w:szCs w:val="20"/>
        </w:rPr>
        <w:t>component</w:t>
      </w:r>
      <w:r w:rsidR="0061523B" w:rsidRPr="00F82D97">
        <w:rPr>
          <w:rFonts w:cs="Arial"/>
          <w:bCs/>
          <w:color w:val="FF0000"/>
          <w:sz w:val="20"/>
          <w:szCs w:val="20"/>
        </w:rPr>
        <w:t>.</w:t>
      </w:r>
      <w:r w:rsidR="004220A2" w:rsidRPr="00F82D97">
        <w:rPr>
          <w:rFonts w:cs="Arial"/>
          <w:bCs/>
          <w:color w:val="FF0000"/>
          <w:sz w:val="20"/>
          <w:szCs w:val="20"/>
        </w:rPr>
        <w:t xml:space="preserve"> </w:t>
      </w:r>
    </w:p>
    <w:p w14:paraId="5BBB509D" w14:textId="3AF798BD" w:rsidR="008F39E2" w:rsidRDefault="00E37F29">
      <w:pPr>
        <w:spacing w:after="120" w:line="276" w:lineRule="auto"/>
        <w:ind w:left="709"/>
        <w:jc w:val="both"/>
        <w:rPr>
          <w:rFonts w:cs="Arial"/>
          <w:bCs/>
          <w:color w:val="FF0000"/>
          <w:sz w:val="20"/>
          <w:szCs w:val="20"/>
        </w:rPr>
      </w:pPr>
      <w:r>
        <w:rPr>
          <w:rFonts w:cs="Arial"/>
          <w:bCs/>
          <w:color w:val="FF0000"/>
          <w:sz w:val="20"/>
          <w:szCs w:val="20"/>
        </w:rPr>
        <w:t xml:space="preserve">Secondly, </w:t>
      </w:r>
      <w:r w:rsidRPr="00E37F29">
        <w:rPr>
          <w:rFonts w:cs="Arial"/>
          <w:bCs/>
          <w:color w:val="FF0000"/>
          <w:sz w:val="20"/>
          <w:szCs w:val="20"/>
        </w:rPr>
        <w:t xml:space="preserve">to evaluate </w:t>
      </w:r>
      <w:r>
        <w:rPr>
          <w:rFonts w:cs="Arial"/>
          <w:bCs/>
          <w:color w:val="FF0000"/>
          <w:sz w:val="20"/>
          <w:szCs w:val="20"/>
        </w:rPr>
        <w:t>the</w:t>
      </w:r>
      <w:r w:rsidRPr="00E37F29">
        <w:rPr>
          <w:rFonts w:cs="Arial"/>
          <w:bCs/>
          <w:color w:val="FF0000"/>
          <w:sz w:val="20"/>
          <w:szCs w:val="20"/>
        </w:rPr>
        <w:t xml:space="preserve"> proposed artefact</w:t>
      </w:r>
      <w:r>
        <w:rPr>
          <w:rFonts w:cs="Arial"/>
          <w:bCs/>
          <w:color w:val="FF0000"/>
          <w:sz w:val="20"/>
          <w:szCs w:val="20"/>
        </w:rPr>
        <w:t xml:space="preserve">, </w:t>
      </w:r>
      <w:r w:rsidR="008F39E2">
        <w:rPr>
          <w:rFonts w:cs="Arial"/>
          <w:bCs/>
          <w:color w:val="FF0000"/>
          <w:sz w:val="20"/>
          <w:szCs w:val="20"/>
        </w:rPr>
        <w:t>l</w:t>
      </w:r>
      <w:r w:rsidRPr="00E37F29">
        <w:rPr>
          <w:rFonts w:cs="Arial"/>
          <w:bCs/>
          <w:color w:val="FF0000"/>
          <w:sz w:val="20"/>
          <w:szCs w:val="20"/>
        </w:rPr>
        <w:t xml:space="preserve">ogical argument, </w:t>
      </w:r>
      <w:r w:rsidR="008F39E2">
        <w:rPr>
          <w:rFonts w:cs="Arial"/>
          <w:bCs/>
          <w:color w:val="FF0000"/>
          <w:sz w:val="20"/>
          <w:szCs w:val="20"/>
        </w:rPr>
        <w:t>c</w:t>
      </w:r>
      <w:r w:rsidRPr="00E37F29">
        <w:rPr>
          <w:rFonts w:cs="Arial"/>
          <w:bCs/>
          <w:color w:val="FF0000"/>
          <w:sz w:val="20"/>
          <w:szCs w:val="20"/>
        </w:rPr>
        <w:t xml:space="preserve">ase study and </w:t>
      </w:r>
      <w:r w:rsidR="008F39E2">
        <w:rPr>
          <w:rFonts w:cs="Arial"/>
          <w:bCs/>
          <w:color w:val="FF0000"/>
          <w:sz w:val="20"/>
          <w:szCs w:val="20"/>
        </w:rPr>
        <w:t>t</w:t>
      </w:r>
      <w:r w:rsidRPr="00E37F29">
        <w:rPr>
          <w:rFonts w:cs="Arial"/>
          <w:bCs/>
          <w:color w:val="FF0000"/>
          <w:sz w:val="20"/>
          <w:szCs w:val="20"/>
        </w:rPr>
        <w:t>echnical experiment evaluation methods</w:t>
      </w:r>
      <w:r>
        <w:rPr>
          <w:rFonts w:cs="Arial"/>
          <w:bCs/>
          <w:color w:val="FF0000"/>
          <w:sz w:val="20"/>
          <w:szCs w:val="20"/>
        </w:rPr>
        <w:t xml:space="preserve"> can be used</w:t>
      </w:r>
      <w:r w:rsidRPr="00E37F29">
        <w:rPr>
          <w:rFonts w:cs="Arial"/>
          <w:bCs/>
          <w:color w:val="FF0000"/>
          <w:sz w:val="20"/>
          <w:szCs w:val="20"/>
        </w:rPr>
        <w:t xml:space="preserve">. Using </w:t>
      </w:r>
      <w:r w:rsidR="008F39E2" w:rsidRPr="00F82D97">
        <w:rPr>
          <w:rFonts w:cs="Arial"/>
          <w:bCs/>
          <w:i/>
          <w:color w:val="FF0000"/>
          <w:sz w:val="20"/>
          <w:szCs w:val="20"/>
        </w:rPr>
        <w:t>l</w:t>
      </w:r>
      <w:r w:rsidRPr="00F82D97">
        <w:rPr>
          <w:rFonts w:cs="Arial"/>
          <w:bCs/>
          <w:i/>
          <w:color w:val="FF0000"/>
          <w:sz w:val="20"/>
          <w:szCs w:val="20"/>
        </w:rPr>
        <w:t>ogical argument method</w:t>
      </w:r>
      <w:r w:rsidRPr="00E37F29">
        <w:rPr>
          <w:rFonts w:cs="Arial"/>
          <w:bCs/>
          <w:color w:val="FF0000"/>
          <w:sz w:val="20"/>
          <w:szCs w:val="20"/>
        </w:rPr>
        <w:t xml:space="preserve">, </w:t>
      </w:r>
      <w:r>
        <w:rPr>
          <w:rFonts w:cs="Arial"/>
          <w:bCs/>
          <w:color w:val="FF0000"/>
          <w:sz w:val="20"/>
          <w:szCs w:val="20"/>
        </w:rPr>
        <w:t>the proposed</w:t>
      </w:r>
      <w:r w:rsidRPr="00E37F29">
        <w:rPr>
          <w:rFonts w:cs="Arial"/>
          <w:bCs/>
          <w:color w:val="FF0000"/>
          <w:sz w:val="20"/>
          <w:szCs w:val="20"/>
        </w:rPr>
        <w:t xml:space="preserve"> approach </w:t>
      </w:r>
      <w:r>
        <w:rPr>
          <w:rFonts w:cs="Arial"/>
          <w:bCs/>
          <w:color w:val="FF0000"/>
          <w:sz w:val="20"/>
          <w:szCs w:val="20"/>
        </w:rPr>
        <w:t xml:space="preserve">can be compared with </w:t>
      </w:r>
      <w:r w:rsidRPr="00E37F29">
        <w:rPr>
          <w:rFonts w:cs="Arial"/>
          <w:bCs/>
          <w:color w:val="FF0000"/>
          <w:sz w:val="20"/>
          <w:szCs w:val="20"/>
        </w:rPr>
        <w:t xml:space="preserve">other relevant approaches at the conceptual level. Using </w:t>
      </w:r>
      <w:r w:rsidR="008F39E2" w:rsidRPr="00F82D97">
        <w:rPr>
          <w:rFonts w:cs="Arial"/>
          <w:bCs/>
          <w:i/>
          <w:color w:val="FF0000"/>
          <w:sz w:val="20"/>
          <w:szCs w:val="20"/>
        </w:rPr>
        <w:t>c</w:t>
      </w:r>
      <w:r w:rsidRPr="00F82D97">
        <w:rPr>
          <w:rFonts w:cs="Arial"/>
          <w:bCs/>
          <w:i/>
          <w:color w:val="FF0000"/>
          <w:sz w:val="20"/>
          <w:szCs w:val="20"/>
        </w:rPr>
        <w:t>ase study method</w:t>
      </w:r>
      <w:r w:rsidRPr="00E37F29">
        <w:rPr>
          <w:rFonts w:cs="Arial"/>
          <w:bCs/>
          <w:color w:val="FF0000"/>
          <w:sz w:val="20"/>
          <w:szCs w:val="20"/>
        </w:rPr>
        <w:t xml:space="preserve">, </w:t>
      </w:r>
      <w:r w:rsidR="008F39E2">
        <w:rPr>
          <w:rFonts w:cs="Arial"/>
          <w:bCs/>
          <w:color w:val="FF0000"/>
          <w:sz w:val="20"/>
          <w:szCs w:val="20"/>
        </w:rPr>
        <w:t>the</w:t>
      </w:r>
      <w:r>
        <w:rPr>
          <w:rFonts w:cs="Arial"/>
          <w:bCs/>
          <w:color w:val="FF0000"/>
          <w:sz w:val="20"/>
          <w:szCs w:val="20"/>
        </w:rPr>
        <w:t xml:space="preserve"> proposed framework can be experimented </w:t>
      </w:r>
      <w:r w:rsidRPr="00A02770">
        <w:rPr>
          <w:rFonts w:cs="Arial"/>
          <w:bCs/>
          <w:color w:val="FF0000"/>
          <w:sz w:val="20"/>
          <w:szCs w:val="20"/>
        </w:rPr>
        <w:t xml:space="preserve">within a specific domain of retail banking business such as Personal and Business services. </w:t>
      </w:r>
      <w:r w:rsidR="008F39E2">
        <w:rPr>
          <w:rFonts w:cs="Arial"/>
          <w:bCs/>
          <w:color w:val="FF0000"/>
          <w:sz w:val="20"/>
          <w:szCs w:val="20"/>
        </w:rPr>
        <w:t xml:space="preserve">Using </w:t>
      </w:r>
      <w:r w:rsidR="008F39E2" w:rsidRPr="00F82D97">
        <w:rPr>
          <w:rFonts w:cs="Arial"/>
          <w:bCs/>
          <w:i/>
          <w:color w:val="FF0000"/>
          <w:sz w:val="20"/>
          <w:szCs w:val="20"/>
        </w:rPr>
        <w:t>technical experiment</w:t>
      </w:r>
      <w:r w:rsidR="008F39E2">
        <w:rPr>
          <w:rFonts w:cs="Arial"/>
          <w:bCs/>
          <w:color w:val="FF0000"/>
          <w:sz w:val="20"/>
          <w:szCs w:val="20"/>
        </w:rPr>
        <w:t xml:space="preserve"> aims at evaluating the </w:t>
      </w:r>
      <w:r w:rsidR="008F39E2" w:rsidRPr="008F39E2">
        <w:rPr>
          <w:rFonts w:cs="Arial"/>
          <w:bCs/>
          <w:color w:val="FF0000"/>
          <w:sz w:val="20"/>
          <w:szCs w:val="20"/>
        </w:rPr>
        <w:t xml:space="preserve">effectiveness </w:t>
      </w:r>
      <w:r w:rsidR="008F39E2">
        <w:rPr>
          <w:rFonts w:cs="Arial"/>
          <w:bCs/>
          <w:color w:val="FF0000"/>
          <w:sz w:val="20"/>
          <w:szCs w:val="20"/>
        </w:rPr>
        <w:t xml:space="preserve">and efficiency </w:t>
      </w:r>
      <w:r w:rsidR="008F39E2" w:rsidRPr="008F39E2">
        <w:rPr>
          <w:rFonts w:cs="Arial"/>
          <w:bCs/>
          <w:color w:val="FF0000"/>
          <w:sz w:val="20"/>
          <w:szCs w:val="20"/>
        </w:rPr>
        <w:t xml:space="preserve">of </w:t>
      </w:r>
      <w:r w:rsidR="008F39E2">
        <w:rPr>
          <w:rFonts w:cs="Arial"/>
          <w:bCs/>
          <w:color w:val="FF0000"/>
          <w:sz w:val="20"/>
          <w:szCs w:val="20"/>
        </w:rPr>
        <w:t>the service in</w:t>
      </w:r>
      <w:r w:rsidR="008F39E2" w:rsidRPr="008F39E2">
        <w:rPr>
          <w:rFonts w:cs="Arial"/>
          <w:bCs/>
          <w:color w:val="FF0000"/>
          <w:sz w:val="20"/>
          <w:szCs w:val="20"/>
        </w:rPr>
        <w:t xml:space="preserve"> analyzing user messages</w:t>
      </w:r>
      <w:r w:rsidR="008F39E2">
        <w:rPr>
          <w:rFonts w:cs="Arial"/>
          <w:bCs/>
          <w:color w:val="FF0000"/>
          <w:sz w:val="20"/>
          <w:szCs w:val="20"/>
        </w:rPr>
        <w:t xml:space="preserve"> and</w:t>
      </w:r>
      <w:r w:rsidR="008F39E2" w:rsidRPr="008F39E2">
        <w:rPr>
          <w:rFonts w:cs="Arial"/>
          <w:bCs/>
          <w:color w:val="FF0000"/>
          <w:sz w:val="20"/>
          <w:szCs w:val="20"/>
        </w:rPr>
        <w:t xml:space="preserve"> understanding user intention.</w:t>
      </w:r>
    </w:p>
    <w:p w14:paraId="0D063DD1" w14:textId="720AF4B9" w:rsidR="003E7B0C" w:rsidRPr="008F39E2" w:rsidRDefault="004220A2" w:rsidP="00F82D97">
      <w:pPr>
        <w:pStyle w:val="ListParagraph"/>
        <w:numPr>
          <w:ilvl w:val="0"/>
          <w:numId w:val="34"/>
        </w:numPr>
        <w:spacing w:after="120" w:line="276" w:lineRule="auto"/>
        <w:jc w:val="both"/>
        <w:rPr>
          <w:rFonts w:cs="Arial"/>
          <w:b/>
          <w:color w:val="808080" w:themeColor="background1" w:themeShade="80"/>
          <w:sz w:val="18"/>
          <w:szCs w:val="18"/>
        </w:rPr>
      </w:pPr>
      <w:r w:rsidRPr="00F82D97">
        <w:rPr>
          <w:rFonts w:cs="Arial"/>
          <w:bCs/>
          <w:color w:val="FF0000"/>
          <w:sz w:val="20"/>
          <w:szCs w:val="20"/>
        </w:rPr>
        <w:t xml:space="preserve"> </w:t>
      </w:r>
      <w:r w:rsidR="003E7B0C" w:rsidRPr="008F39E2">
        <w:rPr>
          <w:rFonts w:cs="Arial"/>
          <w:b/>
          <w:color w:val="808080" w:themeColor="background1" w:themeShade="80"/>
          <w:sz w:val="18"/>
          <w:szCs w:val="18"/>
        </w:rPr>
        <w:t>Timeline</w:t>
      </w:r>
      <w:r w:rsidR="003E7B0C" w:rsidRPr="008F39E2">
        <w:rPr>
          <w:rFonts w:cs="Arial"/>
          <w:color w:val="808080" w:themeColor="background1" w:themeShade="80"/>
          <w:sz w:val="18"/>
          <w:szCs w:val="18"/>
        </w:rPr>
        <w:t xml:space="preserve">. We suggest using a Gantt chart to provide a timeline showing </w:t>
      </w:r>
      <w:r w:rsidR="003E7B0C" w:rsidRPr="008F39E2">
        <w:rPr>
          <w:rFonts w:cs="Arial"/>
          <w:color w:val="808080" w:themeColor="background1" w:themeShade="80"/>
          <w:sz w:val="18"/>
          <w:szCs w:val="18"/>
          <w:u w:val="single"/>
        </w:rPr>
        <w:t>which task</w:t>
      </w:r>
      <w:r w:rsidR="003E7B0C" w:rsidRPr="008F39E2">
        <w:rPr>
          <w:rFonts w:cs="Arial"/>
          <w:color w:val="808080" w:themeColor="background1" w:themeShade="80"/>
          <w:sz w:val="18"/>
          <w:szCs w:val="18"/>
        </w:rPr>
        <w:t xml:space="preserve"> will be done </w:t>
      </w:r>
      <w:r w:rsidR="003E7B0C" w:rsidRPr="008F39E2">
        <w:rPr>
          <w:rFonts w:cs="Arial"/>
          <w:color w:val="808080" w:themeColor="background1" w:themeShade="80"/>
          <w:sz w:val="18"/>
          <w:szCs w:val="18"/>
          <w:u w:val="single"/>
        </w:rPr>
        <w:t>when</w:t>
      </w:r>
      <w:r w:rsidR="003E7B0C" w:rsidRPr="008F39E2">
        <w:rPr>
          <w:rFonts w:cs="Arial"/>
          <w:color w:val="808080" w:themeColor="background1" w:themeShade="80"/>
          <w:sz w:val="18"/>
          <w:szCs w:val="18"/>
        </w:rPr>
        <w:t xml:space="preserve"> to achieve each objective. </w:t>
      </w:r>
    </w:p>
    <w:p w14:paraId="437E38F7" w14:textId="2AF054FC" w:rsidR="003E7B0C" w:rsidRPr="00FF5312" w:rsidRDefault="00A142C2" w:rsidP="00F378F8">
      <w:pPr>
        <w:spacing w:after="120" w:line="276" w:lineRule="auto"/>
        <w:ind w:left="720"/>
        <w:rPr>
          <w:rFonts w:cs="Arial"/>
          <w:b/>
          <w:color w:val="808080" w:themeColor="background1" w:themeShade="80"/>
          <w:sz w:val="18"/>
          <w:szCs w:val="18"/>
        </w:rPr>
      </w:pPr>
      <w:r>
        <w:rPr>
          <w:noProof/>
          <w:lang w:val="fr-CA" w:eastAsia="fr-CA"/>
        </w:rPr>
        <w:lastRenderedPageBreak/>
        <w:drawing>
          <wp:inline distT="0" distB="0" distL="0" distR="0" wp14:anchorId="68FAC947" wp14:editId="50123640">
            <wp:extent cx="5765869" cy="383095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9776" cy="3833551"/>
                    </a:xfrm>
                    <a:prstGeom prst="rect">
                      <a:avLst/>
                    </a:prstGeom>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of a completed Mitacs Final Report and Mitacs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BD51633"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w:t>
      </w:r>
      <w:r w:rsidR="00230DDD">
        <w:rPr>
          <w:rFonts w:cs="Arial"/>
          <w:sz w:val="20"/>
          <w:szCs w:val="20"/>
        </w:rPr>
        <w:t xml:space="preserve">the </w:t>
      </w:r>
      <w:r>
        <w:rPr>
          <w:rFonts w:cs="Arial"/>
          <w:sz w:val="20"/>
          <w:szCs w:val="20"/>
        </w:rPr>
        <w:t>retail banking business</w:t>
      </w:r>
    </w:p>
    <w:p w14:paraId="4595E1C2" w14:textId="67DC1BB0"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w:t>
      </w:r>
      <w:r w:rsidR="00230DDD">
        <w:rPr>
          <w:rFonts w:cs="Arial"/>
          <w:sz w:val="20"/>
          <w:szCs w:val="20"/>
        </w:rPr>
        <w:t xml:space="preserve">the </w:t>
      </w:r>
      <w:r>
        <w:rPr>
          <w:rFonts w:cs="Arial"/>
          <w:sz w:val="20"/>
          <w:szCs w:val="20"/>
        </w:rPr>
        <w:t>finance and banking business</w:t>
      </w:r>
    </w:p>
    <w:p w14:paraId="22029FE0" w14:textId="3B8C2019"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230DDD">
        <w:rPr>
          <w:rFonts w:cs="Arial"/>
          <w:sz w:val="20"/>
          <w:szCs w:val="20"/>
        </w:rPr>
        <w:t xml:space="preserve">the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9B0E78">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ListParagraph"/>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2F99091" w14:textId="4069E0DD" w:rsidR="000455E4"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 ha</w:t>
      </w:r>
      <w:r w:rsidR="000455E4">
        <w:rPr>
          <w:sz w:val="20"/>
        </w:rPr>
        <w:t>s</w:t>
      </w:r>
      <w:r w:rsidRPr="00FF5312">
        <w:rPr>
          <w:sz w:val="20"/>
        </w:rPr>
        <w:t xml:space="preserve"> a chance to collaborate with established banking experts, employees, customers, and researchers in the finance industry under a professional working environment. </w:t>
      </w:r>
    </w:p>
    <w:p w14:paraId="195E4202" w14:textId="1A0FF676" w:rsidR="000455E4" w:rsidRDefault="00F378F8" w:rsidP="00F378F8">
      <w:pPr>
        <w:spacing w:after="120"/>
        <w:ind w:left="1440"/>
        <w:jc w:val="both"/>
        <w:rPr>
          <w:sz w:val="20"/>
        </w:rPr>
      </w:pPr>
      <w:r w:rsidRPr="00FF5312">
        <w:rPr>
          <w:sz w:val="20"/>
        </w:rPr>
        <w:t xml:space="preserve">Especially, the intern will work deeply in machine learning, deep learning, knowledge base, and ontology fields to build up a new smart conversational banking service. Moreover, </w:t>
      </w:r>
      <w:r w:rsidR="000455E4">
        <w:rPr>
          <w:sz w:val="20"/>
        </w:rPr>
        <w:t>he</w:t>
      </w:r>
      <w:r w:rsidRPr="00FF5312">
        <w:rPr>
          <w:sz w:val="20"/>
        </w:rPr>
        <w:t xml:space="preserve"> can access relevant/approval datasets and high-performance computational resources.  </w:t>
      </w:r>
    </w:p>
    <w:p w14:paraId="03FF7554" w14:textId="7D9C7E69" w:rsidR="00F378F8" w:rsidRPr="00FF5312" w:rsidRDefault="000455E4" w:rsidP="00F378F8">
      <w:pPr>
        <w:spacing w:after="120"/>
        <w:ind w:left="1440"/>
        <w:jc w:val="both"/>
        <w:rPr>
          <w:sz w:val="20"/>
        </w:rPr>
      </w:pPr>
      <w:r>
        <w:rPr>
          <w:sz w:val="20"/>
        </w:rPr>
        <w:t>He also</w:t>
      </w:r>
      <w:r w:rsidR="00F378F8">
        <w:rPr>
          <w:sz w:val="20"/>
        </w:rPr>
        <w:t xml:space="preserve"> can perform their </w:t>
      </w:r>
      <w:r w:rsidR="00F378F8" w:rsidRPr="00FF5312">
        <w:rPr>
          <w:sz w:val="20"/>
        </w:rPr>
        <w:t xml:space="preserve">research and develop </w:t>
      </w:r>
      <w:r w:rsidR="00F378F8">
        <w:rPr>
          <w:sz w:val="20"/>
        </w:rPr>
        <w:t xml:space="preserve">their </w:t>
      </w:r>
      <w:r w:rsidR="00F378F8" w:rsidRPr="00FF5312">
        <w:rPr>
          <w:sz w:val="20"/>
        </w:rPr>
        <w:t>models</w:t>
      </w:r>
      <w:r w:rsidR="00F378F8">
        <w:rPr>
          <w:sz w:val="20"/>
        </w:rPr>
        <w:t>,</w:t>
      </w:r>
      <w:r w:rsidR="00F378F8" w:rsidRPr="00FF5312">
        <w:rPr>
          <w:sz w:val="20"/>
        </w:rPr>
        <w:t xml:space="preserve"> which are used in real industrial products</w:t>
      </w:r>
      <w:r w:rsidR="00F378F8">
        <w:rPr>
          <w:sz w:val="20"/>
        </w:rPr>
        <w:t xml:space="preserve"> and services</w:t>
      </w:r>
      <w:r w:rsidR="00F378F8" w:rsidRPr="00FF5312">
        <w:rPr>
          <w:sz w:val="20"/>
        </w:rPr>
        <w:t xml:space="preserve">. The experimental framework for evaluating models is implemented by </w:t>
      </w:r>
      <w:r w:rsidR="00F378F8" w:rsidRPr="00FF5312">
        <w:rPr>
          <w:sz w:val="20"/>
        </w:rPr>
        <w:lastRenderedPageBreak/>
        <w:t xml:space="preserve">both </w:t>
      </w:r>
      <w:r w:rsidR="00F378F8">
        <w:rPr>
          <w:sz w:val="20"/>
        </w:rPr>
        <w:t>the b</w:t>
      </w:r>
      <w:r w:rsidR="00F378F8" w:rsidRPr="00FF5312">
        <w:rPr>
          <w:sz w:val="20"/>
        </w:rPr>
        <w:t xml:space="preserve">ank’s experts and the intern. </w:t>
      </w:r>
      <w:r>
        <w:rPr>
          <w:sz w:val="20"/>
        </w:rPr>
        <w:t>He</w:t>
      </w:r>
      <w:r w:rsidR="00F378F8">
        <w:rPr>
          <w:sz w:val="20"/>
        </w:rPr>
        <w:t xml:space="preserve"> </w:t>
      </w:r>
      <w:r w:rsidR="00F378F8" w:rsidRPr="00FF5312">
        <w:rPr>
          <w:sz w:val="20"/>
        </w:rPr>
        <w:t xml:space="preserve">will </w:t>
      </w:r>
      <w:r w:rsidR="00F378F8">
        <w:rPr>
          <w:sz w:val="20"/>
        </w:rPr>
        <w:t>suggest</w:t>
      </w:r>
      <w:r w:rsidR="00F378F8" w:rsidRPr="00FF5312">
        <w:rPr>
          <w:sz w:val="20"/>
        </w:rPr>
        <w:t xml:space="preserve"> </w:t>
      </w:r>
      <w:r w:rsidR="00F378F8">
        <w:rPr>
          <w:sz w:val="20"/>
        </w:rPr>
        <w:t xml:space="preserve">new </w:t>
      </w:r>
      <w:r w:rsidR="00F378F8" w:rsidRPr="00FF5312">
        <w:rPr>
          <w:sz w:val="20"/>
        </w:rPr>
        <w:t>ideas, analyze experiments, propose algorithms,</w:t>
      </w:r>
      <w:r w:rsidR="00F378F8">
        <w:rPr>
          <w:sz w:val="20"/>
        </w:rPr>
        <w:t xml:space="preserve"> and </w:t>
      </w:r>
      <w:r w:rsidR="00F378F8" w:rsidRPr="00FF5312">
        <w:rPr>
          <w:sz w:val="20"/>
        </w:rPr>
        <w:t xml:space="preserve">research solutions for </w:t>
      </w:r>
      <w:r w:rsidR="00F378F8">
        <w:rPr>
          <w:sz w:val="20"/>
        </w:rPr>
        <w:t xml:space="preserve">more innovative </w:t>
      </w:r>
      <w:r w:rsidR="00F378F8"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ListParagraph"/>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knowledge capturing, sharing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315D09B2"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 xml:space="preserve">Context-ware knowledge </w:t>
      </w:r>
      <w:r w:rsidR="00A142C2">
        <w:rPr>
          <w:rFonts w:cs="Arial"/>
          <w:b/>
          <w:iCs/>
          <w:color w:val="000000" w:themeColor="text1"/>
          <w:sz w:val="20"/>
        </w:rPr>
        <w:t>component</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Hang My Thi Vu</w:t>
      </w:r>
    </w:p>
    <w:p w14:paraId="26E294AE" w14:textId="1F185DE9"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3ED4E107" w14:textId="7CF594C5" w:rsidR="008F2495" w:rsidRDefault="0022320D" w:rsidP="00F378F8">
      <w:pPr>
        <w:spacing w:after="120"/>
        <w:ind w:left="1276"/>
        <w:jc w:val="both"/>
        <w:rPr>
          <w:sz w:val="20"/>
        </w:rPr>
      </w:pPr>
      <w:r>
        <w:rPr>
          <w:sz w:val="20"/>
        </w:rPr>
        <w:t>The</w:t>
      </w:r>
      <w:r w:rsidRPr="00FF5312">
        <w:rPr>
          <w:sz w:val="20"/>
        </w:rPr>
        <w:t xml:space="preserve"> </w:t>
      </w:r>
      <w:r w:rsidRPr="00FF5312">
        <w:rPr>
          <w:i/>
          <w:sz w:val="20"/>
        </w:rPr>
        <w:t>context-</w:t>
      </w:r>
      <w:r w:rsidR="00D4779D">
        <w:rPr>
          <w:i/>
          <w:sz w:val="20"/>
        </w:rPr>
        <w:t>a</w:t>
      </w:r>
      <w:r w:rsidRPr="00FF5312">
        <w:rPr>
          <w:i/>
          <w:sz w:val="20"/>
        </w:rPr>
        <w:t xml:space="preserve">ware knowledge </w:t>
      </w:r>
      <w:r w:rsidR="006B6F93">
        <w:rPr>
          <w:i/>
          <w:sz w:val="20"/>
        </w:rPr>
        <w:t>component</w:t>
      </w:r>
      <w:r w:rsidR="006B6F93"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mentioned in Figure 3, the</w:t>
      </w:r>
      <w:r w:rsidRPr="00FF5312">
        <w:rPr>
          <w:sz w:val="20"/>
        </w:rPr>
        <w:t xml:space="preserve"> context-</w:t>
      </w:r>
      <w:r w:rsidR="00D4779D">
        <w:rPr>
          <w:sz w:val="20"/>
        </w:rPr>
        <w:t>a</w:t>
      </w:r>
      <w:r w:rsidRPr="00FF5312">
        <w:rPr>
          <w:sz w:val="20"/>
        </w:rPr>
        <w:t xml:space="preserve">ware knowledge </w:t>
      </w:r>
      <w:r w:rsidR="006B6F93">
        <w:rPr>
          <w:sz w:val="20"/>
        </w:rPr>
        <w:t xml:space="preserve">component </w:t>
      </w:r>
      <w:r w:rsidR="002C14E9">
        <w:rPr>
          <w:sz w:val="20"/>
        </w:rPr>
        <w:t>includes Data management, Knowledge management</w:t>
      </w:r>
      <w:r w:rsidR="00D4779D">
        <w:rPr>
          <w:sz w:val="20"/>
        </w:rPr>
        <w:t>,</w:t>
      </w:r>
      <w:r w:rsidR="002C14E9">
        <w:rPr>
          <w:sz w:val="20"/>
        </w:rPr>
        <w:t xml:space="preserve"> and Context management</w:t>
      </w:r>
      <w:r w:rsidR="006B6F93">
        <w:rPr>
          <w:sz w:val="20"/>
        </w:rPr>
        <w:t xml:space="preserve"> modules</w:t>
      </w:r>
      <w:r w:rsidR="002C14E9">
        <w:rPr>
          <w:sz w:val="20"/>
        </w:rPr>
        <w:t xml:space="preserve">. </w:t>
      </w:r>
      <w:r w:rsidRPr="00FF5312">
        <w:rPr>
          <w:sz w:val="20"/>
        </w:rPr>
        <w:t xml:space="preserve"> </w:t>
      </w:r>
    </w:p>
    <w:p w14:paraId="73E98195" w14:textId="1E2296E7" w:rsidR="0022320D" w:rsidRPr="00FF5312" w:rsidRDefault="002C14E9" w:rsidP="00F378F8">
      <w:pPr>
        <w:spacing w:after="120"/>
        <w:ind w:left="1276"/>
        <w:jc w:val="both"/>
        <w:rPr>
          <w:sz w:val="20"/>
        </w:rPr>
      </w:pPr>
      <w:r>
        <w:rPr>
          <w:sz w:val="20"/>
        </w:rPr>
        <w:t xml:space="preserve">The knowledge </w:t>
      </w:r>
      <w:r w:rsidR="006B6F93">
        <w:rPr>
          <w:sz w:val="20"/>
        </w:rPr>
        <w:t xml:space="preserve">component </w:t>
      </w:r>
      <w:r w:rsidR="00401B89" w:rsidRPr="0022320D">
        <w:rPr>
          <w:sz w:val="20"/>
        </w:rPr>
        <w:t>captures</w:t>
      </w:r>
      <w:r w:rsidR="00401B89">
        <w:rPr>
          <w:sz w:val="20"/>
        </w:rPr>
        <w:t xml:space="preserve"> </w:t>
      </w:r>
      <w:r w:rsidR="00C75816">
        <w:rPr>
          <w:sz w:val="20"/>
        </w:rPr>
        <w:t>customer data, transforms it into information and knowledge,</w:t>
      </w:r>
      <w:r w:rsidR="0022320D" w:rsidRPr="00FF5312">
        <w:rPr>
          <w:sz w:val="20"/>
        </w:rPr>
        <w:t xml:space="preserve"> and manages </w:t>
      </w:r>
      <w:r w:rsidR="00C75816">
        <w:rPr>
          <w:sz w:val="20"/>
        </w:rPr>
        <w:t>contexts of its application</w:t>
      </w:r>
      <w:r w:rsidR="0022320D" w:rsidRPr="00FF5312">
        <w:rPr>
          <w:sz w:val="20"/>
        </w:rPr>
        <w:t xml:space="preserve"> in order to </w:t>
      </w:r>
      <w:r w:rsidR="00C75816">
        <w:rPr>
          <w:sz w:val="20"/>
        </w:rPr>
        <w:t xml:space="preserve">help the Smart dialogue </w:t>
      </w:r>
      <w:r w:rsidR="006B6F93">
        <w:rPr>
          <w:sz w:val="20"/>
        </w:rPr>
        <w:t xml:space="preserve">component </w:t>
      </w:r>
      <w:r w:rsidR="00C75816">
        <w:rPr>
          <w:sz w:val="20"/>
        </w:rPr>
        <w:t xml:space="preserve">to </w:t>
      </w:r>
      <w:r w:rsidR="0022320D" w:rsidRPr="00FF5312">
        <w:rPr>
          <w:sz w:val="20"/>
        </w:rPr>
        <w:t xml:space="preserve">understand the user contexts and recommend the best </w:t>
      </w:r>
      <w:r w:rsidR="00F20AD4">
        <w:rPr>
          <w:sz w:val="20"/>
        </w:rPr>
        <w:t xml:space="preserve">banking and </w:t>
      </w:r>
      <w:r w:rsidR="0022320D" w:rsidRPr="00FF5312">
        <w:rPr>
          <w:sz w:val="20"/>
        </w:rPr>
        <w:t xml:space="preserve">financial solutions and services for users.  </w:t>
      </w:r>
    </w:p>
    <w:p w14:paraId="6D79D334" w14:textId="69C3CB8F" w:rsidR="00F97D2E" w:rsidRPr="00FF5312" w:rsidRDefault="004C15A5" w:rsidP="002D7708">
      <w:pPr>
        <w:pStyle w:val="ListParagraph"/>
        <w:spacing w:after="120" w:line="276" w:lineRule="auto"/>
        <w:ind w:left="1440"/>
        <w:jc w:val="center"/>
        <w:rPr>
          <w:rFonts w:cs="Arial"/>
          <w:sz w:val="20"/>
          <w:szCs w:val="20"/>
        </w:rPr>
      </w:pPr>
      <w:r>
        <w:rPr>
          <w:noProof/>
        </w:rPr>
        <w:object w:dxaOrig="9779" w:dyaOrig="8909" w14:anchorId="20DA7B78">
          <v:shape id="_x0000_i1027" type="#_x0000_t75" alt="" style="width:283.95pt;height:258.05pt" o:ole="">
            <v:imagedata r:id="rId25" o:title=""/>
          </v:shape>
          <o:OLEObject Type="Embed" ProgID="Visio.Drawing.11" ShapeID="_x0000_i1027" DrawAspect="Content" ObjectID="_1695663447" r:id="rId26"/>
        </w:object>
      </w:r>
    </w:p>
    <w:p w14:paraId="2521730E" w14:textId="3003DDC8"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 xml:space="preserve">knowledge </w:t>
      </w:r>
      <w:r w:rsidR="006B6F93">
        <w:rPr>
          <w:rFonts w:cs="Arial"/>
          <w:sz w:val="20"/>
          <w:szCs w:val="20"/>
        </w:rPr>
        <w:t>component</w:t>
      </w:r>
    </w:p>
    <w:p w14:paraId="5B7BA8BD" w14:textId="431A5F2F" w:rsidR="00401B89" w:rsidRPr="00FF5312" w:rsidRDefault="00401B89" w:rsidP="00FF5312">
      <w:pPr>
        <w:spacing w:after="120"/>
        <w:ind w:left="1440"/>
        <w:jc w:val="both"/>
        <w:rPr>
          <w:sz w:val="20"/>
        </w:rPr>
      </w:pPr>
      <w:r w:rsidRPr="00FF5312">
        <w:rPr>
          <w:sz w:val="20"/>
        </w:rPr>
        <w:t xml:space="preserve">The </w:t>
      </w:r>
      <w:r w:rsidR="006B6F93">
        <w:rPr>
          <w:sz w:val="20"/>
        </w:rPr>
        <w:t>context-aware knowledge component</w:t>
      </w:r>
      <w:r w:rsidRPr="00FF5312">
        <w:rPr>
          <w:sz w:val="20"/>
        </w:rPr>
        <w:t xml:space="preserve"> includes the following </w:t>
      </w:r>
      <w:r w:rsidR="006B6F93">
        <w:rPr>
          <w:sz w:val="20"/>
        </w:rPr>
        <w:t>modules</w:t>
      </w:r>
      <w:r w:rsidRPr="00FF5312">
        <w:rPr>
          <w:sz w:val="20"/>
        </w:rPr>
        <w:t xml:space="preserve">: </w:t>
      </w:r>
    </w:p>
    <w:p w14:paraId="5B4EA4C4" w14:textId="474E6018" w:rsidR="00401B89" w:rsidRPr="00DF4F17" w:rsidRDefault="002C14E9" w:rsidP="00264A8E">
      <w:pPr>
        <w:pStyle w:val="ListParagraph"/>
        <w:numPr>
          <w:ilvl w:val="0"/>
          <w:numId w:val="32"/>
        </w:numPr>
        <w:spacing w:before="120" w:after="120"/>
        <w:jc w:val="both"/>
        <w:rPr>
          <w:rFonts w:cs="Arial"/>
          <w:sz w:val="20"/>
          <w:szCs w:val="20"/>
          <w:highlight w:val="yellow"/>
        </w:rPr>
      </w:pPr>
      <w:r w:rsidRPr="000404E1">
        <w:rPr>
          <w:rFonts w:cs="Arial"/>
          <w:i/>
          <w:sz w:val="20"/>
          <w:szCs w:val="20"/>
        </w:rPr>
        <w:t>Context management</w:t>
      </w:r>
      <w:r w:rsidR="006B6F93">
        <w:rPr>
          <w:rFonts w:cs="Arial"/>
          <w:i/>
          <w:sz w:val="20"/>
          <w:szCs w:val="20"/>
        </w:rPr>
        <w:t xml:space="preserve"> module</w:t>
      </w:r>
      <w:r w:rsidRPr="000404E1">
        <w:rPr>
          <w:rFonts w:cs="Arial"/>
          <w:i/>
          <w:sz w:val="20"/>
          <w:szCs w:val="20"/>
        </w:rPr>
        <w: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r w:rsidRPr="00401B89">
        <w:rPr>
          <w:rFonts w:cs="Arial"/>
          <w:sz w:val="20"/>
          <w:szCs w:val="20"/>
        </w:rPr>
        <w:t>i.e.</w:t>
      </w:r>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39BD2A06" w:rsidR="002D7708" w:rsidRPr="00390858" w:rsidRDefault="002C14E9" w:rsidP="00390858">
      <w:pPr>
        <w:pStyle w:val="ListParagraph"/>
        <w:numPr>
          <w:ilvl w:val="0"/>
          <w:numId w:val="32"/>
        </w:numPr>
        <w:spacing w:before="120" w:after="120"/>
        <w:jc w:val="both"/>
        <w:rPr>
          <w:rFonts w:cs="Arial"/>
          <w:sz w:val="20"/>
          <w:szCs w:val="20"/>
          <w:highlight w:val="yellow"/>
        </w:rPr>
      </w:pPr>
      <w:r w:rsidRPr="000404E1">
        <w:rPr>
          <w:rFonts w:cs="Arial"/>
          <w:i/>
          <w:sz w:val="20"/>
          <w:szCs w:val="20"/>
        </w:rPr>
        <w:t>Knowledge management</w:t>
      </w:r>
      <w:r w:rsidR="006B6F93">
        <w:rPr>
          <w:rFonts w:cs="Arial"/>
          <w:i/>
          <w:sz w:val="20"/>
          <w:szCs w:val="20"/>
        </w:rPr>
        <w:t xml:space="preserve"> module</w:t>
      </w:r>
      <w:r w:rsidRPr="000404E1">
        <w:rPr>
          <w:rFonts w:cs="Arial"/>
          <w:i/>
          <w:sz w:val="20"/>
          <w:szCs w:val="20"/>
        </w:rPr>
        <w: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D56FD5">
        <w:rPr>
          <w:rFonts w:cs="Arial"/>
          <w:sz w:val="20"/>
          <w:szCs w:val="20"/>
        </w:rPr>
        <w: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r w:rsidR="00AD6ADB">
        <w:rPr>
          <w:rFonts w:cs="Arial"/>
          <w:sz w:val="20"/>
          <w:szCs w:val="20"/>
        </w:rPr>
        <w:t xml:space="preserve"> </w:t>
      </w:r>
      <w:r w:rsidR="00AD6ADB" w:rsidRPr="009A2854">
        <w:rPr>
          <w:rFonts w:cs="Arial"/>
          <w:sz w:val="20"/>
          <w:szCs w:val="20"/>
          <w:highlight w:val="yellow"/>
        </w:rPr>
        <w:t xml:space="preserve">The </w:t>
      </w:r>
      <w:r w:rsidR="00C43423" w:rsidRPr="009A2854">
        <w:rPr>
          <w:rFonts w:cs="Arial"/>
          <w:sz w:val="20"/>
          <w:szCs w:val="20"/>
          <w:highlight w:val="yellow"/>
        </w:rPr>
        <w:t>Knowledge</w:t>
      </w:r>
      <w:r w:rsidR="009A2D72" w:rsidRPr="009A2854">
        <w:rPr>
          <w:rFonts w:cs="Arial"/>
          <w:sz w:val="20"/>
          <w:szCs w:val="20"/>
          <w:highlight w:val="yellow"/>
          <w:lang w:val="vi-VN"/>
        </w:rPr>
        <w:t xml:space="preserve"> management</w:t>
      </w:r>
      <w:r w:rsidR="00AD6ADB" w:rsidRPr="009A2854">
        <w:rPr>
          <w:rFonts w:cs="Arial"/>
          <w:sz w:val="20"/>
          <w:szCs w:val="20"/>
          <w:highlight w:val="yellow"/>
        </w:rPr>
        <w:t xml:space="preserve"> module takes advantage of </w:t>
      </w:r>
      <w:r w:rsidR="00D56FD5" w:rsidRPr="009A2854">
        <w:rPr>
          <w:rFonts w:cs="Arial"/>
          <w:sz w:val="20"/>
          <w:szCs w:val="20"/>
          <w:highlight w:val="yellow"/>
        </w:rPr>
        <w:t xml:space="preserve">a </w:t>
      </w:r>
      <w:r w:rsidR="00AD6ADB" w:rsidRPr="009A2854">
        <w:rPr>
          <w:rFonts w:cs="Arial"/>
          <w:sz w:val="20"/>
          <w:szCs w:val="20"/>
          <w:highlight w:val="yellow"/>
        </w:rPr>
        <w:t xml:space="preserve">knowledge graph for </w:t>
      </w:r>
      <w:r w:rsidR="002A0B08" w:rsidRPr="009A2854">
        <w:rPr>
          <w:rFonts w:cs="Arial"/>
          <w:sz w:val="20"/>
          <w:szCs w:val="20"/>
          <w:highlight w:val="yellow"/>
        </w:rPr>
        <w:t xml:space="preserve">storing </w:t>
      </w:r>
      <w:r w:rsidR="00AD6ADB" w:rsidRPr="009A2854">
        <w:rPr>
          <w:rFonts w:cs="Arial"/>
          <w:sz w:val="20"/>
          <w:szCs w:val="20"/>
          <w:highlight w:val="yellow"/>
        </w:rPr>
        <w:t>a large amount of customer data.</w:t>
      </w:r>
      <w:r w:rsidR="009A2D72" w:rsidRPr="009A2854">
        <w:rPr>
          <w:rFonts w:cs="Arial"/>
          <w:sz w:val="20"/>
          <w:szCs w:val="20"/>
          <w:highlight w:val="yellow"/>
          <w:lang w:val="vi-VN"/>
        </w:rPr>
        <w:t xml:space="preserve"> </w:t>
      </w:r>
      <w:r w:rsidR="00470121" w:rsidRPr="009A2854">
        <w:rPr>
          <w:rFonts w:cs="Arial"/>
          <w:sz w:val="20"/>
          <w:szCs w:val="20"/>
          <w:highlight w:val="yellow"/>
        </w:rPr>
        <w:t xml:space="preserve">A semi-automatic process is applied to construct the customer knowledge </w:t>
      </w:r>
      <w:r w:rsidR="002A0B08" w:rsidRPr="009A2854">
        <w:rPr>
          <w:rFonts w:cs="Arial"/>
          <w:sz w:val="20"/>
          <w:szCs w:val="20"/>
          <w:highlight w:val="yellow"/>
        </w:rPr>
        <w:t>graph</w:t>
      </w:r>
      <w:r w:rsidR="00470121" w:rsidRPr="009A2854">
        <w:rPr>
          <w:rFonts w:cs="Arial"/>
          <w:sz w:val="20"/>
          <w:szCs w:val="20"/>
          <w:highlight w:val="yellow"/>
        </w:rPr>
        <w:t xml:space="preserve"> [</w:t>
      </w:r>
      <w:r w:rsidR="001B202A">
        <w:rPr>
          <w:rFonts w:cs="Arial"/>
          <w:color w:val="FF0000"/>
          <w:sz w:val="20"/>
          <w:szCs w:val="20"/>
          <w:highlight w:val="yellow"/>
        </w:rPr>
        <w:t>28</w:t>
      </w:r>
      <w:r w:rsidR="00470121" w:rsidRPr="009A2854">
        <w:rPr>
          <w:rFonts w:cs="Arial"/>
          <w:sz w:val="20"/>
          <w:szCs w:val="20"/>
          <w:highlight w:val="yellow"/>
        </w:rPr>
        <w:t>].</w:t>
      </w:r>
      <w:r w:rsidR="009A2854" w:rsidRPr="009A2854">
        <w:rPr>
          <w:rFonts w:cs="Arial"/>
          <w:sz w:val="20"/>
          <w:szCs w:val="20"/>
          <w:highlight w:val="yellow"/>
        </w:rPr>
        <w:t xml:space="preserve"> </w:t>
      </w:r>
      <w:r w:rsidR="002A0B08" w:rsidRPr="009A2854">
        <w:rPr>
          <w:rFonts w:cs="Arial"/>
          <w:sz w:val="20"/>
          <w:szCs w:val="20"/>
          <w:highlight w:val="yellow"/>
        </w:rPr>
        <w:t xml:space="preserve">This module </w:t>
      </w:r>
      <w:r w:rsidR="00390858" w:rsidRPr="009A2854">
        <w:rPr>
          <w:rFonts w:cs="Arial"/>
          <w:sz w:val="20"/>
          <w:szCs w:val="20"/>
          <w:highlight w:val="yellow"/>
        </w:rPr>
        <w:t xml:space="preserve">also </w:t>
      </w:r>
      <w:r w:rsidR="002A0B08" w:rsidRPr="009A2854">
        <w:rPr>
          <w:rFonts w:cs="Arial"/>
          <w:sz w:val="20"/>
          <w:szCs w:val="20"/>
          <w:highlight w:val="yellow"/>
        </w:rPr>
        <w:t xml:space="preserve">contains </w:t>
      </w:r>
      <w:r w:rsidR="00475E83" w:rsidRPr="009A2854">
        <w:rPr>
          <w:rFonts w:cs="Arial"/>
          <w:sz w:val="20"/>
          <w:szCs w:val="20"/>
          <w:highlight w:val="yellow"/>
        </w:rPr>
        <w:t xml:space="preserve">a reasoning engine exploiting </w:t>
      </w:r>
      <w:r w:rsidR="002A0B08" w:rsidRPr="009A2854">
        <w:rPr>
          <w:rFonts w:cs="Arial"/>
          <w:sz w:val="20"/>
          <w:szCs w:val="20"/>
          <w:highlight w:val="yellow"/>
        </w:rPr>
        <w:t>the</w:t>
      </w:r>
      <w:r w:rsidR="00475E83" w:rsidRPr="009A2854">
        <w:rPr>
          <w:rFonts w:cs="Arial"/>
          <w:sz w:val="20"/>
          <w:szCs w:val="20"/>
          <w:highlight w:val="yellow"/>
        </w:rPr>
        <w:t xml:space="preserve"> knowledge graph</w:t>
      </w:r>
      <w:r w:rsidR="002A0B08" w:rsidRPr="009A2854">
        <w:rPr>
          <w:rFonts w:cs="Arial"/>
          <w:sz w:val="20"/>
          <w:szCs w:val="20"/>
          <w:highlight w:val="yellow"/>
        </w:rPr>
        <w:t xml:space="preserve">. </w:t>
      </w:r>
      <w:r w:rsidR="00475E83" w:rsidRPr="009A2854">
        <w:rPr>
          <w:rFonts w:cs="Arial"/>
          <w:sz w:val="20"/>
          <w:szCs w:val="20"/>
          <w:highlight w:val="yellow"/>
        </w:rPr>
        <w:t>By employing different business analytics techniques (e.g.</w:t>
      </w:r>
      <w:r w:rsidR="00390858" w:rsidRPr="009A2854">
        <w:rPr>
          <w:rFonts w:cs="Arial"/>
          <w:sz w:val="20"/>
          <w:szCs w:val="20"/>
          <w:highlight w:val="yellow"/>
        </w:rPr>
        <w:t>,</w:t>
      </w:r>
      <w:r w:rsidR="00475E83" w:rsidRPr="009A2854">
        <w:rPr>
          <w:rFonts w:cs="Arial"/>
          <w:sz w:val="20"/>
          <w:szCs w:val="20"/>
          <w:highlight w:val="yellow"/>
        </w:rPr>
        <w:t xml:space="preserve"> descriptive, prescriptive, diagnostics</w:t>
      </w:r>
      <w:r w:rsidR="004E2CD2">
        <w:rPr>
          <w:rFonts w:cs="Arial"/>
          <w:sz w:val="20"/>
          <w:szCs w:val="20"/>
          <w:highlight w:val="yellow"/>
        </w:rPr>
        <w:t>)</w:t>
      </w:r>
      <w:r w:rsidR="00475E83" w:rsidRPr="009A2854">
        <w:rPr>
          <w:rFonts w:cs="Arial"/>
          <w:sz w:val="20"/>
          <w:szCs w:val="20"/>
          <w:highlight w:val="yellow"/>
        </w:rPr>
        <w:t xml:space="preserve">, </w:t>
      </w:r>
      <w:r w:rsidR="003C3F14">
        <w:rPr>
          <w:rFonts w:cs="Arial"/>
          <w:sz w:val="20"/>
          <w:szCs w:val="20"/>
          <w:highlight w:val="yellow"/>
        </w:rPr>
        <w:t>it helps</w:t>
      </w:r>
      <w:r w:rsidR="00397D58" w:rsidRPr="009A2854">
        <w:rPr>
          <w:rFonts w:cs="Arial"/>
          <w:sz w:val="20"/>
          <w:szCs w:val="20"/>
          <w:highlight w:val="yellow"/>
        </w:rPr>
        <w:t xml:space="preserve"> </w:t>
      </w:r>
      <w:r w:rsidR="003C3F14">
        <w:rPr>
          <w:rFonts w:cs="Arial"/>
          <w:sz w:val="20"/>
          <w:szCs w:val="20"/>
          <w:highlight w:val="yellow"/>
        </w:rPr>
        <w:t xml:space="preserve">to </w:t>
      </w:r>
      <w:r w:rsidR="00397D58" w:rsidRPr="009A2854">
        <w:rPr>
          <w:rFonts w:cs="Arial"/>
          <w:sz w:val="20"/>
          <w:szCs w:val="20"/>
          <w:highlight w:val="yellow"/>
        </w:rPr>
        <w:t xml:space="preserve">generate </w:t>
      </w:r>
      <w:r w:rsidR="006F5575" w:rsidRPr="009A2854">
        <w:rPr>
          <w:rFonts w:cs="Arial"/>
          <w:sz w:val="20"/>
          <w:szCs w:val="20"/>
          <w:highlight w:val="yellow"/>
        </w:rPr>
        <w:t>business insight</w:t>
      </w:r>
      <w:r w:rsidR="002A0B08" w:rsidRPr="009A2854">
        <w:rPr>
          <w:rFonts w:cs="Arial"/>
          <w:sz w:val="20"/>
          <w:szCs w:val="20"/>
          <w:highlight w:val="yellow"/>
        </w:rPr>
        <w:t xml:space="preserve">s </w:t>
      </w:r>
      <w:r w:rsidR="006F5575" w:rsidRPr="009A2854">
        <w:rPr>
          <w:rFonts w:cs="Arial"/>
          <w:sz w:val="20"/>
          <w:szCs w:val="20"/>
          <w:highlight w:val="yellow"/>
        </w:rPr>
        <w:t xml:space="preserve">from the results of </w:t>
      </w:r>
      <w:r w:rsidR="00D56FD5" w:rsidRPr="009A2854">
        <w:rPr>
          <w:rFonts w:cs="Arial"/>
          <w:sz w:val="20"/>
          <w:szCs w:val="20"/>
          <w:highlight w:val="yellow"/>
        </w:rPr>
        <w:t xml:space="preserve">the </w:t>
      </w:r>
      <w:r w:rsidR="006F5575" w:rsidRPr="009A2854">
        <w:rPr>
          <w:rFonts w:cs="Arial"/>
          <w:sz w:val="20"/>
          <w:szCs w:val="20"/>
          <w:highlight w:val="yellow"/>
        </w:rPr>
        <w:t>reasoning process. T</w:t>
      </w:r>
      <w:r w:rsidR="00390858" w:rsidRPr="009A2854">
        <w:rPr>
          <w:rFonts w:cs="Arial"/>
          <w:sz w:val="20"/>
          <w:szCs w:val="20"/>
          <w:highlight w:val="yellow"/>
        </w:rPr>
        <w:t>hese</w:t>
      </w:r>
      <w:r w:rsidR="00A5645A">
        <w:rPr>
          <w:rFonts w:cs="Arial"/>
          <w:sz w:val="20"/>
          <w:szCs w:val="20"/>
          <w:highlight w:val="yellow"/>
        </w:rPr>
        <w:t xml:space="preserve"> insights </w:t>
      </w:r>
      <w:r w:rsidR="00390858" w:rsidRPr="009A2854">
        <w:rPr>
          <w:rFonts w:cs="Arial"/>
          <w:sz w:val="20"/>
          <w:szCs w:val="20"/>
          <w:highlight w:val="yellow"/>
        </w:rPr>
        <w:t>can</w:t>
      </w:r>
      <w:r w:rsidR="006F5575" w:rsidRPr="009A2854">
        <w:rPr>
          <w:rFonts w:cs="Arial"/>
          <w:sz w:val="20"/>
          <w:szCs w:val="20"/>
          <w:highlight w:val="yellow"/>
        </w:rPr>
        <w:t xml:space="preserve"> be used in </w:t>
      </w:r>
      <w:r w:rsidR="00B56A45" w:rsidRPr="009A2854">
        <w:rPr>
          <w:rFonts w:cs="Arial"/>
          <w:sz w:val="20"/>
          <w:szCs w:val="20"/>
          <w:highlight w:val="yellow"/>
        </w:rPr>
        <w:t xml:space="preserve">the </w:t>
      </w:r>
      <w:r w:rsidR="006F5575" w:rsidRPr="009A2854">
        <w:rPr>
          <w:rFonts w:cs="Arial"/>
          <w:sz w:val="20"/>
          <w:szCs w:val="20"/>
          <w:highlight w:val="yellow"/>
        </w:rPr>
        <w:t>Context management module for being turned into actionable knowledge</w:t>
      </w:r>
      <w:r w:rsidR="00A655DE">
        <w:rPr>
          <w:rFonts w:cs="Arial"/>
          <w:sz w:val="20"/>
          <w:szCs w:val="20"/>
          <w:highlight w:val="yellow"/>
        </w:rPr>
        <w:t xml:space="preserve"> </w:t>
      </w:r>
      <w:r w:rsidR="00A655DE" w:rsidRPr="009A2854">
        <w:rPr>
          <w:rFonts w:cs="Arial"/>
          <w:sz w:val="20"/>
          <w:szCs w:val="20"/>
          <w:highlight w:val="yellow"/>
        </w:rPr>
        <w:t>[</w:t>
      </w:r>
      <w:r w:rsidR="00FB430E">
        <w:rPr>
          <w:rFonts w:cs="Arial"/>
          <w:color w:val="FF0000"/>
          <w:sz w:val="20"/>
          <w:szCs w:val="20"/>
          <w:highlight w:val="yellow"/>
        </w:rPr>
        <w:t>25</w:t>
      </w:r>
      <w:r w:rsidR="00A655DE" w:rsidRPr="009A2854">
        <w:rPr>
          <w:rFonts w:cs="Arial"/>
          <w:sz w:val="20"/>
          <w:szCs w:val="20"/>
          <w:highlight w:val="yellow"/>
        </w:rPr>
        <w:t>]</w:t>
      </w:r>
      <w:r w:rsidR="006F5575" w:rsidRPr="00390858">
        <w:rPr>
          <w:rFonts w:cs="Arial"/>
          <w:sz w:val="20"/>
          <w:szCs w:val="20"/>
          <w:highlight w:val="yellow"/>
        </w:rPr>
        <w:t>.</w:t>
      </w:r>
    </w:p>
    <w:p w14:paraId="683B7E4E" w14:textId="65C25781" w:rsidR="009C2A68" w:rsidRPr="00884457" w:rsidRDefault="002C14E9" w:rsidP="007D0C54">
      <w:pPr>
        <w:pStyle w:val="ListParagraph"/>
        <w:numPr>
          <w:ilvl w:val="0"/>
          <w:numId w:val="32"/>
        </w:numPr>
        <w:spacing w:before="120" w:after="120"/>
        <w:jc w:val="both"/>
        <w:rPr>
          <w:rFonts w:cs="Arial"/>
          <w:sz w:val="20"/>
          <w:szCs w:val="20"/>
          <w:highlight w:val="yellow"/>
        </w:rPr>
      </w:pPr>
      <w:r w:rsidRPr="000404E1">
        <w:rPr>
          <w:rFonts w:cs="Arial"/>
          <w:i/>
          <w:sz w:val="20"/>
          <w:szCs w:val="20"/>
        </w:rPr>
        <w:t>Data management</w:t>
      </w:r>
      <w:r w:rsidR="006B6F93">
        <w:rPr>
          <w:rFonts w:cs="Arial"/>
          <w:i/>
          <w:sz w:val="20"/>
          <w:szCs w:val="20"/>
        </w:rPr>
        <w:t xml:space="preserve"> module</w:t>
      </w:r>
      <w:r w:rsidRPr="000404E1">
        <w:rPr>
          <w:rFonts w:cs="Arial"/>
          <w:i/>
          <w:sz w:val="20"/>
          <w:szCs w:val="20"/>
        </w:rPr>
        <w: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time processing, data loading</w:t>
      </w:r>
      <w:r w:rsidR="00D56FD5">
        <w:rPr>
          <w:rFonts w:cs="Arial"/>
          <w:sz w:val="20"/>
          <w:szCs w:val="20"/>
        </w:rPr>
        <w:t>,</w:t>
      </w:r>
      <w:r w:rsidR="00401B89">
        <w:rPr>
          <w:rFonts w:cs="Arial"/>
          <w:sz w:val="20"/>
          <w:szCs w:val="20"/>
        </w:rPr>
        <w:t xml:space="preserve"> and data ingestion for capturing and processing </w:t>
      </w:r>
      <w:r w:rsidR="002F7840">
        <w:rPr>
          <w:rFonts w:cs="Arial"/>
          <w:sz w:val="20"/>
          <w:szCs w:val="20"/>
        </w:rPr>
        <w:t xml:space="preserve">customer </w:t>
      </w:r>
      <w:r w:rsidR="00401B89">
        <w:rPr>
          <w:rFonts w:cs="Arial"/>
          <w:sz w:val="20"/>
          <w:szCs w:val="20"/>
        </w:rPr>
        <w:t>data from different sources.</w:t>
      </w:r>
      <w:r w:rsidR="000F7DD0">
        <w:rPr>
          <w:rFonts w:cs="Arial"/>
          <w:sz w:val="20"/>
          <w:szCs w:val="20"/>
        </w:rPr>
        <w:t xml:space="preserve"> </w:t>
      </w:r>
      <w:r w:rsidR="009F369F" w:rsidRPr="009F369F">
        <w:rPr>
          <w:rFonts w:cs="Arial"/>
          <w:sz w:val="20"/>
          <w:szCs w:val="20"/>
          <w:highlight w:val="yellow"/>
        </w:rPr>
        <w:t>Th</w:t>
      </w:r>
      <w:r w:rsidR="006F5575">
        <w:rPr>
          <w:rFonts w:cs="Arial"/>
          <w:sz w:val="20"/>
          <w:szCs w:val="20"/>
          <w:highlight w:val="yellow"/>
        </w:rPr>
        <w:t>e</w:t>
      </w:r>
      <w:r w:rsidR="009F369F">
        <w:rPr>
          <w:rFonts w:cs="Arial"/>
          <w:sz w:val="20"/>
          <w:szCs w:val="20"/>
          <w:highlight w:val="yellow"/>
        </w:rPr>
        <w:t xml:space="preserve"> </w:t>
      </w:r>
      <w:r w:rsidR="006F5575">
        <w:rPr>
          <w:rFonts w:cs="Arial"/>
          <w:sz w:val="20"/>
          <w:szCs w:val="20"/>
          <w:highlight w:val="yellow"/>
        </w:rPr>
        <w:t>Data management module</w:t>
      </w:r>
      <w:r w:rsidR="009F369F">
        <w:rPr>
          <w:rFonts w:cs="Arial"/>
          <w:sz w:val="20"/>
          <w:szCs w:val="20"/>
          <w:highlight w:val="yellow"/>
        </w:rPr>
        <w:t xml:space="preserve"> is responsible for</w:t>
      </w:r>
      <w:r w:rsidR="00B55C0D">
        <w:rPr>
          <w:rFonts w:cs="Arial"/>
          <w:sz w:val="20"/>
          <w:szCs w:val="20"/>
          <w:highlight w:val="yellow"/>
        </w:rPr>
        <w:t xml:space="preserve"> </w:t>
      </w:r>
      <w:r w:rsidR="00270AF9">
        <w:rPr>
          <w:rFonts w:cs="Arial"/>
          <w:sz w:val="20"/>
          <w:szCs w:val="20"/>
          <w:highlight w:val="yellow"/>
        </w:rPr>
        <w:t>extracting, processing, and transferring heterogenous and obscure</w:t>
      </w:r>
      <w:r w:rsidR="009F369F">
        <w:rPr>
          <w:rFonts w:cs="Arial"/>
          <w:sz w:val="20"/>
          <w:szCs w:val="20"/>
          <w:highlight w:val="yellow"/>
        </w:rPr>
        <w:t xml:space="preserve"> </w:t>
      </w:r>
      <w:r w:rsidR="00470121">
        <w:rPr>
          <w:rFonts w:cs="Arial"/>
          <w:sz w:val="20"/>
          <w:szCs w:val="20"/>
          <w:highlight w:val="yellow"/>
        </w:rPr>
        <w:t xml:space="preserve">customer </w:t>
      </w:r>
      <w:r w:rsidR="009F369F">
        <w:rPr>
          <w:rFonts w:cs="Arial"/>
          <w:sz w:val="20"/>
          <w:szCs w:val="20"/>
          <w:highlight w:val="yellow"/>
        </w:rPr>
        <w:t>data from diverse sources</w:t>
      </w:r>
      <w:r w:rsidR="00884457">
        <w:rPr>
          <w:rFonts w:cs="Arial"/>
          <w:sz w:val="20"/>
          <w:szCs w:val="20"/>
          <w:highlight w:val="yellow"/>
        </w:rPr>
        <w:t xml:space="preserve"> into </w:t>
      </w:r>
      <w:r w:rsidR="00B55C0D">
        <w:rPr>
          <w:rFonts w:cs="Arial"/>
          <w:sz w:val="20"/>
          <w:szCs w:val="20"/>
          <w:highlight w:val="yellow"/>
        </w:rPr>
        <w:t>well-</w:t>
      </w:r>
      <w:r w:rsidR="00884457">
        <w:rPr>
          <w:rFonts w:cs="Arial"/>
          <w:sz w:val="20"/>
          <w:szCs w:val="20"/>
          <w:highlight w:val="yellow"/>
        </w:rPr>
        <w:t>structured data</w:t>
      </w:r>
      <w:r w:rsidR="000F7DD0" w:rsidRPr="00884457">
        <w:rPr>
          <w:rFonts w:cs="Arial"/>
          <w:sz w:val="20"/>
          <w:szCs w:val="20"/>
          <w:highlight w:val="yellow"/>
        </w:rPr>
        <w:t>.</w:t>
      </w:r>
      <w:r w:rsidR="00884457" w:rsidRPr="00884457">
        <w:rPr>
          <w:rFonts w:cs="Arial"/>
          <w:sz w:val="20"/>
          <w:szCs w:val="20"/>
          <w:highlight w:val="yellow"/>
        </w:rPr>
        <w:t xml:space="preserve"> </w:t>
      </w:r>
      <w:r w:rsidR="00270AF9">
        <w:rPr>
          <w:rFonts w:cs="Arial"/>
          <w:sz w:val="20"/>
          <w:szCs w:val="20"/>
          <w:highlight w:val="yellow"/>
        </w:rPr>
        <w:t xml:space="preserve">The data loading submodule deals with customer data from </w:t>
      </w:r>
      <w:r w:rsidR="00884457" w:rsidRPr="00884457">
        <w:rPr>
          <w:rFonts w:cs="Arial"/>
          <w:sz w:val="20"/>
          <w:szCs w:val="20"/>
          <w:highlight w:val="yellow"/>
        </w:rPr>
        <w:t xml:space="preserve">traditional enterprise systems </w:t>
      </w:r>
      <w:r w:rsidR="00270AF9" w:rsidRPr="00884457">
        <w:rPr>
          <w:rFonts w:cs="Arial"/>
          <w:sz w:val="20"/>
          <w:szCs w:val="20"/>
          <w:highlight w:val="yellow"/>
        </w:rPr>
        <w:t>[</w:t>
      </w:r>
      <w:r w:rsidR="00FB430E">
        <w:rPr>
          <w:rFonts w:cs="Arial"/>
          <w:color w:val="FF0000"/>
          <w:sz w:val="20"/>
          <w:szCs w:val="20"/>
          <w:highlight w:val="yellow"/>
        </w:rPr>
        <w:t>25</w:t>
      </w:r>
      <w:r w:rsidR="00270AF9" w:rsidRPr="00884457">
        <w:rPr>
          <w:rFonts w:cs="Arial"/>
          <w:sz w:val="20"/>
          <w:szCs w:val="20"/>
          <w:highlight w:val="yellow"/>
        </w:rPr>
        <w:t>]</w:t>
      </w:r>
      <w:r w:rsidR="00270AF9">
        <w:rPr>
          <w:rFonts w:cs="Arial"/>
          <w:sz w:val="20"/>
          <w:szCs w:val="20"/>
          <w:highlight w:val="yellow"/>
        </w:rPr>
        <w:t xml:space="preserve">. </w:t>
      </w:r>
      <w:r w:rsidR="006B6F93">
        <w:rPr>
          <w:rFonts w:cs="Arial"/>
          <w:sz w:val="20"/>
          <w:szCs w:val="20"/>
          <w:highlight w:val="yellow"/>
        </w:rPr>
        <w:t>Meanwhile, the</w:t>
      </w:r>
      <w:r w:rsidR="00270AF9">
        <w:rPr>
          <w:rFonts w:cs="Arial"/>
          <w:sz w:val="20"/>
          <w:szCs w:val="20"/>
          <w:highlight w:val="yellow"/>
        </w:rPr>
        <w:t xml:space="preserve"> data ingestion and real-time processing submodules deal with</w:t>
      </w:r>
      <w:r w:rsidR="00270AF9" w:rsidRPr="00270AF9">
        <w:rPr>
          <w:rFonts w:cs="Arial"/>
          <w:sz w:val="20"/>
          <w:szCs w:val="20"/>
          <w:highlight w:val="yellow"/>
        </w:rPr>
        <w:t xml:space="preserve"> </w:t>
      </w:r>
      <w:r w:rsidR="00270AF9">
        <w:rPr>
          <w:rFonts w:cs="Arial"/>
          <w:sz w:val="20"/>
          <w:szCs w:val="20"/>
          <w:highlight w:val="yellow"/>
        </w:rPr>
        <w:t xml:space="preserve">an enormous amount of customer data coming from open public data sources such as social </w:t>
      </w:r>
      <w:r w:rsidR="00246A1C">
        <w:rPr>
          <w:rFonts w:cs="Arial"/>
          <w:sz w:val="20"/>
          <w:szCs w:val="20"/>
          <w:highlight w:val="yellow"/>
        </w:rPr>
        <w:t>networks</w:t>
      </w:r>
      <w:r w:rsidR="00270AF9">
        <w:rPr>
          <w:rFonts w:cs="Arial"/>
          <w:sz w:val="20"/>
          <w:szCs w:val="20"/>
          <w:highlight w:val="yellow"/>
        </w:rPr>
        <w:t>, websites, or mobile device</w:t>
      </w:r>
      <w:r w:rsidR="007D0C54">
        <w:rPr>
          <w:rFonts w:cs="Arial"/>
          <w:sz w:val="20"/>
          <w:szCs w:val="20"/>
          <w:highlight w:val="yellow"/>
        </w:rPr>
        <w:t>s</w:t>
      </w:r>
      <w:r w:rsidR="00270AF9">
        <w:rPr>
          <w:rFonts w:cs="Arial"/>
          <w:sz w:val="20"/>
          <w:szCs w:val="20"/>
          <w:highlight w:val="yellow"/>
        </w:rPr>
        <w:t xml:space="preserve"> </w:t>
      </w:r>
      <w:r w:rsidR="00884457" w:rsidRPr="00884457">
        <w:rPr>
          <w:rFonts w:cs="Arial"/>
          <w:sz w:val="20"/>
          <w:szCs w:val="20"/>
          <w:highlight w:val="yellow"/>
        </w:rPr>
        <w:t>[</w:t>
      </w:r>
      <w:r w:rsidR="00FB430E">
        <w:rPr>
          <w:rFonts w:cs="Arial"/>
          <w:color w:val="FF0000"/>
          <w:sz w:val="20"/>
          <w:szCs w:val="20"/>
          <w:highlight w:val="yellow"/>
        </w:rPr>
        <w:t>25</w:t>
      </w:r>
      <w:r w:rsidR="00884457" w:rsidRPr="00884457">
        <w:rPr>
          <w:rFonts w:cs="Arial"/>
          <w:sz w:val="20"/>
          <w:szCs w:val="20"/>
          <w:highlight w:val="yellow"/>
        </w:rPr>
        <w:t xml:space="preserve">]. </w:t>
      </w:r>
      <w:r w:rsidR="007D0C54">
        <w:rPr>
          <w:rFonts w:cs="Arial"/>
          <w:sz w:val="20"/>
          <w:szCs w:val="20"/>
          <w:highlight w:val="yellow"/>
        </w:rPr>
        <w:t>The available data from this module</w:t>
      </w:r>
      <w:r w:rsidR="006F5575" w:rsidRPr="00B55C0D">
        <w:rPr>
          <w:rFonts w:cs="Arial"/>
          <w:sz w:val="20"/>
          <w:szCs w:val="20"/>
          <w:highlight w:val="yellow"/>
        </w:rPr>
        <w:t xml:space="preserve"> </w:t>
      </w:r>
      <w:r w:rsidR="0059517B">
        <w:rPr>
          <w:rFonts w:cs="Arial"/>
          <w:sz w:val="20"/>
          <w:szCs w:val="20"/>
          <w:highlight w:val="yellow"/>
        </w:rPr>
        <w:t>is</w:t>
      </w:r>
      <w:r w:rsidR="006F5575">
        <w:rPr>
          <w:rFonts w:cs="Arial"/>
          <w:sz w:val="20"/>
          <w:szCs w:val="20"/>
          <w:highlight w:val="yellow"/>
        </w:rPr>
        <w:t xml:space="preserve"> served as input for knowledge base construction.</w:t>
      </w:r>
    </w:p>
    <w:p w14:paraId="0831E456" w14:textId="77777777" w:rsidR="009A331C" w:rsidRPr="009A331C" w:rsidRDefault="00F378F8" w:rsidP="009A331C">
      <w:pPr>
        <w:pStyle w:val="ListParagraph"/>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6BA3CA00" w:rsidR="00031FF3" w:rsidRDefault="004F2D8B" w:rsidP="00A644E3">
      <w:pPr>
        <w:spacing w:after="120" w:line="276" w:lineRule="auto"/>
        <w:ind w:left="720" w:firstLine="11"/>
        <w:jc w:val="both"/>
        <w:rPr>
          <w:rFonts w:cs="Arial"/>
          <w:bCs/>
          <w:sz w:val="20"/>
          <w:szCs w:val="20"/>
        </w:rPr>
      </w:pPr>
      <w:r>
        <w:rPr>
          <w:rFonts w:cs="Arial"/>
          <w:bCs/>
          <w:sz w:val="20"/>
          <w:szCs w:val="20"/>
        </w:rPr>
        <w:t>Action Design Research (ADR) method</w:t>
      </w:r>
      <w:r w:rsidR="00FA15CA">
        <w:rPr>
          <w:rFonts w:cs="Arial"/>
          <w:bCs/>
          <w:sz w:val="20"/>
          <w:szCs w:val="20"/>
        </w:rPr>
        <w:t xml:space="preserve"> will be used to </w:t>
      </w:r>
      <w:r w:rsidR="009B0E78">
        <w:rPr>
          <w:rFonts w:cs="Arial"/>
          <w:bCs/>
          <w:sz w:val="20"/>
          <w:szCs w:val="20"/>
        </w:rPr>
        <w:t>build</w:t>
      </w:r>
      <w:r w:rsidR="00FA15CA">
        <w:rPr>
          <w:rFonts w:cs="Arial"/>
          <w:bCs/>
          <w:sz w:val="20"/>
          <w:szCs w:val="20"/>
        </w:rPr>
        <w:t xml:space="preserve"> the context-ware knowledge </w:t>
      </w:r>
      <w:r w:rsidR="006B6F93">
        <w:rPr>
          <w:rFonts w:cs="Arial"/>
          <w:bCs/>
          <w:sz w:val="20"/>
          <w:szCs w:val="20"/>
        </w:rPr>
        <w:t xml:space="preserve">component </w:t>
      </w:r>
      <w:r w:rsidR="00FA15CA">
        <w:rPr>
          <w:rFonts w:cs="Arial"/>
          <w:bCs/>
          <w:sz w:val="20"/>
          <w:szCs w:val="20"/>
        </w:rPr>
        <w:t>as</w:t>
      </w:r>
      <w:r>
        <w:rPr>
          <w:rFonts w:cs="Arial"/>
          <w:bCs/>
          <w:sz w:val="20"/>
          <w:szCs w:val="20"/>
        </w:rPr>
        <w:t xml:space="preserve"> an artifact that solves a practical issue [2]. </w:t>
      </w:r>
      <w:r w:rsidR="00FA15CA">
        <w:rPr>
          <w:rFonts w:cs="Arial"/>
          <w:bCs/>
          <w:sz w:val="20"/>
          <w:szCs w:val="20"/>
        </w:rPr>
        <w:t xml:space="preserve">The purpose of the method is to </w:t>
      </w:r>
      <w:r w:rsidR="00A644E3">
        <w:rPr>
          <w:rFonts w:cs="Arial"/>
          <w:bCs/>
          <w:sz w:val="20"/>
          <w:szCs w:val="20"/>
        </w:rPr>
        <w:t>create design knowledge by building and evaluating an artifact in an organization</w:t>
      </w:r>
      <w:r w:rsidR="00D4779D">
        <w:rPr>
          <w:rFonts w:cs="Arial"/>
          <w:bCs/>
          <w:sz w:val="20"/>
          <w:szCs w:val="20"/>
        </w:rPr>
        <w:t>al</w:t>
      </w:r>
      <w:r w:rsidR="00A644E3">
        <w:rPr>
          <w:rFonts w:cs="Arial"/>
          <w:bCs/>
          <w:sz w:val="20"/>
          <w:szCs w:val="20"/>
        </w:rPr>
        <w:t xml:space="preserve"> setting [5]. The ADR composes of four stages: </w:t>
      </w:r>
    </w:p>
    <w:p w14:paraId="39899C5C" w14:textId="43942CFA" w:rsidR="00031FF3" w:rsidRPr="00031FF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lastRenderedPageBreak/>
        <w:t>Problem Formulation</w:t>
      </w:r>
      <w:r w:rsidR="00031FF3">
        <w:rPr>
          <w:rFonts w:cs="Arial"/>
          <w:bCs/>
          <w:sz w:val="20"/>
          <w:szCs w:val="20"/>
        </w:rPr>
        <w:t xml:space="preserve">: </w:t>
      </w:r>
      <w:r w:rsidR="000455E4">
        <w:rPr>
          <w:rFonts w:cs="Arial"/>
          <w:bCs/>
          <w:sz w:val="20"/>
          <w:szCs w:val="20"/>
        </w:rPr>
        <w:t>T</w:t>
      </w:r>
      <w:r w:rsidR="00031FF3">
        <w:rPr>
          <w:rFonts w:cs="Arial"/>
          <w:bCs/>
          <w:sz w:val="20"/>
          <w:szCs w:val="20"/>
        </w:rPr>
        <w:t xml:space="preserve">he </w:t>
      </w:r>
      <w:r w:rsidR="00FA15CA">
        <w:rPr>
          <w:rFonts w:cs="Arial"/>
          <w:bCs/>
          <w:sz w:val="20"/>
          <w:szCs w:val="20"/>
        </w:rPr>
        <w:t>context-aware knowledge base, including its modules such as Context management, knowledge management and data management,</w:t>
      </w:r>
      <w:r w:rsidR="00031FF3">
        <w:rPr>
          <w:rFonts w:cs="Arial"/>
          <w:bCs/>
          <w:sz w:val="20"/>
          <w:szCs w:val="20"/>
        </w:rPr>
        <w:t xml:space="preserve"> will be </w:t>
      </w:r>
      <w:r w:rsidR="00FA15CA">
        <w:rPr>
          <w:rFonts w:cs="Arial"/>
          <w:bCs/>
          <w:sz w:val="20"/>
          <w:szCs w:val="20"/>
        </w:rPr>
        <w:t>designed</w:t>
      </w:r>
      <w:r w:rsidR="00031FF3">
        <w:rPr>
          <w:rFonts w:cs="Arial"/>
          <w:bCs/>
          <w:sz w:val="20"/>
          <w:szCs w:val="20"/>
        </w:rPr>
        <w:t xml:space="preserve"> with </w:t>
      </w:r>
      <w:r w:rsidR="00D4779D">
        <w:rPr>
          <w:rFonts w:cs="Arial"/>
          <w:bCs/>
          <w:sz w:val="20"/>
          <w:szCs w:val="20"/>
        </w:rPr>
        <w:t xml:space="preserve">a </w:t>
      </w:r>
      <w:r w:rsidR="00031FF3">
        <w:rPr>
          <w:rFonts w:cs="Arial"/>
          <w:bCs/>
          <w:sz w:val="20"/>
          <w:szCs w:val="20"/>
        </w:rPr>
        <w:t>participatory modeling approach</w:t>
      </w:r>
      <w:r w:rsidR="00FA15CA">
        <w:rPr>
          <w:rFonts w:cs="Arial"/>
          <w:bCs/>
          <w:sz w:val="20"/>
          <w:szCs w:val="20"/>
        </w:rPr>
        <w:t>.</w:t>
      </w:r>
    </w:p>
    <w:p w14:paraId="34E9BE90" w14:textId="07E562F1" w:rsidR="00031FF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t>Building, Intervention, and Evaluation</w:t>
      </w:r>
      <w:r w:rsidR="00031FF3">
        <w:rPr>
          <w:rFonts w:cs="Arial"/>
          <w:bCs/>
          <w:sz w:val="20"/>
          <w:szCs w:val="20"/>
        </w:rPr>
        <w:t>:</w:t>
      </w:r>
      <w:r w:rsidR="005F476D">
        <w:rPr>
          <w:rFonts w:cs="Arial"/>
          <w:bCs/>
          <w:sz w:val="20"/>
          <w:szCs w:val="20"/>
        </w:rPr>
        <w:t xml:space="preserve"> </w:t>
      </w:r>
      <w:r w:rsidR="000455E4">
        <w:rPr>
          <w:rFonts w:cs="Arial"/>
          <w:bCs/>
          <w:sz w:val="20"/>
          <w:szCs w:val="20"/>
        </w:rPr>
        <w:t>T</w:t>
      </w:r>
      <w:r w:rsidR="005F476D">
        <w:rPr>
          <w:rFonts w:cs="Arial"/>
          <w:bCs/>
          <w:sz w:val="20"/>
          <w:szCs w:val="20"/>
        </w:rPr>
        <w:t>he</w:t>
      </w:r>
      <w:r w:rsidR="00FA15CA">
        <w:rPr>
          <w:rFonts w:cs="Arial"/>
          <w:bCs/>
          <w:sz w:val="20"/>
          <w:szCs w:val="20"/>
        </w:rPr>
        <w:t xml:space="preserve"> knowledge base</w:t>
      </w:r>
      <w:r w:rsidR="005F476D">
        <w:rPr>
          <w:rFonts w:cs="Arial"/>
          <w:bCs/>
          <w:sz w:val="20"/>
          <w:szCs w:val="20"/>
        </w:rPr>
        <w:t xml:space="preserve"> will be developed and experiment</w:t>
      </w:r>
      <w:r w:rsidR="000455E4">
        <w:rPr>
          <w:rFonts w:cs="Arial"/>
          <w:bCs/>
          <w:sz w:val="20"/>
          <w:szCs w:val="20"/>
        </w:rPr>
        <w:t>ed</w:t>
      </w:r>
      <w:r w:rsidR="005F476D">
        <w:rPr>
          <w:rFonts w:cs="Arial"/>
          <w:bCs/>
          <w:sz w:val="20"/>
          <w:szCs w:val="20"/>
        </w:rPr>
        <w:t xml:space="preserve"> to evaluate the </w:t>
      </w:r>
      <w:r w:rsidR="000455E4">
        <w:rPr>
          <w:rFonts w:cs="Arial"/>
          <w:bCs/>
          <w:sz w:val="20"/>
          <w:szCs w:val="20"/>
        </w:rPr>
        <w:t>quality of data and knowledge</w:t>
      </w:r>
      <w:r w:rsidR="009B0E78">
        <w:rPr>
          <w:rFonts w:cs="Arial"/>
          <w:bCs/>
          <w:sz w:val="20"/>
          <w:szCs w:val="20"/>
        </w:rPr>
        <w:t>,</w:t>
      </w:r>
      <w:r w:rsidR="000455E4">
        <w:rPr>
          <w:rFonts w:cs="Arial"/>
          <w:bCs/>
          <w:sz w:val="20"/>
          <w:szCs w:val="20"/>
        </w:rPr>
        <w:t xml:space="preserve"> and the performance of the knowledge base. </w:t>
      </w:r>
      <w:r w:rsidR="00031FF3">
        <w:rPr>
          <w:rFonts w:cs="Arial"/>
          <w:bCs/>
          <w:sz w:val="20"/>
          <w:szCs w:val="20"/>
        </w:rPr>
        <w:t xml:space="preserve"> </w:t>
      </w:r>
    </w:p>
    <w:p w14:paraId="6FE042EB" w14:textId="05174D6E" w:rsidR="00031FF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t>Reflection and Learning</w:t>
      </w:r>
      <w:r w:rsidR="00031FF3">
        <w:rPr>
          <w:rFonts w:cs="Arial"/>
          <w:bCs/>
          <w:sz w:val="20"/>
          <w:szCs w:val="20"/>
        </w:rPr>
        <w:t xml:space="preserve">: </w:t>
      </w:r>
      <w:r w:rsidR="005F476D">
        <w:rPr>
          <w:rFonts w:cs="Arial"/>
          <w:bCs/>
          <w:sz w:val="20"/>
          <w:szCs w:val="20"/>
        </w:rPr>
        <w:t xml:space="preserve"> By continuously reflecting the results of ontology</w:t>
      </w:r>
      <w:r w:rsidR="00610D3F">
        <w:rPr>
          <w:rFonts w:cs="Arial"/>
          <w:bCs/>
          <w:sz w:val="20"/>
          <w:szCs w:val="20"/>
        </w:rPr>
        <w:t>,</w:t>
      </w:r>
      <w:r w:rsidR="005F476D">
        <w:rPr>
          <w:rFonts w:cs="Arial"/>
          <w:bCs/>
          <w:sz w:val="20"/>
          <w:szCs w:val="20"/>
        </w:rPr>
        <w:t xml:space="preserve"> </w:t>
      </w:r>
      <w:r w:rsidR="00610D3F">
        <w:rPr>
          <w:rFonts w:cs="Arial"/>
          <w:bCs/>
          <w:sz w:val="20"/>
          <w:szCs w:val="20"/>
        </w:rPr>
        <w:t xml:space="preserve">the </w:t>
      </w:r>
      <w:r w:rsidR="005F476D">
        <w:rPr>
          <w:rFonts w:cs="Arial"/>
          <w:bCs/>
          <w:sz w:val="20"/>
          <w:szCs w:val="20"/>
        </w:rPr>
        <w:t>knowledge base will be extended and improved</w:t>
      </w:r>
      <w:r w:rsidR="00C22234">
        <w:rPr>
          <w:rFonts w:cs="Arial"/>
          <w:bCs/>
          <w:sz w:val="20"/>
          <w:szCs w:val="20"/>
        </w:rPr>
        <w:t xml:space="preserve"> with multiple language</w:t>
      </w:r>
      <w:r w:rsidR="00610D3F">
        <w:rPr>
          <w:rFonts w:cs="Arial"/>
          <w:bCs/>
          <w:sz w:val="20"/>
          <w:szCs w:val="20"/>
        </w:rPr>
        <w:t>s</w:t>
      </w:r>
      <w:r w:rsidR="00C22234">
        <w:rPr>
          <w:rFonts w:cs="Arial"/>
          <w:bCs/>
          <w:sz w:val="20"/>
          <w:szCs w:val="20"/>
        </w:rPr>
        <w:t xml:space="preserve"> (French and English)</w:t>
      </w:r>
    </w:p>
    <w:p w14:paraId="00234223" w14:textId="686C55E5" w:rsidR="00A644E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t>Formalization of Learnings</w:t>
      </w:r>
      <w:r w:rsidR="005F476D">
        <w:rPr>
          <w:rFonts w:cs="Arial"/>
          <w:bCs/>
          <w:sz w:val="20"/>
          <w:szCs w:val="20"/>
        </w:rPr>
        <w:t>: A formalized learning will be derived in form of methodological guideline</w:t>
      </w:r>
      <w:r w:rsidR="00610D3F">
        <w:rPr>
          <w:rFonts w:cs="Arial"/>
          <w:bCs/>
          <w:sz w:val="20"/>
          <w:szCs w:val="20"/>
        </w:rPr>
        <w:t>s</w:t>
      </w:r>
      <w:r w:rsidR="005F476D">
        <w:rPr>
          <w:rFonts w:cs="Arial"/>
          <w:bCs/>
          <w:sz w:val="20"/>
          <w:szCs w:val="20"/>
        </w:rPr>
        <w:t xml:space="preserve"> applicable to a broader class of problems. </w:t>
      </w:r>
    </w:p>
    <w:p w14:paraId="743CCC8F" w14:textId="36E68670" w:rsidR="00F378F8" w:rsidRPr="009A331C" w:rsidRDefault="00F378F8" w:rsidP="009A331C">
      <w:pPr>
        <w:pStyle w:val="ListParagraph"/>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53597DF6" w:rsidR="00F378F8" w:rsidRPr="00FF5312" w:rsidRDefault="001C55D9" w:rsidP="00F378F8">
      <w:pPr>
        <w:spacing w:after="120" w:line="276" w:lineRule="auto"/>
        <w:ind w:left="720"/>
        <w:rPr>
          <w:rFonts w:cs="Arial"/>
          <w:b/>
          <w:color w:val="808080" w:themeColor="background1" w:themeShade="80"/>
          <w:sz w:val="18"/>
          <w:szCs w:val="18"/>
        </w:rPr>
      </w:pPr>
      <w:r>
        <w:rPr>
          <w:noProof/>
          <w:lang w:val="fr-CA" w:eastAsia="fr-CA"/>
        </w:rPr>
        <w:drawing>
          <wp:inline distT="0" distB="0" distL="0" distR="0" wp14:anchorId="302C2AAE" wp14:editId="7DBED478">
            <wp:extent cx="5857875" cy="2341853"/>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0635" cy="2346954"/>
                    </a:xfrm>
                    <a:prstGeom prst="rect">
                      <a:avLst/>
                    </a:prstGeom>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of a completed Mitacs Final Report and Mitacs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60C4FB1A" w:rsidR="00F378F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610D3F">
        <w:rPr>
          <w:rFonts w:cs="Arial"/>
          <w:sz w:val="20"/>
          <w:szCs w:val="20"/>
        </w:rPr>
        <w:t xml:space="preserve">the </w:t>
      </w:r>
      <w:r w:rsidR="009B0E78">
        <w:rPr>
          <w:rFonts w:cs="Arial"/>
          <w:sz w:val="20"/>
          <w:szCs w:val="20"/>
        </w:rPr>
        <w:t>c</w:t>
      </w:r>
      <w:r w:rsidR="001B3CFC">
        <w:rPr>
          <w:rFonts w:cs="Arial"/>
          <w:sz w:val="20"/>
          <w:szCs w:val="20"/>
        </w:rPr>
        <w:t xml:space="preserve">ontext-aware knowledge </w:t>
      </w:r>
      <w:r w:rsidR="006B6F93">
        <w:rPr>
          <w:rFonts w:cs="Arial"/>
          <w:sz w:val="20"/>
          <w:szCs w:val="20"/>
        </w:rPr>
        <w:t xml:space="preserve">component </w:t>
      </w:r>
      <w:r>
        <w:rPr>
          <w:rFonts w:cs="Arial"/>
          <w:sz w:val="20"/>
          <w:szCs w:val="20"/>
        </w:rPr>
        <w:t>for retail banking business</w:t>
      </w:r>
    </w:p>
    <w:p w14:paraId="74787C53" w14:textId="4DAD8B6C" w:rsidR="009B0E7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9B0E78">
        <w:rPr>
          <w:rFonts w:cs="Arial"/>
          <w:sz w:val="20"/>
          <w:szCs w:val="20"/>
        </w:rPr>
        <w:t>c</w:t>
      </w:r>
      <w:r w:rsidR="001B3CFC">
        <w:rPr>
          <w:rFonts w:cs="Arial"/>
          <w:sz w:val="20"/>
          <w:szCs w:val="20"/>
        </w:rPr>
        <w:t>ontext-aware knowledge</w:t>
      </w:r>
      <w:r w:rsidR="009B0E78">
        <w:rPr>
          <w:rFonts w:cs="Arial"/>
          <w:sz w:val="20"/>
          <w:szCs w:val="20"/>
        </w:rPr>
        <w:t xml:space="preserve"> </w:t>
      </w:r>
      <w:r w:rsidR="006B6F93">
        <w:rPr>
          <w:rFonts w:cs="Arial"/>
          <w:sz w:val="20"/>
          <w:szCs w:val="20"/>
        </w:rPr>
        <w:t>component</w:t>
      </w:r>
      <w:r w:rsidR="006B6F93" w:rsidDel="006B6F93">
        <w:rPr>
          <w:rFonts w:cs="Arial"/>
          <w:sz w:val="20"/>
          <w:szCs w:val="20"/>
        </w:rPr>
        <w:t xml:space="preserve"> </w:t>
      </w:r>
      <w:r w:rsidR="009B0E78">
        <w:rPr>
          <w:rFonts w:cs="Arial"/>
          <w:sz w:val="20"/>
          <w:szCs w:val="20"/>
        </w:rPr>
        <w:t xml:space="preserve">with its </w:t>
      </w:r>
      <w:r w:rsidR="006B6F93">
        <w:rPr>
          <w:rFonts w:cs="Arial"/>
          <w:sz w:val="20"/>
          <w:szCs w:val="20"/>
        </w:rPr>
        <w:t>modules</w:t>
      </w:r>
    </w:p>
    <w:p w14:paraId="4D4663B4" w14:textId="15CA987C"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context-aware knowledge </w:t>
      </w:r>
      <w:r w:rsidR="006B6F93">
        <w:rPr>
          <w:rFonts w:cs="Arial"/>
          <w:sz w:val="20"/>
          <w:szCs w:val="20"/>
        </w:rPr>
        <w:t>component</w:t>
      </w:r>
      <w:r w:rsidR="006B6F93" w:rsidDel="006B6F93">
        <w:rPr>
          <w:rFonts w:cs="Arial"/>
          <w:sz w:val="20"/>
          <w:szCs w:val="20"/>
        </w:rPr>
        <w:t xml:space="preserve"> </w:t>
      </w:r>
    </w:p>
    <w:p w14:paraId="206BCB6E" w14:textId="18489641"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context-aware knowledge </w:t>
      </w:r>
      <w:r w:rsidR="006B6F93">
        <w:rPr>
          <w:rFonts w:cs="Arial"/>
          <w:sz w:val="20"/>
          <w:szCs w:val="20"/>
        </w:rPr>
        <w:t>component</w:t>
      </w:r>
      <w:r w:rsidR="006B6F93" w:rsidDel="006B6F93">
        <w:rPr>
          <w:rFonts w:cs="Arial"/>
          <w:sz w:val="20"/>
          <w:szCs w:val="20"/>
        </w:rPr>
        <w:t xml:space="preserve"> </w:t>
      </w:r>
    </w:p>
    <w:p w14:paraId="62680909" w14:textId="77777777" w:rsidR="009B0E78" w:rsidRPr="00FF5312"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03DB3E82" w14:textId="5B625860" w:rsidR="00F378F8" w:rsidRPr="00FF5312" w:rsidRDefault="00F378F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the</w:t>
      </w:r>
      <w:r w:rsidR="000455E4">
        <w:rPr>
          <w:rFonts w:cs="Arial"/>
          <w:sz w:val="20"/>
          <w:szCs w:val="20"/>
        </w:rPr>
        <w:t xml:space="preserve"> knowledge </w:t>
      </w:r>
      <w:r w:rsidR="006B6F93">
        <w:rPr>
          <w:rFonts w:cs="Arial"/>
          <w:sz w:val="20"/>
          <w:szCs w:val="20"/>
        </w:rPr>
        <w:t>component</w:t>
      </w:r>
      <w:r w:rsidR="006B6F93" w:rsidDel="006B6F93">
        <w:rPr>
          <w:rFonts w:cs="Arial"/>
          <w:sz w:val="20"/>
          <w:szCs w:val="20"/>
        </w:rPr>
        <w:t xml:space="preserve"> </w:t>
      </w:r>
      <w:r w:rsidRPr="00FF5312">
        <w:rPr>
          <w:rFonts w:cs="Arial"/>
          <w:sz w:val="20"/>
          <w:szCs w:val="20"/>
        </w:rPr>
        <w:t xml:space="preserve">quantitatively with regards to user tests </w:t>
      </w:r>
    </w:p>
    <w:p w14:paraId="7711EED6" w14:textId="77777777" w:rsidR="009B0E78" w:rsidRPr="00C75816"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 xml:space="preserve">The knowledge base with multiple language content (French and English) </w:t>
      </w:r>
    </w:p>
    <w:p w14:paraId="0CF9ACB0" w14:textId="77777777" w:rsidR="00F378F8" w:rsidRDefault="00F378F8" w:rsidP="008F2495">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F2A0FE7" w14:textId="77777777" w:rsidR="00F378F8" w:rsidRPr="00FF5312" w:rsidRDefault="00F378F8" w:rsidP="00F378F8">
      <w:pPr>
        <w:pStyle w:val="ListParagraph"/>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54FEFD46" w14:textId="24EFDEB4" w:rsidR="000455E4" w:rsidRDefault="000455E4" w:rsidP="00F378F8">
      <w:pPr>
        <w:spacing w:after="120"/>
        <w:ind w:left="1440"/>
        <w:jc w:val="both"/>
        <w:rPr>
          <w:sz w:val="20"/>
        </w:rPr>
      </w:pPr>
      <w:r w:rsidRPr="000455E4">
        <w:rPr>
          <w:sz w:val="20"/>
        </w:rPr>
        <w:lastRenderedPageBreak/>
        <w:t xml:space="preserve">This project aims to train highly qualified personnel in professional and transdisciplinary contexts in the field of </w:t>
      </w:r>
      <w:r>
        <w:rPr>
          <w:sz w:val="20"/>
        </w:rPr>
        <w:t>information systems and artificial intelligence</w:t>
      </w:r>
      <w:r w:rsidRPr="000455E4">
        <w:rPr>
          <w:sz w:val="20"/>
        </w:rPr>
        <w:t xml:space="preserve">, in particular, </w:t>
      </w:r>
      <w:r>
        <w:rPr>
          <w:sz w:val="20"/>
        </w:rPr>
        <w:t>knowledge management</w:t>
      </w:r>
      <w:r w:rsidR="008F2495">
        <w:rPr>
          <w:sz w:val="20"/>
        </w:rPr>
        <w:t xml:space="preserve"> for AI-based applications</w:t>
      </w:r>
      <w:r w:rsidRPr="000455E4">
        <w:rPr>
          <w:sz w:val="20"/>
        </w:rPr>
        <w:t>.</w:t>
      </w:r>
    </w:p>
    <w:p w14:paraId="3B2B3D2B" w14:textId="20CD8CDB" w:rsidR="00F378F8" w:rsidRPr="00FF5312" w:rsidRDefault="000455E4" w:rsidP="008A35D1">
      <w:pPr>
        <w:spacing w:after="120"/>
        <w:ind w:left="1440"/>
        <w:jc w:val="both"/>
        <w:rPr>
          <w:sz w:val="20"/>
        </w:rPr>
      </w:pPr>
      <w:r w:rsidRPr="000455E4">
        <w:rPr>
          <w:sz w:val="20"/>
        </w:rPr>
        <w:t xml:space="preserve">This project is expected to contribute to the training of </w:t>
      </w:r>
      <w:r w:rsidR="008A35D1">
        <w:rPr>
          <w:sz w:val="20"/>
        </w:rPr>
        <w:t xml:space="preserve">the postdoctoral researcher to </w:t>
      </w:r>
      <w:r w:rsidR="008A35D1" w:rsidRPr="000455E4">
        <w:rPr>
          <w:sz w:val="20"/>
        </w:rPr>
        <w:t xml:space="preserve">develop </w:t>
      </w:r>
      <w:r w:rsidR="008A35D1">
        <w:rPr>
          <w:sz w:val="20"/>
        </w:rPr>
        <w:t>her</w:t>
      </w:r>
      <w:r w:rsidR="008A35D1" w:rsidRPr="000455E4">
        <w:rPr>
          <w:sz w:val="20"/>
        </w:rPr>
        <w:t xml:space="preserve"> research and practical skills</w:t>
      </w:r>
      <w:r w:rsidR="008A35D1">
        <w:rPr>
          <w:sz w:val="20"/>
        </w:rPr>
        <w:t>. I</w:t>
      </w:r>
      <w:r w:rsidRPr="000455E4">
        <w:rPr>
          <w:sz w:val="20"/>
        </w:rPr>
        <w:t xml:space="preserve">t is hoped that </w:t>
      </w:r>
      <w:r w:rsidR="008A35D1">
        <w:rPr>
          <w:sz w:val="20"/>
        </w:rPr>
        <w:t xml:space="preserve">the researcher </w:t>
      </w:r>
      <w:r w:rsidRPr="000455E4">
        <w:rPr>
          <w:sz w:val="20"/>
        </w:rPr>
        <w:t xml:space="preserve">will benefit from the perspectives and advice of the professor </w:t>
      </w:r>
      <w:r w:rsidR="008A35D1">
        <w:rPr>
          <w:sz w:val="20"/>
        </w:rPr>
        <w:t>to prepare for an academic career</w:t>
      </w:r>
      <w:r>
        <w:rPr>
          <w:sz w:val="20"/>
        </w:rPr>
        <w:t>.</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ListParagraph"/>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49FF1102"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476A6277" w14:textId="77777777" w:rsidR="008F2495" w:rsidRDefault="008A35D1" w:rsidP="00F378F8">
      <w:pPr>
        <w:pStyle w:val="ListParagraph"/>
        <w:spacing w:before="120" w:after="120"/>
        <w:ind w:left="1440"/>
        <w:jc w:val="both"/>
        <w:rPr>
          <w:rFonts w:cs="Arial"/>
          <w:sz w:val="20"/>
          <w:szCs w:val="20"/>
        </w:rPr>
      </w:pPr>
      <w:r>
        <w:rPr>
          <w:rFonts w:cs="Arial"/>
          <w:sz w:val="20"/>
          <w:szCs w:val="20"/>
        </w:rPr>
        <w:t>The same as intern # 1, t</w:t>
      </w:r>
      <w:r w:rsidR="00F378F8" w:rsidRPr="00FF5312">
        <w:rPr>
          <w:rFonts w:cs="Arial"/>
          <w:sz w:val="20"/>
          <w:szCs w:val="20"/>
        </w:rPr>
        <w:t>he nature of working</w:t>
      </w:r>
      <w:r w:rsidR="00F378F8">
        <w:rPr>
          <w:rFonts w:cs="Arial"/>
          <w:sz w:val="20"/>
          <w:szCs w:val="20"/>
        </w:rPr>
        <w:t>, which</w:t>
      </w:r>
      <w:r w:rsidR="00F378F8" w:rsidRPr="00FF5312">
        <w:rPr>
          <w:rFonts w:cs="Arial"/>
          <w:sz w:val="20"/>
          <w:szCs w:val="20"/>
        </w:rPr>
        <w:t xml:space="preserve"> is </w:t>
      </w:r>
      <w:r w:rsidR="00F378F8">
        <w:rPr>
          <w:rFonts w:cs="Arial"/>
          <w:sz w:val="20"/>
          <w:szCs w:val="20"/>
        </w:rPr>
        <w:t>knowledge capturing, sharing and applying,</w:t>
      </w:r>
      <w:r w:rsidR="00F378F8" w:rsidRPr="00FF5312">
        <w:rPr>
          <w:rFonts w:cs="Arial"/>
          <w:sz w:val="20"/>
          <w:szCs w:val="20"/>
        </w:rPr>
        <w:t xml:space="preserve"> require</w:t>
      </w:r>
      <w:r w:rsidR="00F378F8">
        <w:rPr>
          <w:rFonts w:cs="Arial"/>
          <w:sz w:val="20"/>
          <w:szCs w:val="20"/>
        </w:rPr>
        <w:t>s</w:t>
      </w:r>
      <w:r w:rsidR="00F378F8" w:rsidRPr="00FF5312">
        <w:rPr>
          <w:rFonts w:cs="Arial"/>
          <w:sz w:val="20"/>
          <w:szCs w:val="20"/>
        </w:rPr>
        <w:t xml:space="preserve"> not only</w:t>
      </w:r>
      <w:r w:rsidR="00F378F8">
        <w:rPr>
          <w:rFonts w:cs="Arial"/>
          <w:sz w:val="20"/>
          <w:szCs w:val="20"/>
        </w:rPr>
        <w:t xml:space="preserve"> the traditional office </w:t>
      </w:r>
      <w:r w:rsidR="00F378F8" w:rsidRPr="00FF5312">
        <w:rPr>
          <w:rFonts w:cs="Arial"/>
          <w:sz w:val="20"/>
          <w:szCs w:val="20"/>
        </w:rPr>
        <w:t>but also team building</w:t>
      </w:r>
      <w:r w:rsidR="00F378F8">
        <w:rPr>
          <w:rFonts w:cs="Arial"/>
          <w:sz w:val="20"/>
          <w:szCs w:val="20"/>
        </w:rPr>
        <w:t xml:space="preserve"> and knowledge sharing</w:t>
      </w:r>
      <w:r w:rsidR="00F378F8" w:rsidRPr="00FF5312">
        <w:rPr>
          <w:rFonts w:cs="Arial"/>
          <w:sz w:val="20"/>
          <w:szCs w:val="20"/>
        </w:rPr>
        <w:t>.</w:t>
      </w:r>
      <w:r>
        <w:rPr>
          <w:rFonts w:cs="Arial"/>
          <w:sz w:val="20"/>
          <w:szCs w:val="20"/>
        </w:rPr>
        <w:t xml:space="preserve"> The intern may need</w:t>
      </w:r>
      <w:r w:rsidR="00F378F8" w:rsidRPr="00FF5312">
        <w:rPr>
          <w:rFonts w:cs="Arial"/>
          <w:sz w:val="20"/>
          <w:szCs w:val="20"/>
        </w:rPr>
        <w:t xml:space="preserve"> high-performance computational resources and datasets under </w:t>
      </w:r>
      <w:r>
        <w:rPr>
          <w:rFonts w:cs="Arial"/>
          <w:sz w:val="20"/>
          <w:szCs w:val="20"/>
        </w:rPr>
        <w:t>the</w:t>
      </w:r>
      <w:r w:rsidR="00F378F8" w:rsidRPr="00FF5312">
        <w:rPr>
          <w:rFonts w:cs="Arial"/>
          <w:sz w:val="20"/>
          <w:szCs w:val="20"/>
        </w:rPr>
        <w:t xml:space="preserve"> security policy</w:t>
      </w:r>
      <w:r>
        <w:rPr>
          <w:rFonts w:cs="Arial"/>
          <w:sz w:val="20"/>
          <w:szCs w:val="20"/>
        </w:rPr>
        <w:t xml:space="preserve"> of Desjardins</w:t>
      </w:r>
      <w:r w:rsidR="00F378F8" w:rsidRPr="00FF5312">
        <w:rPr>
          <w:rFonts w:cs="Arial"/>
          <w:sz w:val="20"/>
          <w:szCs w:val="20"/>
        </w:rPr>
        <w:t xml:space="preserve">.  </w:t>
      </w:r>
    </w:p>
    <w:p w14:paraId="0685D751" w14:textId="21F176E1" w:rsidR="00F378F8" w:rsidRPr="00FF5312" w:rsidRDefault="008A35D1" w:rsidP="00F378F8">
      <w:pPr>
        <w:pStyle w:val="ListParagraph"/>
        <w:spacing w:before="120" w:after="120"/>
        <w:ind w:left="1440"/>
        <w:jc w:val="both"/>
        <w:rPr>
          <w:rFonts w:cs="Arial"/>
          <w:sz w:val="20"/>
          <w:szCs w:val="20"/>
        </w:rPr>
      </w:pPr>
      <w:r>
        <w:rPr>
          <w:rFonts w:cs="Arial"/>
          <w:sz w:val="20"/>
          <w:szCs w:val="20"/>
        </w:rPr>
        <w:t xml:space="preserve">Besides, the intern also needs a coordinator of the project to help her to work with </w:t>
      </w:r>
      <w:r w:rsidR="00F378F8" w:rsidRPr="00FF5312">
        <w:rPr>
          <w:rFonts w:cs="Arial"/>
          <w:sz w:val="20"/>
          <w:szCs w:val="20"/>
        </w:rPr>
        <w:t xml:space="preserve">some experts </w:t>
      </w:r>
      <w:r>
        <w:rPr>
          <w:rFonts w:cs="Arial"/>
          <w:sz w:val="20"/>
          <w:szCs w:val="20"/>
        </w:rPr>
        <w:t xml:space="preserve">for </w:t>
      </w:r>
      <w:r w:rsidR="00F378F8" w:rsidRPr="00FF5312">
        <w:rPr>
          <w:rFonts w:cs="Arial"/>
          <w:sz w:val="20"/>
          <w:szCs w:val="20"/>
        </w:rPr>
        <w:t>understand</w:t>
      </w:r>
      <w:r>
        <w:rPr>
          <w:rFonts w:cs="Arial"/>
          <w:sz w:val="20"/>
          <w:szCs w:val="20"/>
        </w:rPr>
        <w:t>ing</w:t>
      </w:r>
      <w:r w:rsidR="00F378F8" w:rsidRPr="00FF5312">
        <w:rPr>
          <w:rFonts w:cs="Arial"/>
          <w:sz w:val="20"/>
          <w:szCs w:val="20"/>
        </w:rPr>
        <w:t xml:space="preserve"> the </w:t>
      </w:r>
      <w:r>
        <w:rPr>
          <w:rFonts w:cs="Arial"/>
          <w:sz w:val="20"/>
          <w:szCs w:val="20"/>
        </w:rPr>
        <w:t>different types of knowledge</w:t>
      </w:r>
      <w:r w:rsidR="00F378F8" w:rsidRPr="00FF5312">
        <w:rPr>
          <w:rFonts w:cs="Arial"/>
          <w:sz w:val="20"/>
          <w:szCs w:val="20"/>
        </w:rPr>
        <w:t xml:space="preserve">, and </w:t>
      </w:r>
      <w:r>
        <w:rPr>
          <w:rFonts w:cs="Arial"/>
          <w:sz w:val="20"/>
          <w:szCs w:val="20"/>
        </w:rPr>
        <w:t xml:space="preserve">for </w:t>
      </w:r>
      <w:r w:rsidR="00F378F8" w:rsidRPr="00FF5312">
        <w:rPr>
          <w:rFonts w:cs="Arial"/>
          <w:sz w:val="20"/>
          <w:szCs w:val="20"/>
        </w:rPr>
        <w:t>evaluat</w:t>
      </w:r>
      <w:r>
        <w:rPr>
          <w:rFonts w:cs="Arial"/>
          <w:sz w:val="20"/>
          <w:szCs w:val="20"/>
        </w:rPr>
        <w:t>ing</w:t>
      </w:r>
      <w:r w:rsidR="00F378F8" w:rsidRPr="00FF5312">
        <w:rPr>
          <w:rFonts w:cs="Arial"/>
          <w:sz w:val="20"/>
          <w:szCs w:val="20"/>
        </w:rPr>
        <w:t xml:space="preserv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052F1F1C"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w:t>
      </w:r>
      <w:r w:rsidR="006B6F93">
        <w:rPr>
          <w:rFonts w:cs="Arial"/>
          <w:sz w:val="20"/>
          <w:szCs w:val="20"/>
        </w:rPr>
        <w:t>component</w:t>
      </w:r>
      <w:r w:rsidR="006B6F93" w:rsidDel="006B6F93">
        <w:rPr>
          <w:rFonts w:cs="Arial"/>
          <w:sz w:val="20"/>
          <w:szCs w:val="20"/>
        </w:rPr>
        <w:t xml:space="preserve"> </w:t>
      </w:r>
      <w:r w:rsidRPr="00FF5312">
        <w:rPr>
          <w:rFonts w:cs="Arial"/>
          <w:sz w:val="20"/>
          <w:szCs w:val="20"/>
        </w:rPr>
        <w:t xml:space="preserve"> with multiple language services</w:t>
      </w:r>
      <w:r w:rsidR="004005CF">
        <w:rPr>
          <w:rFonts w:cs="Arial"/>
          <w:sz w:val="20"/>
          <w:szCs w:val="20"/>
        </w:rPr>
        <w:t xml:space="preserve"> and context-aware knowledge </w:t>
      </w:r>
      <w:r w:rsidR="006B6F93">
        <w:rPr>
          <w:rFonts w:cs="Arial"/>
          <w:sz w:val="20"/>
          <w:szCs w:val="20"/>
        </w:rPr>
        <w:t>component</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1B58CD0B" w14:textId="6E74221F" w:rsidR="008F2495"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6B6F93">
        <w:rPr>
          <w:rFonts w:cs="Arial"/>
          <w:sz w:val="20"/>
          <w:szCs w:val="20"/>
        </w:rPr>
        <w:t>component</w:t>
      </w:r>
      <w:r w:rsidRPr="00FF5312">
        <w:rPr>
          <w:rFonts w:cs="Arial"/>
          <w:sz w:val="20"/>
          <w:szCs w:val="20"/>
        </w:rPr>
        <w:t xml:space="preserv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00255F79">
        <w:rPr>
          <w:rFonts w:cs="Arial"/>
          <w:sz w:val="20"/>
          <w:szCs w:val="20"/>
        </w:rPr>
        <w:t xml:space="preserve"> and extended the framework for other smart services such as recommendations, customer journey management, and decision-supported</w:t>
      </w:r>
      <w:r w:rsidRPr="00FF5312">
        <w:rPr>
          <w:rFonts w:cs="Arial"/>
          <w:sz w:val="20"/>
          <w:szCs w:val="20"/>
        </w:rPr>
        <w:t xml:space="preserve">. </w:t>
      </w:r>
    </w:p>
    <w:p w14:paraId="6897098E" w14:textId="43E74BEE"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lastRenderedPageBreak/>
        <w:t xml:space="preserve">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r w:rsidR="004005CF">
        <w:rPr>
          <w:rFonts w:cs="Arial"/>
          <w:sz w:val="20"/>
          <w:szCs w:val="20"/>
        </w:rPr>
        <w:t xml:space="preserve">in order to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8" w:history="1">
        <w:r w:rsidRPr="00387900">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Mitacs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r w:rsidRPr="00FF5312">
        <w:rPr>
          <w:rFonts w:cs="Arial"/>
          <w:sz w:val="20"/>
          <w:szCs w:val="20"/>
        </w:rPr>
        <w:t>]  Santhanam S, Shaikh S (2019) A survey of natural language generation techniques with a focus on dialogue systems-past, present and future directions. arXiv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[2] Alan R. Hevner, Salvatore T. March, Jinsoo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[3] Ken Peffers, Tuure Tuunanen,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ListParagraph"/>
        <w:spacing w:after="120" w:line="276" w:lineRule="auto"/>
        <w:rPr>
          <w:rFonts w:cs="Arial"/>
          <w:sz w:val="20"/>
          <w:szCs w:val="20"/>
        </w:rPr>
      </w:pPr>
      <w:r w:rsidRPr="00FF5312">
        <w:rPr>
          <w:rFonts w:cs="Arial"/>
          <w:sz w:val="20"/>
          <w:szCs w:val="20"/>
        </w:rPr>
        <w:t>[4] Altinok, D. (2018). An Ontology-Based Dialogue Management System for Banking and Finance Dialogue Systems. ArXiv, abs/1804.04838.</w:t>
      </w:r>
    </w:p>
    <w:p w14:paraId="1CF8FD3C" w14:textId="5E7EEB4A" w:rsidR="004F2D8B" w:rsidRPr="00FF5312" w:rsidRDefault="004F2D8B" w:rsidP="008C1210">
      <w:pPr>
        <w:pStyle w:val="ListParagraph"/>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[6] Li X, Chen YN, Li L, Gao J, Celikyilmaz A (2017b) End-to-end task-completion neural dialogue systems. arXiv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[7] Deng L, Tur G, He X, Hakkani-Tur D (2012) Use of kernel deep convex networks and end-toend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[8] Tur G, Deng L, Hakkani-Tür D, He X (2012) Towards deeper understanding: Deep convex networks for semantic utterance classification. In: 2012 IEEE international conference on acoustics, speech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[9] Sarikaya R, Hinton GE, Deoras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Stolcke A (2015) Recurrent neural network and lstm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[11] Ravuri S, Stolcke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[12] Hashemi HB, Asiaee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[14] Chen H, Liu X, Yin D, Tang J (2017a) A survey on dialogue systems: Recent advances and new frontiers. Acm Sigkdd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[15] Zhang Z, Li X, Gao J, Chen E (2019c) Budgeted policy learning for task-oriented dialogue systems. arXiv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[16] Wen TH, Gasic M, Kim D, Mrksic N, Su PH, Vandyke D, Young S (2015a) Stochastic language generation in dialogue using recurrent neural networks with convolutional sentence reranking. arXiv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[18] Li Y, Yao K, Qin L, Che W, Li X, Liu T (2020b) Slot-consistent nlg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r w:rsidRPr="00FF5312">
        <w:rPr>
          <w:rFonts w:cs="Arial"/>
          <w:sz w:val="20"/>
          <w:szCs w:val="20"/>
        </w:rPr>
        <w:t>]  P. Klaus and B. Nguyen, “Exploring the role of the online customer experience in firms’ multi-channel strategy: An empirical analysis of the retail banking services sector,” J. Strateg.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1] Z. Rahman, “Customer experience management — A case study of an Indian bank,” J. Database Mark. Cust. Strateg.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[24] S. Holmlid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[26] L. T. Hien, L. Tran Thi Ly, C. Pham-Nguyen, T. Le Dinh, H. Tiet Gia and L. N. Hoai Nam, "Towards Chatbot-based Interactive What- and How-Question Answering Systems: the Adobot Approach," 2020 RIVF International Conference on Computing and Communication Technologies (RIVF), 2020, pp. 1-3, doi: 10.1109/RIVF48685.2020.9140742.</w:t>
      </w:r>
    </w:p>
    <w:p w14:paraId="3D415912" w14:textId="2B492D05" w:rsidR="00730F1D" w:rsidRDefault="00730F1D" w:rsidP="008C1210">
      <w:pPr>
        <w:spacing w:after="200" w:line="276" w:lineRule="auto"/>
        <w:ind w:left="720"/>
        <w:rPr>
          <w:rFonts w:cs="Arial"/>
          <w:sz w:val="20"/>
          <w:szCs w:val="20"/>
        </w:rPr>
      </w:pPr>
      <w:r w:rsidRPr="00FF5312">
        <w:rPr>
          <w:rFonts w:cs="Arial"/>
          <w:sz w:val="20"/>
          <w:szCs w:val="20"/>
        </w:rPr>
        <w:lastRenderedPageBreak/>
        <w:t>[27] T. Le Dinh, T. T. Pham Thi, C. Pham-Nguyen and H. N. Le Nguyen, "A knowledge-based model for context-aware smart service systems", Journal of Information and Telecommunication, 2021, DOI: 10.1080/24751839.2021.1962105</w:t>
      </w:r>
    </w:p>
    <w:p w14:paraId="05ED9193" w14:textId="134D963F" w:rsidR="001B202A" w:rsidRPr="00FF5312" w:rsidRDefault="001B202A" w:rsidP="001B202A">
      <w:pPr>
        <w:spacing w:after="200" w:line="276" w:lineRule="auto"/>
        <w:ind w:left="720"/>
        <w:rPr>
          <w:rFonts w:cs="Arial"/>
          <w:sz w:val="20"/>
          <w:szCs w:val="20"/>
        </w:rPr>
      </w:pPr>
      <w:r w:rsidRPr="0001070B">
        <w:rPr>
          <w:rFonts w:cs="Arial"/>
          <w:sz w:val="20"/>
          <w:szCs w:val="20"/>
          <w:highlight w:val="yellow"/>
          <w:lang w:val="fr-CA"/>
        </w:rPr>
        <w:t xml:space="preserve">[28] Vu, T. M. H., &amp; Tchounikine, P. (2020). </w:t>
      </w:r>
      <w:r w:rsidRPr="001B202A">
        <w:rPr>
          <w:rFonts w:cs="Arial"/>
          <w:sz w:val="20"/>
          <w:szCs w:val="20"/>
          <w:highlight w:val="yellow"/>
        </w:rPr>
        <w:t>Supporting teacher scripting with an ontological model of task-technique content knowledge. Computers &amp; Education, 163, 104098. https://doi.org/10.1016/j.compedu.2020.104098</w:t>
      </w:r>
    </w:p>
    <w:p w14:paraId="3150DAFB" w14:textId="77777777" w:rsidR="001B202A" w:rsidRPr="00FF5312" w:rsidRDefault="001B202A" w:rsidP="008C1210">
      <w:pPr>
        <w:spacing w:after="200" w:line="276" w:lineRule="auto"/>
        <w:ind w:left="720"/>
        <w:rPr>
          <w:rFonts w:cs="Arial"/>
          <w:sz w:val="20"/>
          <w:szCs w:val="20"/>
        </w:rPr>
      </w:pP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 xml:space="preserve">Main characteristics of the location (i.e.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activity(ies):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Mitacs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Mitacs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r w:rsidRPr="00FF5312">
        <w:rPr>
          <w:color w:val="C00000"/>
          <w:sz w:val="18"/>
          <w:szCs w:val="18"/>
        </w:rPr>
        <w:t>Mitacs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t>Please note:</w:t>
      </w:r>
      <w:r w:rsidRPr="00FF5312">
        <w:rPr>
          <w:rFonts w:cs="Arial"/>
          <w:color w:val="C00000"/>
          <w:sz w:val="18"/>
          <w:szCs w:val="18"/>
        </w:rPr>
        <w:t xml:space="preserve"> </w:t>
      </w:r>
      <w:r w:rsidRPr="00FF5312">
        <w:rPr>
          <w:color w:val="C00000"/>
          <w:sz w:val="18"/>
          <w:szCs w:val="18"/>
        </w:rPr>
        <w:t>Mitacs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lastRenderedPageBreak/>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5"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5"/>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01070B"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9"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01070B"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431C14" w:rsidP="008C1210">
            <w:pPr>
              <w:spacing w:line="312" w:lineRule="auto"/>
              <w:rPr>
                <w:rFonts w:cs="Arial"/>
                <w:sz w:val="18"/>
                <w:szCs w:val="18"/>
              </w:rPr>
            </w:pPr>
            <w:hyperlink r:id="rId30"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(if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1070B"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CC5437" w:rsidRDefault="00CE0D52" w:rsidP="008C1210">
            <w:pPr>
              <w:spacing w:line="312" w:lineRule="auto"/>
              <w:rPr>
                <w:rFonts w:cs="Arial"/>
                <w:sz w:val="18"/>
                <w:szCs w:val="18"/>
                <w:lang w:val="fr-CA"/>
              </w:rPr>
            </w:pPr>
            <w:r w:rsidRPr="00CC5437">
              <w:rPr>
                <w:rFonts w:cs="Arial"/>
                <w:sz w:val="18"/>
                <w:szCs w:val="18"/>
                <w:lang w:val="fr-CA"/>
              </w:rPr>
              <w:t>Fédérations des caisses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Nathalie Neriec</w:t>
            </w:r>
          </w:p>
        </w:tc>
      </w:tr>
      <w:tr w:rsidR="00DC0B47" w:rsidRPr="0001070B"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CC5437" w:rsidRDefault="00BE6A8B" w:rsidP="008C1210">
            <w:pPr>
              <w:spacing w:line="312" w:lineRule="auto"/>
              <w:rPr>
                <w:rFonts w:cs="Arial"/>
                <w:sz w:val="18"/>
                <w:szCs w:val="18"/>
                <w:lang w:val="fr-CA"/>
              </w:rPr>
            </w:pPr>
            <w:r w:rsidRPr="00CC5437">
              <w:rPr>
                <w:rFonts w:cs="Arial"/>
                <w:sz w:val="18"/>
                <w:szCs w:val="18"/>
                <w:lang w:val="fr-CA"/>
              </w:rPr>
              <w:t>Leader de pratique – partenariats et rayonnement</w:t>
            </w:r>
          </w:p>
        </w:tc>
      </w:tr>
      <w:tr w:rsidR="00DC0B47" w:rsidRPr="0001070B"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140259F7" w:rsidR="00DC0B47" w:rsidRPr="00FF5312" w:rsidRDefault="00D73434" w:rsidP="008C1210">
            <w:pPr>
              <w:spacing w:line="312" w:lineRule="auto"/>
              <w:rPr>
                <w:rFonts w:cs="Arial"/>
                <w:sz w:val="18"/>
                <w:szCs w:val="18"/>
              </w:rPr>
            </w:pPr>
            <w:r>
              <w:rPr>
                <w:rFonts w:cs="Arial"/>
                <w:sz w:val="18"/>
                <w:szCs w:val="18"/>
                <w:lang w:val="en-CA"/>
              </w:rPr>
              <w:t xml:space="preserve">1101 rue </w:t>
            </w:r>
            <w:r w:rsidR="00A64638">
              <w:rPr>
                <w:rFonts w:cs="Arial"/>
                <w:sz w:val="18"/>
                <w:szCs w:val="18"/>
                <w:lang w:val="en-CA"/>
              </w:rPr>
              <w:t>Sainte</w:t>
            </w:r>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796F1659" w:rsidR="009907AD" w:rsidRPr="00FF5312" w:rsidRDefault="00D60AE8" w:rsidP="00CA28F2">
            <w:pPr>
              <w:tabs>
                <w:tab w:val="left" w:pos="1041"/>
              </w:tabs>
              <w:spacing w:line="312" w:lineRule="auto"/>
              <w:rPr>
                <w:rFonts w:cs="Arial"/>
                <w:sz w:val="18"/>
                <w:szCs w:val="18"/>
              </w:rPr>
            </w:pPr>
            <w:r>
              <w:rPr>
                <w:rFonts w:cs="Arial"/>
                <w:sz w:val="18"/>
                <w:szCs w:val="18"/>
              </w:rPr>
              <w:tab/>
            </w:r>
            <w:r>
              <w:rPr>
                <w:rFonts w:cs="Arial"/>
                <w:sz w:val="18"/>
                <w:szCs w:val="18"/>
                <w:lang w:val="en-CA"/>
              </w:rPr>
              <w:t>514</w:t>
            </w:r>
            <w:ins w:id="6" w:author="Vu, Do Dung" w:date="2021-10-13T20:50:00Z">
              <w:r w:rsidR="00CA28F2">
                <w:rPr>
                  <w:rFonts w:cs="Arial"/>
                  <w:sz w:val="18"/>
                  <w:szCs w:val="18"/>
                  <w:lang w:val="en-CA"/>
                </w:rPr>
                <w:t>-</w:t>
              </w:r>
            </w:ins>
            <w:r>
              <w:rPr>
                <w:rFonts w:cs="Arial"/>
                <w:sz w:val="18"/>
                <w:szCs w:val="18"/>
                <w:lang w:val="en-CA"/>
              </w:rPr>
              <w:t>817</w:t>
            </w:r>
            <w:ins w:id="7" w:author="Vu, Do Dung" w:date="2021-10-13T20:50:00Z">
              <w:r w:rsidR="00CA28F2">
                <w:rPr>
                  <w:rFonts w:cs="Arial"/>
                  <w:sz w:val="18"/>
                  <w:szCs w:val="18"/>
                  <w:lang w:val="en-CA"/>
                </w:rPr>
                <w:t>-</w:t>
              </w:r>
            </w:ins>
            <w:r>
              <w:rPr>
                <w:rFonts w:cs="Arial"/>
                <w:sz w:val="18"/>
                <w:szCs w:val="18"/>
                <w:lang w:val="en-CA"/>
              </w:rPr>
              <w:t>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9907AD" w:rsidRPr="00FF5312" w:rsidRDefault="009907AD" w:rsidP="009907AD">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(First three digits)*:</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31" w:history="1">
              <w:r w:rsidRPr="00FF5312">
                <w:rPr>
                  <w:rStyle w:val="Hyperlink"/>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End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5FFE969E" w14:textId="6C018E07" w:rsidR="006F4A04" w:rsidRPr="00FF5312" w:rsidRDefault="001C2D80" w:rsidP="008C1210">
      <w:pPr>
        <w:spacing w:before="120" w:line="276" w:lineRule="auto"/>
        <w:ind w:left="142"/>
        <w:rPr>
          <w:rFonts w:cs="Arial"/>
          <w:sz w:val="20"/>
          <w:szCs w:val="20"/>
        </w:rPr>
      </w:pPr>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Mitacs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Mitacs</w:t>
      </w:r>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2D2719">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2D2719">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2D2719">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2D2719">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2D2719">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2D2719">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2D2719">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2D2719">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2D2719">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2D2719">
                <w:pPr>
                  <w:spacing w:line="312" w:lineRule="auto"/>
                  <w:rPr>
                    <w:rFonts w:cs="Arial"/>
                    <w:sz w:val="18"/>
                    <w:szCs w:val="18"/>
                    <w:lang w:val="en-CA"/>
                  </w:rPr>
                </w:pPr>
                <w:r>
                  <w:rPr>
                    <w:sz w:val="18"/>
                    <w:szCs w:val="18"/>
                  </w:rPr>
                  <w:t>By term</w:t>
                </w:r>
              </w:p>
            </w:tc>
          </w:sdtContent>
        </w:sdt>
      </w:tr>
      <w:tr w:rsidR="00545C64" w:rsidRPr="00A12E45" w14:paraId="7686F538"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2D2719">
            <w:pPr>
              <w:spacing w:line="312" w:lineRule="auto"/>
              <w:jc w:val="right"/>
              <w:rPr>
                <w:sz w:val="18"/>
                <w:szCs w:val="18"/>
              </w:rPr>
            </w:pPr>
            <w:r w:rsidRPr="00A12E45">
              <w:rPr>
                <w:sz w:val="18"/>
                <w:szCs w:val="18"/>
              </w:rPr>
              <w:t>Is there a PO required?:</w:t>
            </w:r>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2D2719">
            <w:pPr>
              <w:spacing w:line="312" w:lineRule="auto"/>
              <w:rPr>
                <w:sz w:val="18"/>
                <w:szCs w:val="18"/>
              </w:rPr>
            </w:pPr>
            <w:r w:rsidRPr="00A12E45">
              <w:rPr>
                <w:sz w:val="18"/>
                <w:szCs w:val="18"/>
              </w:rPr>
              <w:t>No:</w:t>
            </w:r>
            <w:r>
              <w:rPr>
                <w:sz w:val="18"/>
                <w:szCs w:val="18"/>
              </w:rPr>
              <w:t>X</w:t>
            </w:r>
          </w:p>
          <w:p w14:paraId="710F6447" w14:textId="77777777" w:rsidR="00545C64" w:rsidRPr="00A12E45" w:rsidRDefault="00545C64" w:rsidP="002D2719">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2D2719">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2D2719">
            <w:pPr>
              <w:spacing w:line="312" w:lineRule="auto"/>
              <w:jc w:val="right"/>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2D2719">
            <w:pPr>
              <w:spacing w:line="312" w:lineRule="auto"/>
              <w:rPr>
                <w:sz w:val="18"/>
                <w:szCs w:val="18"/>
              </w:rPr>
            </w:pPr>
          </w:p>
          <w:p w14:paraId="194C4887" w14:textId="77777777" w:rsidR="00545C64" w:rsidRPr="00B378E1" w:rsidRDefault="00545C64" w:rsidP="002D2719">
            <w:pPr>
              <w:spacing w:line="312" w:lineRule="auto"/>
              <w:rPr>
                <w:sz w:val="18"/>
                <w:szCs w:val="18"/>
              </w:rPr>
            </w:pPr>
          </w:p>
          <w:p w14:paraId="1E87237C" w14:textId="77777777" w:rsidR="00545C64" w:rsidRPr="00B378E1" w:rsidRDefault="00545C64" w:rsidP="002D2719">
            <w:pPr>
              <w:spacing w:line="312" w:lineRule="auto"/>
              <w:rPr>
                <w:sz w:val="18"/>
                <w:szCs w:val="18"/>
              </w:rPr>
            </w:pPr>
          </w:p>
          <w:p w14:paraId="4169079D" w14:textId="77777777" w:rsidR="00545C64" w:rsidRPr="00B378E1" w:rsidRDefault="00545C64" w:rsidP="002D2719">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2D2719">
            <w:pPr>
              <w:spacing w:line="312" w:lineRule="auto"/>
              <w:rPr>
                <w:sz w:val="18"/>
                <w:szCs w:val="18"/>
              </w:rPr>
            </w:pPr>
          </w:p>
          <w:p w14:paraId="7E99C746" w14:textId="77777777" w:rsidR="00545C64" w:rsidRPr="00B378E1" w:rsidRDefault="00545C64" w:rsidP="002D2719">
            <w:pPr>
              <w:spacing w:line="312" w:lineRule="auto"/>
              <w:rPr>
                <w:sz w:val="18"/>
                <w:szCs w:val="18"/>
              </w:rPr>
            </w:pPr>
          </w:p>
          <w:p w14:paraId="6C7EBF30" w14:textId="77777777" w:rsidR="00545C64" w:rsidRPr="00B378E1" w:rsidRDefault="00545C64" w:rsidP="002D2719">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2D2719">
        <w:tc>
          <w:tcPr>
            <w:tcW w:w="3085" w:type="dxa"/>
          </w:tcPr>
          <w:p w14:paraId="300FE764"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2D2719">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01070B" w14:paraId="7DC57471" w14:textId="77777777" w:rsidTr="002D2719">
        <w:tc>
          <w:tcPr>
            <w:tcW w:w="3085" w:type="dxa"/>
          </w:tcPr>
          <w:p w14:paraId="4F9D68AB"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CC5437" w:rsidRDefault="000B03D1" w:rsidP="002D2719">
            <w:pPr>
              <w:spacing w:line="312" w:lineRule="auto"/>
              <w:rPr>
                <w:rFonts w:cs="Arial"/>
                <w:sz w:val="18"/>
                <w:szCs w:val="18"/>
                <w:lang w:val="fr-CA"/>
              </w:rPr>
            </w:pPr>
            <w:r w:rsidRPr="00CC5437">
              <w:rPr>
                <w:rFonts w:ascii="Calibri" w:eastAsiaTheme="minorHAnsi" w:hAnsi="Calibri" w:cs="Calibri"/>
                <w:sz w:val="20"/>
                <w:szCs w:val="20"/>
                <w:lang w:val="fr-CA"/>
              </w:rPr>
              <w:t>6666 rue Saint‐Urbain, 4e étage, suite 480</w:t>
            </w:r>
          </w:p>
        </w:tc>
      </w:tr>
      <w:tr w:rsidR="000B03D1" w:rsidRPr="00F71D36" w14:paraId="5DD2738C" w14:textId="77777777" w:rsidTr="002D2719">
        <w:tc>
          <w:tcPr>
            <w:tcW w:w="3085" w:type="dxa"/>
          </w:tcPr>
          <w:p w14:paraId="1B111222"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2D2719">
            <w:pPr>
              <w:spacing w:line="312" w:lineRule="auto"/>
              <w:rPr>
                <w:rFonts w:cs="Arial"/>
                <w:sz w:val="18"/>
                <w:szCs w:val="18"/>
                <w:lang w:val="en-CA"/>
              </w:rPr>
            </w:pPr>
            <w:r>
              <w:rPr>
                <w:rFonts w:ascii="Calibri" w:eastAsiaTheme="minorHAnsi" w:hAnsi="Calibri" w:cs="Calibri"/>
                <w:sz w:val="18"/>
                <w:szCs w:val="18"/>
              </w:rPr>
              <w:t>Montréal, QC, H2S 3H1</w:t>
            </w:r>
          </w:p>
        </w:tc>
      </w:tr>
    </w:tbl>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lastRenderedPageBreak/>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If no</w:t>
      </w:r>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no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Mitacs:  </w:t>
      </w:r>
      <w:r w:rsidRPr="00FF5312">
        <w:rPr>
          <w:sz w:val="20"/>
          <w:szCs w:val="20"/>
        </w:rPr>
        <w:t>Yes___  No___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Yes___  No___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to receive Mitacs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Yes___  No___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22484BDA" w:rsidR="006906D7" w:rsidRPr="00FF5312" w:rsidRDefault="00B4193D" w:rsidP="008C1210">
            <w:pPr>
              <w:autoSpaceDE w:val="0"/>
              <w:autoSpaceDN w:val="0"/>
              <w:adjustRightInd w:val="0"/>
              <w:spacing w:line="312" w:lineRule="auto"/>
              <w:rPr>
                <w:rFonts w:cs="Arial"/>
                <w:sz w:val="18"/>
                <w:szCs w:val="18"/>
              </w:rPr>
            </w:pPr>
            <w:del w:id="8" w:author="Vu, Do Dung" w:date="2021-10-13T20:49:00Z">
              <w:r w:rsidRPr="00FF5312" w:rsidDel="00CA28F2">
                <w:rPr>
                  <w:rFonts w:cs="Arial"/>
                  <w:sz w:val="18"/>
                  <w:szCs w:val="18"/>
                </w:rPr>
                <w:delText xml:space="preserve">Dung </w:delText>
              </w:r>
              <w:r w:rsidR="000D6919" w:rsidDel="00CA28F2">
                <w:rPr>
                  <w:rFonts w:cs="Arial"/>
                  <w:sz w:val="18"/>
                  <w:szCs w:val="18"/>
                </w:rPr>
                <w:delText>Do</w:delText>
              </w:r>
            </w:del>
            <w:ins w:id="9" w:author="Vu, Do Dung" w:date="2021-10-13T20:49:00Z">
              <w:r w:rsidR="00CA28F2">
                <w:rPr>
                  <w:rFonts w:cs="Arial"/>
                  <w:sz w:val="18"/>
                  <w:szCs w:val="18"/>
                </w:rPr>
                <w:t>Do Dung</w:t>
              </w:r>
            </w:ins>
            <w:r w:rsidR="000D6919">
              <w:rPr>
                <w:rFonts w:cs="Arial"/>
                <w:sz w:val="18"/>
                <w:szCs w:val="18"/>
              </w:rPr>
              <w:t xml:space="preserve"> </w:t>
            </w:r>
            <w:r w:rsidRPr="00FF5312">
              <w:rPr>
                <w:rFonts w:cs="Arial"/>
                <w:sz w:val="18"/>
                <w:szCs w:val="18"/>
              </w:rPr>
              <w:t>Vu</w:t>
            </w:r>
          </w:p>
        </w:tc>
      </w:tr>
      <w:tr w:rsidR="00557239" w:rsidRPr="00387900" w14:paraId="2D882BD8" w14:textId="77777777" w:rsidTr="00C40F52">
        <w:trPr>
          <w:trHeight w:val="218"/>
        </w:trPr>
        <w:tc>
          <w:tcPr>
            <w:tcW w:w="3623" w:type="dxa"/>
          </w:tcPr>
          <w:p w14:paraId="5F946B27" w14:textId="3FE04166" w:rsidR="00557239" w:rsidRPr="00FF5312" w:rsidRDefault="00557239" w:rsidP="00526F21">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r w:rsidR="00526F21">
              <w:rPr>
                <w:rFonts w:cs="Arial"/>
                <w:sz w:val="18"/>
                <w:szCs w:val="18"/>
              </w:rPr>
              <w:t xml:space="preserve"> </w:t>
            </w:r>
            <w:r w:rsidR="00047264" w:rsidRPr="00FF5312">
              <w:rPr>
                <w:rFonts w:cs="Arial"/>
                <w:sz w:val="18"/>
                <w:szCs w:val="18"/>
              </w:rPr>
              <w:t>(e.g. c</w:t>
            </w:r>
            <w:r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587EBD9B" w:rsidR="00AC229C" w:rsidRPr="00FF5312" w:rsidRDefault="00060AB5" w:rsidP="008C1210">
            <w:pPr>
              <w:autoSpaceDE w:val="0"/>
              <w:autoSpaceDN w:val="0"/>
              <w:adjustRightInd w:val="0"/>
              <w:spacing w:line="312" w:lineRule="auto"/>
              <w:rPr>
                <w:rFonts w:cs="Arial"/>
                <w:sz w:val="18"/>
                <w:szCs w:val="18"/>
              </w:rPr>
            </w:pPr>
            <w:r>
              <w:rPr>
                <w:rFonts w:cs="Arial"/>
                <w:sz w:val="18"/>
                <w:szCs w:val="18"/>
              </w:rPr>
              <w:t>12</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05F38BF6" w:rsidR="00C40F52"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7F88DBEA" w14:textId="018EAFA9" w:rsidR="00C40F52" w:rsidRPr="00FF5312" w:rsidRDefault="002565F6"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0B94C0F2" w:rsidR="00D55360"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21E56F31" w14:textId="148DA469" w:rsidR="00D55360" w:rsidRPr="00FF5312" w:rsidRDefault="003C5962"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ED4807" w:rsidRPr="0001070B"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5D6AC810" w:rsidR="00ED4807" w:rsidRPr="00CC5437" w:rsidRDefault="00ED4807" w:rsidP="00ED4807">
            <w:pPr>
              <w:autoSpaceDE w:val="0"/>
              <w:autoSpaceDN w:val="0"/>
              <w:adjustRightInd w:val="0"/>
              <w:spacing w:line="312" w:lineRule="auto"/>
              <w:rPr>
                <w:rFonts w:cs="Arial"/>
                <w:sz w:val="18"/>
                <w:szCs w:val="18"/>
                <w:lang w:val="fr-CA"/>
              </w:rPr>
            </w:pPr>
            <w:r w:rsidRPr="00CC5437">
              <w:rPr>
                <w:rFonts w:cs="Arial"/>
                <w:sz w:val="18"/>
                <w:szCs w:val="18"/>
                <w:lang w:val="fr-CA"/>
              </w:rPr>
              <w:t xml:space="preserve">Université du Québec </w:t>
            </w:r>
            <w:r w:rsidR="00CC5437" w:rsidRPr="00CC5437">
              <w:rPr>
                <w:rFonts w:cs="Arial"/>
                <w:sz w:val="18"/>
                <w:szCs w:val="18"/>
                <w:lang w:val="fr-CA"/>
              </w:rPr>
              <w:t>à T</w:t>
            </w:r>
            <w:r w:rsidR="00CC5437">
              <w:rPr>
                <w:rFonts w:cs="Arial"/>
                <w:sz w:val="18"/>
                <w:szCs w:val="18"/>
                <w:lang w:val="fr-CA"/>
              </w:rPr>
              <w:t>rois-Rivières</w:t>
            </w:r>
          </w:p>
        </w:tc>
      </w:tr>
      <w:tr w:rsidR="00ED4807" w:rsidRPr="0001070B"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lastRenderedPageBreak/>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2"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01070B"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5BBDC6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w:t>
            </w:r>
            <w:ins w:id="10" w:author="Vu, Do Dung" w:date="2021-10-13T20:51:00Z">
              <w:r w:rsidR="00CA28F2">
                <w:rPr>
                  <w:rFonts w:cs="Arial"/>
                  <w:sz w:val="18"/>
                  <w:szCs w:val="18"/>
                </w:rPr>
                <w:t>-</w:t>
              </w:r>
            </w:ins>
            <w:del w:id="11" w:author="Vu, Do Dung" w:date="2021-10-13T20:51:00Z">
              <w:r w:rsidRPr="00FF5312" w:rsidDel="00CA28F2">
                <w:rPr>
                  <w:rFonts w:cs="Arial"/>
                  <w:sz w:val="18"/>
                  <w:szCs w:val="18"/>
                </w:rPr>
                <w:delText xml:space="preserve"> </w:delText>
              </w:r>
            </w:del>
            <w:r w:rsidRPr="00FF5312">
              <w:rPr>
                <w:rFonts w:cs="Arial"/>
                <w:sz w:val="18"/>
                <w:szCs w:val="18"/>
              </w:rPr>
              <w:t>813</w:t>
            </w:r>
            <w:del w:id="12" w:author="Vu, Do Dung" w:date="2021-10-13T20:51:00Z">
              <w:r w:rsidRPr="00FF5312" w:rsidDel="00CA28F2">
                <w:rPr>
                  <w:rFonts w:cs="Arial"/>
                  <w:sz w:val="18"/>
                  <w:szCs w:val="18"/>
                </w:rPr>
                <w:delText xml:space="preserve"> </w:delText>
              </w:r>
            </w:del>
            <w:ins w:id="13" w:author="Vu, Do Dung" w:date="2021-10-13T20:51:00Z">
              <w:r w:rsidR="00CA28F2">
                <w:rPr>
                  <w:rFonts w:cs="Arial"/>
                  <w:sz w:val="18"/>
                  <w:szCs w:val="18"/>
                </w:rPr>
                <w:t>-</w:t>
              </w:r>
            </w:ins>
            <w:r w:rsidRPr="00FF5312">
              <w:rPr>
                <w:rFonts w:cs="Arial"/>
                <w:sz w:val="18"/>
                <w:szCs w:val="18"/>
              </w:rPr>
              <w:t>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49B1D2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w:t>
            </w:r>
            <w:del w:id="14" w:author="Vu, Do Dung" w:date="2021-10-13T20:51:00Z">
              <w:r w:rsidRPr="00FF5312" w:rsidDel="00CA28F2">
                <w:rPr>
                  <w:rFonts w:cs="Arial"/>
                  <w:sz w:val="18"/>
                  <w:szCs w:val="18"/>
                </w:rPr>
                <w:delText xml:space="preserve"> </w:delText>
              </w:r>
            </w:del>
            <w:ins w:id="15" w:author="Vu, Do Dung" w:date="2021-10-13T20:51:00Z">
              <w:r w:rsidR="00CA28F2">
                <w:rPr>
                  <w:rFonts w:cs="Arial"/>
                  <w:sz w:val="18"/>
                  <w:szCs w:val="18"/>
                </w:rPr>
                <w:t>-</w:t>
              </w:r>
            </w:ins>
            <w:r w:rsidRPr="00FF5312">
              <w:rPr>
                <w:rFonts w:cs="Arial"/>
                <w:sz w:val="18"/>
                <w:szCs w:val="18"/>
              </w:rPr>
              <w:t>813</w:t>
            </w:r>
            <w:del w:id="16" w:author="Vu, Do Dung" w:date="2021-10-13T20:51:00Z">
              <w:r w:rsidRPr="00FF5312" w:rsidDel="00CA28F2">
                <w:rPr>
                  <w:rFonts w:cs="Arial"/>
                  <w:sz w:val="18"/>
                  <w:szCs w:val="18"/>
                </w:rPr>
                <w:delText xml:space="preserve"> </w:delText>
              </w:r>
            </w:del>
            <w:ins w:id="17" w:author="Vu, Do Dung" w:date="2021-10-13T20:51:00Z">
              <w:r w:rsidR="00CA28F2">
                <w:rPr>
                  <w:rFonts w:cs="Arial"/>
                  <w:sz w:val="18"/>
                  <w:szCs w:val="18"/>
                </w:rPr>
                <w:t>-</w:t>
              </w:r>
            </w:ins>
            <w:r w:rsidRPr="00FF5312">
              <w:rPr>
                <w:rFonts w:cs="Arial"/>
                <w:sz w:val="18"/>
                <w:szCs w:val="18"/>
              </w:rPr>
              <w:t>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431C14" w:rsidP="00ED4807">
            <w:pPr>
              <w:autoSpaceDE w:val="0"/>
              <w:autoSpaceDN w:val="0"/>
              <w:adjustRightInd w:val="0"/>
              <w:spacing w:line="312" w:lineRule="auto"/>
              <w:rPr>
                <w:rFonts w:cs="Arial"/>
                <w:sz w:val="18"/>
                <w:szCs w:val="18"/>
              </w:rPr>
            </w:pPr>
            <w:hyperlink r:id="rId33"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431C14"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431C14"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18"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18"/>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11C02DF2"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day management of the partner organization</w:t>
      </w:r>
      <w:r w:rsidR="000D6919">
        <w:rPr>
          <w:rFonts w:cs="Arial"/>
          <w:sz w:val="20"/>
          <w:szCs w:val="20"/>
        </w:rPr>
        <w:t>:</w:t>
      </w:r>
      <w:r w:rsidRPr="00387900">
        <w:rPr>
          <w:rFonts w:cs="Arial"/>
          <w:sz w:val="20"/>
          <w:szCs w:val="20"/>
        </w:rPr>
        <w:t xml:space="preserve">  No</w:t>
      </w:r>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4"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5"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The following data is collected for Mitacs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2D2719">
        <w:trPr>
          <w:trHeight w:val="218"/>
        </w:trPr>
        <w:tc>
          <w:tcPr>
            <w:tcW w:w="3623" w:type="dxa"/>
          </w:tcPr>
          <w:p w14:paraId="574603B5"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2D2719">
            <w:pPr>
              <w:autoSpaceDE w:val="0"/>
              <w:autoSpaceDN w:val="0"/>
              <w:adjustRightInd w:val="0"/>
              <w:spacing w:line="312" w:lineRule="auto"/>
              <w:rPr>
                <w:rFonts w:cs="Arial"/>
                <w:sz w:val="18"/>
                <w:szCs w:val="18"/>
              </w:rPr>
            </w:pPr>
            <w:r>
              <w:rPr>
                <w:rFonts w:cs="Arial"/>
                <w:sz w:val="18"/>
                <w:szCs w:val="18"/>
              </w:rPr>
              <w:t>Hang My Thi Vu</w:t>
            </w:r>
          </w:p>
        </w:tc>
      </w:tr>
      <w:tr w:rsidR="00593197" w:rsidRPr="00387900" w14:paraId="2FD87974" w14:textId="77777777" w:rsidTr="002D2719">
        <w:trPr>
          <w:trHeight w:val="218"/>
        </w:trPr>
        <w:tc>
          <w:tcPr>
            <w:tcW w:w="3623" w:type="dxa"/>
          </w:tcPr>
          <w:p w14:paraId="214CBD0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(e.g. college, undergrad, Master’s, PhD, PDF, recent graduate)</w:t>
            </w:r>
          </w:p>
        </w:tc>
        <w:tc>
          <w:tcPr>
            <w:tcW w:w="5732" w:type="dxa"/>
            <w:gridSpan w:val="3"/>
          </w:tcPr>
          <w:p w14:paraId="23452CE8"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2D2719">
        <w:trPr>
          <w:trHeight w:val="235"/>
        </w:trPr>
        <w:tc>
          <w:tcPr>
            <w:tcW w:w="3623" w:type="dxa"/>
            <w:shd w:val="clear" w:color="auto" w:fill="auto"/>
          </w:tcPr>
          <w:p w14:paraId="1EB8215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4D529A1" w:rsidR="00593197" w:rsidRPr="00FF5312" w:rsidRDefault="00A50176" w:rsidP="002D2719">
            <w:pPr>
              <w:autoSpaceDE w:val="0"/>
              <w:autoSpaceDN w:val="0"/>
              <w:adjustRightInd w:val="0"/>
              <w:spacing w:line="312" w:lineRule="auto"/>
              <w:rPr>
                <w:rFonts w:cs="Arial"/>
                <w:sz w:val="18"/>
                <w:szCs w:val="18"/>
              </w:rPr>
            </w:pPr>
            <w:r>
              <w:rPr>
                <w:rFonts w:cs="Arial"/>
                <w:sz w:val="18"/>
                <w:szCs w:val="18"/>
              </w:rPr>
              <w:t>08</w:t>
            </w:r>
          </w:p>
        </w:tc>
        <w:tc>
          <w:tcPr>
            <w:tcW w:w="2614" w:type="dxa"/>
          </w:tcPr>
          <w:p w14:paraId="5B64DDCC" w14:textId="02BC785A" w:rsidR="00593197" w:rsidRPr="00FF5312" w:rsidRDefault="00060AB5" w:rsidP="002D2719">
            <w:pPr>
              <w:autoSpaceDE w:val="0"/>
              <w:autoSpaceDN w:val="0"/>
              <w:adjustRightInd w:val="0"/>
              <w:spacing w:line="312" w:lineRule="auto"/>
              <w:rPr>
                <w:rFonts w:cs="Arial"/>
                <w:sz w:val="18"/>
                <w:szCs w:val="18"/>
              </w:rPr>
            </w:pPr>
            <w:r>
              <w:rPr>
                <w:rFonts w:cs="Arial"/>
                <w:sz w:val="18"/>
                <w:szCs w:val="18"/>
              </w:rPr>
              <w:t>2023</w:t>
            </w:r>
          </w:p>
        </w:tc>
      </w:tr>
      <w:tr w:rsidR="00593197" w:rsidRPr="00387900" w14:paraId="1EDD7A12" w14:textId="77777777" w:rsidTr="002D2719">
        <w:trPr>
          <w:trHeight w:val="218"/>
        </w:trPr>
        <w:tc>
          <w:tcPr>
            <w:tcW w:w="3623" w:type="dxa"/>
            <w:shd w:val="clear" w:color="auto" w:fill="auto"/>
          </w:tcPr>
          <w:p w14:paraId="0BF97480" w14:textId="304C9BE4" w:rsidR="00593197" w:rsidRPr="00FF5312" w:rsidRDefault="00593197" w:rsidP="002D2719">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2D2719">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2D2719">
            <w:pPr>
              <w:autoSpaceDE w:val="0"/>
              <w:autoSpaceDN w:val="0"/>
              <w:adjustRightInd w:val="0"/>
              <w:spacing w:line="312" w:lineRule="auto"/>
              <w:rPr>
                <w:rFonts w:cs="Arial"/>
                <w:sz w:val="18"/>
                <w:szCs w:val="18"/>
              </w:rPr>
            </w:pPr>
          </w:p>
        </w:tc>
      </w:tr>
      <w:tr w:rsidR="00593197" w:rsidRPr="00387900" w14:paraId="4DC9F880" w14:textId="77777777" w:rsidTr="002D2719">
        <w:trPr>
          <w:trHeight w:val="218"/>
        </w:trPr>
        <w:tc>
          <w:tcPr>
            <w:tcW w:w="3623" w:type="dxa"/>
            <w:shd w:val="clear" w:color="auto" w:fill="auto"/>
          </w:tcPr>
          <w:p w14:paraId="31A0BE89"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56C819A9" w:rsidR="00593197" w:rsidRPr="00FF5312" w:rsidRDefault="0021082C" w:rsidP="002D2719">
            <w:pPr>
              <w:autoSpaceDE w:val="0"/>
              <w:autoSpaceDN w:val="0"/>
              <w:adjustRightInd w:val="0"/>
              <w:spacing w:line="312" w:lineRule="auto"/>
              <w:rPr>
                <w:rFonts w:cs="Arial"/>
                <w:sz w:val="18"/>
                <w:szCs w:val="18"/>
              </w:rPr>
            </w:pPr>
            <w:r>
              <w:rPr>
                <w:rFonts w:cs="Arial"/>
                <w:sz w:val="18"/>
                <w:szCs w:val="18"/>
              </w:rPr>
              <w:t>PhD</w:t>
            </w:r>
          </w:p>
        </w:tc>
      </w:tr>
      <w:tr w:rsidR="00593197" w:rsidRPr="00387900" w14:paraId="38298E26" w14:textId="77777777" w:rsidTr="002D2719">
        <w:trPr>
          <w:trHeight w:val="218"/>
        </w:trPr>
        <w:tc>
          <w:tcPr>
            <w:tcW w:w="3623" w:type="dxa"/>
            <w:shd w:val="clear" w:color="auto" w:fill="auto"/>
          </w:tcPr>
          <w:p w14:paraId="584F355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6C75613A" w:rsidR="00593197" w:rsidRPr="00FF5312" w:rsidRDefault="00A50176" w:rsidP="000D6919">
            <w:pPr>
              <w:autoSpaceDE w:val="0"/>
              <w:autoSpaceDN w:val="0"/>
              <w:adjustRightInd w:val="0"/>
              <w:spacing w:line="312" w:lineRule="auto"/>
              <w:rPr>
                <w:rFonts w:cs="Arial"/>
                <w:sz w:val="18"/>
                <w:szCs w:val="18"/>
              </w:rPr>
            </w:pPr>
            <w:r>
              <w:rPr>
                <w:rFonts w:cs="Arial"/>
                <w:sz w:val="18"/>
                <w:szCs w:val="18"/>
              </w:rPr>
              <w:t>12</w:t>
            </w:r>
          </w:p>
        </w:tc>
        <w:tc>
          <w:tcPr>
            <w:tcW w:w="2614" w:type="dxa"/>
          </w:tcPr>
          <w:p w14:paraId="07C1FD92" w14:textId="0A2DA8C8" w:rsidR="00593197" w:rsidRPr="00FF5312" w:rsidRDefault="000D6919" w:rsidP="002D2719">
            <w:pPr>
              <w:autoSpaceDE w:val="0"/>
              <w:autoSpaceDN w:val="0"/>
              <w:adjustRightInd w:val="0"/>
              <w:spacing w:line="312" w:lineRule="auto"/>
              <w:rPr>
                <w:rFonts w:cs="Arial"/>
                <w:sz w:val="18"/>
                <w:szCs w:val="18"/>
              </w:rPr>
            </w:pPr>
            <w:r>
              <w:rPr>
                <w:rFonts w:cs="Arial"/>
                <w:sz w:val="18"/>
                <w:szCs w:val="18"/>
              </w:rPr>
              <w:t>2021</w:t>
            </w:r>
          </w:p>
        </w:tc>
      </w:tr>
      <w:tr w:rsidR="00593197" w:rsidRPr="0001070B" w14:paraId="59055C31" w14:textId="77777777" w:rsidTr="002D2719">
        <w:trPr>
          <w:trHeight w:val="218"/>
        </w:trPr>
        <w:tc>
          <w:tcPr>
            <w:tcW w:w="3623" w:type="dxa"/>
            <w:shd w:val="clear" w:color="auto" w:fill="auto"/>
          </w:tcPr>
          <w:p w14:paraId="2D3F25EB"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20D93E90" w:rsidR="00593197" w:rsidRPr="0021082C" w:rsidRDefault="00593197" w:rsidP="002D2719">
            <w:pPr>
              <w:autoSpaceDE w:val="0"/>
              <w:autoSpaceDN w:val="0"/>
              <w:adjustRightInd w:val="0"/>
              <w:spacing w:line="312" w:lineRule="auto"/>
              <w:rPr>
                <w:rFonts w:cs="Arial"/>
                <w:sz w:val="18"/>
                <w:szCs w:val="18"/>
                <w:lang w:val="fr-CA"/>
              </w:rPr>
            </w:pPr>
            <w:r w:rsidRPr="0021082C">
              <w:rPr>
                <w:rFonts w:cs="Arial"/>
                <w:sz w:val="18"/>
                <w:szCs w:val="18"/>
                <w:lang w:val="fr-CA"/>
              </w:rPr>
              <w:t xml:space="preserve">Université du Québec </w:t>
            </w:r>
            <w:r w:rsidR="0021082C" w:rsidRPr="0021082C">
              <w:rPr>
                <w:rFonts w:cs="Arial"/>
                <w:sz w:val="18"/>
                <w:szCs w:val="18"/>
                <w:lang w:val="fr-CA"/>
              </w:rPr>
              <w:t>à T</w:t>
            </w:r>
            <w:r w:rsidR="0021082C">
              <w:rPr>
                <w:rFonts w:cs="Arial"/>
                <w:sz w:val="18"/>
                <w:szCs w:val="18"/>
                <w:lang w:val="fr-CA"/>
              </w:rPr>
              <w:t>rois-Rivières</w:t>
            </w:r>
          </w:p>
        </w:tc>
      </w:tr>
      <w:tr w:rsidR="00593197" w:rsidRPr="0001070B" w14:paraId="7F6E2C6C" w14:textId="77777777" w:rsidTr="002D2719">
        <w:trPr>
          <w:trHeight w:val="235"/>
        </w:trPr>
        <w:tc>
          <w:tcPr>
            <w:tcW w:w="3623" w:type="dxa"/>
            <w:shd w:val="clear" w:color="auto" w:fill="auto"/>
          </w:tcPr>
          <w:p w14:paraId="3DAEA76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6"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2D2719">
        <w:trPr>
          <w:trHeight w:val="218"/>
        </w:trPr>
        <w:tc>
          <w:tcPr>
            <w:tcW w:w="3623" w:type="dxa"/>
            <w:shd w:val="clear" w:color="auto" w:fill="auto"/>
          </w:tcPr>
          <w:p w14:paraId="40AB2A3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01070B" w14:paraId="67CF50B4" w14:textId="77777777" w:rsidTr="002D2719">
        <w:trPr>
          <w:trHeight w:val="218"/>
        </w:trPr>
        <w:tc>
          <w:tcPr>
            <w:tcW w:w="3623" w:type="dxa"/>
            <w:shd w:val="clear" w:color="auto" w:fill="auto"/>
          </w:tcPr>
          <w:p w14:paraId="1A45FB7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2D2719">
        <w:trPr>
          <w:trHeight w:val="218"/>
        </w:trPr>
        <w:tc>
          <w:tcPr>
            <w:tcW w:w="3623" w:type="dxa"/>
            <w:shd w:val="clear" w:color="auto" w:fill="auto"/>
          </w:tcPr>
          <w:p w14:paraId="175804D6"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2D2719">
        <w:trPr>
          <w:trHeight w:val="218"/>
        </w:trPr>
        <w:tc>
          <w:tcPr>
            <w:tcW w:w="3623" w:type="dxa"/>
            <w:shd w:val="clear" w:color="auto" w:fill="auto"/>
          </w:tcPr>
          <w:p w14:paraId="521B11BF"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5F05874C"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94B8EB" w14:textId="77777777" w:rsidTr="002D2719">
        <w:trPr>
          <w:trHeight w:val="218"/>
        </w:trPr>
        <w:tc>
          <w:tcPr>
            <w:tcW w:w="3623" w:type="dxa"/>
            <w:shd w:val="clear" w:color="auto" w:fill="auto"/>
          </w:tcPr>
          <w:p w14:paraId="47E380C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0D96C18A" w:rsidR="00593197" w:rsidRPr="00FF5312" w:rsidRDefault="00A64638" w:rsidP="002D2719">
            <w:pPr>
              <w:autoSpaceDE w:val="0"/>
              <w:autoSpaceDN w:val="0"/>
              <w:adjustRightInd w:val="0"/>
              <w:spacing w:line="312" w:lineRule="auto"/>
              <w:rPr>
                <w:rFonts w:cs="Arial"/>
                <w:sz w:val="18"/>
                <w:szCs w:val="18"/>
              </w:rPr>
            </w:pPr>
            <w:r w:rsidRPr="00A64638">
              <w:rPr>
                <w:rFonts w:cs="Arial"/>
                <w:sz w:val="18"/>
                <w:szCs w:val="18"/>
              </w:rPr>
              <w:t>(+84) 98683680</w:t>
            </w:r>
          </w:p>
        </w:tc>
      </w:tr>
      <w:tr w:rsidR="00593197" w:rsidRPr="00387900" w14:paraId="5BA40FB8" w14:textId="77777777" w:rsidTr="002D2719">
        <w:trPr>
          <w:trHeight w:val="218"/>
        </w:trPr>
        <w:tc>
          <w:tcPr>
            <w:tcW w:w="3623" w:type="dxa"/>
            <w:shd w:val="clear" w:color="auto" w:fill="auto"/>
          </w:tcPr>
          <w:p w14:paraId="3386BF1A"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21EE08DE" w:rsidR="00593197" w:rsidRPr="00FF5312" w:rsidRDefault="0021082C" w:rsidP="002D2719">
            <w:pPr>
              <w:autoSpaceDE w:val="0"/>
              <w:autoSpaceDN w:val="0"/>
              <w:adjustRightInd w:val="0"/>
              <w:spacing w:line="312" w:lineRule="auto"/>
              <w:rPr>
                <w:rFonts w:cs="Arial"/>
                <w:sz w:val="18"/>
                <w:szCs w:val="18"/>
              </w:rPr>
            </w:pPr>
            <w:r w:rsidRPr="0021082C">
              <w:rPr>
                <w:rFonts w:cs="Arial"/>
                <w:sz w:val="18"/>
                <w:szCs w:val="18"/>
              </w:rPr>
              <w:t>vtmhang@fit.hcmus.edu.vn</w:t>
            </w:r>
          </w:p>
        </w:tc>
      </w:tr>
      <w:tr w:rsidR="00593197" w:rsidRPr="00387900" w14:paraId="6CBAA293" w14:textId="77777777" w:rsidTr="002D2719">
        <w:trPr>
          <w:trHeight w:val="235"/>
        </w:trPr>
        <w:tc>
          <w:tcPr>
            <w:tcW w:w="3623" w:type="dxa"/>
          </w:tcPr>
          <w:p w14:paraId="3FFBE7B3"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43D6F2DB"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07CAC1" w14:textId="77777777" w:rsidTr="002D2719">
        <w:trPr>
          <w:trHeight w:val="218"/>
        </w:trPr>
        <w:tc>
          <w:tcPr>
            <w:tcW w:w="3623" w:type="dxa"/>
          </w:tcPr>
          <w:p w14:paraId="4EFBD7B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431C14" w:rsidP="002D2719">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2D2719">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2D2719">
        <w:trPr>
          <w:trHeight w:val="235"/>
        </w:trPr>
        <w:tc>
          <w:tcPr>
            <w:tcW w:w="3623" w:type="dxa"/>
          </w:tcPr>
          <w:p w14:paraId="14FA1EB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431C14" w:rsidP="002D2719">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EndPr/>
              <w:sdtContent>
                <w:r w:rsidR="00B065E8">
                  <w:rPr>
                    <w:rFonts w:cs="Arial"/>
                    <w:b/>
                    <w:sz w:val="18"/>
                    <w:szCs w:val="18"/>
                  </w:rPr>
                  <w:t>Female</w:t>
                </w:r>
              </w:sdtContent>
            </w:sdt>
          </w:p>
        </w:tc>
        <w:tc>
          <w:tcPr>
            <w:tcW w:w="2897" w:type="dxa"/>
            <w:gridSpan w:val="2"/>
          </w:tcPr>
          <w:p w14:paraId="14F42EE7" w14:textId="77777777" w:rsidR="00593197" w:rsidRPr="00FF5312" w:rsidRDefault="00593197" w:rsidP="002D2719">
            <w:pPr>
              <w:autoSpaceDE w:val="0"/>
              <w:autoSpaceDN w:val="0"/>
              <w:adjustRightInd w:val="0"/>
              <w:spacing w:line="312" w:lineRule="auto"/>
              <w:rPr>
                <w:rFonts w:cs="Arial"/>
                <w:sz w:val="18"/>
                <w:szCs w:val="18"/>
              </w:rPr>
            </w:pPr>
          </w:p>
        </w:tc>
      </w:tr>
      <w:tr w:rsidR="00593197" w:rsidRPr="00387900" w14:paraId="50FFFC67" w14:textId="77777777" w:rsidTr="002D2719">
        <w:trPr>
          <w:trHeight w:val="235"/>
        </w:trPr>
        <w:tc>
          <w:tcPr>
            <w:tcW w:w="9355" w:type="dxa"/>
            <w:gridSpan w:val="4"/>
            <w:shd w:val="clear" w:color="auto" w:fill="D9D9D9" w:themeFill="background1" w:themeFillShade="D9"/>
          </w:tcPr>
          <w:p w14:paraId="0FDA9E85" w14:textId="77777777" w:rsidR="00593197" w:rsidRPr="00387900" w:rsidRDefault="00593197" w:rsidP="002D2719">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2D2719">
        <w:trPr>
          <w:trHeight w:val="235"/>
        </w:trPr>
        <w:tc>
          <w:tcPr>
            <w:tcW w:w="3623" w:type="dxa"/>
          </w:tcPr>
          <w:p w14:paraId="0782DC1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EndPr/>
          <w:sdtContent>
            <w:tc>
              <w:tcPr>
                <w:tcW w:w="5732" w:type="dxa"/>
                <w:gridSpan w:val="3"/>
              </w:tcPr>
              <w:p w14:paraId="4241AAE1" w14:textId="77777777" w:rsidR="00593197" w:rsidRPr="00FF5312" w:rsidRDefault="00593197" w:rsidP="002D2719">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2D2719">
        <w:trPr>
          <w:trHeight w:val="58"/>
        </w:trPr>
        <w:tc>
          <w:tcPr>
            <w:tcW w:w="3623" w:type="dxa"/>
          </w:tcPr>
          <w:p w14:paraId="3BDD785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BFA8A94"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A relative of an owner or co-owner (including owning shares) or a relative of a participant in the day-to-day management of the partner organization</w:t>
      </w:r>
      <w:r w:rsidR="000D6919">
        <w:rPr>
          <w:rFonts w:cs="Arial"/>
          <w:sz w:val="20"/>
          <w:szCs w:val="20"/>
        </w:rPr>
        <w:t>:</w:t>
      </w:r>
      <w:r w:rsidRPr="00387900">
        <w:rPr>
          <w:rFonts w:cs="Arial"/>
          <w:sz w:val="20"/>
          <w:szCs w:val="20"/>
        </w:rPr>
        <w:t xml:space="preserve">  No</w:t>
      </w:r>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7"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8"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lastRenderedPageBreak/>
        <w:t>The following data is collected for Mitacs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2D2719">
        <w:tc>
          <w:tcPr>
            <w:tcW w:w="9355" w:type="dxa"/>
            <w:gridSpan w:val="3"/>
          </w:tcPr>
          <w:p w14:paraId="544F4C5C" w14:textId="77777777" w:rsidR="00593197" w:rsidRPr="00FF5312" w:rsidRDefault="00593197" w:rsidP="002D2719">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2D2719">
        <w:tc>
          <w:tcPr>
            <w:tcW w:w="1763" w:type="dxa"/>
          </w:tcPr>
          <w:p w14:paraId="594EFF45"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46A3DBB3"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17303AF8"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114A1482" w14:textId="77777777" w:rsidTr="002D2719">
        <w:tc>
          <w:tcPr>
            <w:tcW w:w="9355" w:type="dxa"/>
            <w:gridSpan w:val="3"/>
          </w:tcPr>
          <w:p w14:paraId="7C3B7D7D" w14:textId="77777777" w:rsidR="00593197" w:rsidRPr="00FF5312" w:rsidRDefault="00593197" w:rsidP="002D2719">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2D2719">
        <w:tc>
          <w:tcPr>
            <w:tcW w:w="1763" w:type="dxa"/>
          </w:tcPr>
          <w:p w14:paraId="62016883"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6B1346A6"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5D8A3F12"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4B3A3442" w14:textId="77777777" w:rsidTr="002D2719">
        <w:tc>
          <w:tcPr>
            <w:tcW w:w="9355" w:type="dxa"/>
            <w:gridSpan w:val="3"/>
          </w:tcPr>
          <w:p w14:paraId="43B9D557" w14:textId="77777777" w:rsidR="00593197" w:rsidRPr="00FF5312" w:rsidRDefault="00593197" w:rsidP="002D2719">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2D2719">
        <w:tc>
          <w:tcPr>
            <w:tcW w:w="1763" w:type="dxa"/>
          </w:tcPr>
          <w:p w14:paraId="12F3B706"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2AC11C00"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4D5BF607"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9D83603" w14:textId="77777777" w:rsidTr="002D2719">
        <w:tc>
          <w:tcPr>
            <w:tcW w:w="9355" w:type="dxa"/>
            <w:gridSpan w:val="3"/>
          </w:tcPr>
          <w:p w14:paraId="2DC496C1" w14:textId="77777777" w:rsidR="00593197" w:rsidRPr="00FF5312" w:rsidRDefault="00593197" w:rsidP="002D2719">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2D2719">
        <w:tc>
          <w:tcPr>
            <w:tcW w:w="1763" w:type="dxa"/>
          </w:tcPr>
          <w:p w14:paraId="269D115E"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2B01BC9"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6926E9A6"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6652220" w14:textId="77777777" w:rsidTr="002D2719">
        <w:tc>
          <w:tcPr>
            <w:tcW w:w="9355" w:type="dxa"/>
            <w:gridSpan w:val="3"/>
          </w:tcPr>
          <w:p w14:paraId="360B310A" w14:textId="77777777" w:rsidR="00593197" w:rsidRPr="00FF5312" w:rsidRDefault="00593197" w:rsidP="002D2719">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2D2719">
        <w:tc>
          <w:tcPr>
            <w:tcW w:w="1763" w:type="dxa"/>
          </w:tcPr>
          <w:p w14:paraId="50DB0921"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DFA1937"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7EA65833"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9"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8623746" w:rsidR="00B9625E" w:rsidRPr="00387900" w:rsidRDefault="00B9625E" w:rsidP="008C1210">
      <w:pPr>
        <w:spacing w:after="60"/>
        <w:ind w:left="284"/>
        <w:rPr>
          <w:color w:val="000000"/>
          <w:sz w:val="20"/>
          <w:szCs w:val="20"/>
        </w:rPr>
      </w:pPr>
      <w:r w:rsidRPr="00387900">
        <w:rPr>
          <w:color w:val="000000"/>
          <w:sz w:val="20"/>
          <w:szCs w:val="20"/>
        </w:rPr>
        <w:t>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212AC96C" w:rsidR="00B9625E" w:rsidRPr="00387900" w:rsidRDefault="00B9625E" w:rsidP="008C1210">
      <w:pPr>
        <w:ind w:left="284"/>
        <w:rPr>
          <w:color w:val="000000"/>
          <w:sz w:val="20"/>
          <w:szCs w:val="20"/>
        </w:rPr>
      </w:pPr>
      <w:r w:rsidRPr="00387900">
        <w:rPr>
          <w:color w:val="000000"/>
          <w:sz w:val="20"/>
          <w:szCs w:val="20"/>
        </w:rPr>
        <w:t>_</w:t>
      </w:r>
      <w:r w:rsidR="000D6919">
        <w:rPr>
          <w:color w:val="000000"/>
          <w:sz w:val="20"/>
          <w:szCs w:val="20"/>
        </w:rPr>
        <w:t>_</w:t>
      </w:r>
      <w:r w:rsidRPr="00387900">
        <w:rPr>
          <w:color w:val="000000"/>
          <w:sz w:val="20"/>
          <w:szCs w:val="20"/>
        </w:rPr>
        <w:t xml:space="preserve">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Be a recognized expert in the research topics and technical aspects covered by the proposal;</w:t>
      </w:r>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Reviewer 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4F3397D1" w:rsidR="00823653" w:rsidRPr="00FF5312" w:rsidRDefault="0021082C" w:rsidP="008C1210">
            <w:pPr>
              <w:spacing w:line="276" w:lineRule="auto"/>
              <w:rPr>
                <w:rFonts w:cs="Arial"/>
                <w:sz w:val="18"/>
                <w:szCs w:val="18"/>
              </w:rPr>
            </w:pPr>
            <w:r w:rsidRPr="0021082C">
              <w:rPr>
                <w:rFonts w:cs="Arial"/>
                <w:sz w:val="18"/>
                <w:szCs w:val="18"/>
              </w:rPr>
              <w:t>Nizar Bouguila</w:t>
            </w:r>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03765D5E" w:rsidR="00823653" w:rsidRPr="00FF5312" w:rsidRDefault="000D6919" w:rsidP="000D6919">
            <w:pPr>
              <w:spacing w:line="276" w:lineRule="auto"/>
              <w:rPr>
                <w:rFonts w:cs="Arial"/>
                <w:sz w:val="18"/>
                <w:szCs w:val="18"/>
              </w:rPr>
            </w:pPr>
            <w:r>
              <w:rPr>
                <w:rFonts w:cs="Arial"/>
                <w:sz w:val="18"/>
                <w:szCs w:val="18"/>
              </w:rPr>
              <w:t>Concordia University,</w:t>
            </w:r>
            <w:r>
              <w:rPr>
                <w:rFonts w:eastAsia="Calibri" w:cs="Arial"/>
                <w:sz w:val="18"/>
                <w:szCs w:val="18"/>
              </w:rPr>
              <w:t xml:space="preserve"> Canada</w:t>
            </w: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68BF5C29" w:rsidR="00823653" w:rsidRPr="00FF5312" w:rsidRDefault="0021082C" w:rsidP="008C1210">
            <w:pPr>
              <w:spacing w:line="276" w:lineRule="auto"/>
              <w:rPr>
                <w:rFonts w:cs="Arial"/>
                <w:sz w:val="18"/>
                <w:szCs w:val="18"/>
              </w:rPr>
            </w:pPr>
            <w:r w:rsidRPr="0021082C">
              <w:rPr>
                <w:rFonts w:cs="Arial"/>
                <w:sz w:val="18"/>
                <w:szCs w:val="18"/>
              </w:rPr>
              <w:t>Concordia Institute for Information Systems Engineering</w:t>
            </w: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35AA2550" w:rsidR="00823653" w:rsidRPr="00FF5312" w:rsidRDefault="0021082C" w:rsidP="008C1210">
            <w:pPr>
              <w:spacing w:line="276" w:lineRule="auto"/>
              <w:rPr>
                <w:rFonts w:cs="Arial"/>
                <w:sz w:val="18"/>
                <w:szCs w:val="18"/>
              </w:rPr>
            </w:pPr>
            <w:r w:rsidRPr="0021082C">
              <w:rPr>
                <w:rFonts w:cs="Arial"/>
                <w:sz w:val="18"/>
                <w:szCs w:val="18"/>
              </w:rPr>
              <w:t>nizar.bouguila@concordia.ca</w:t>
            </w: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8F21EE"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253DCECF" w:rsidR="00896725" w:rsidRPr="008F21EE" w:rsidRDefault="008F21EE" w:rsidP="008F21EE">
            <w:pPr>
              <w:spacing w:line="276" w:lineRule="auto"/>
              <w:rPr>
                <w:rFonts w:cs="Arial"/>
                <w:sz w:val="18"/>
                <w:szCs w:val="18"/>
                <w:lang w:val="fr-CA"/>
              </w:rPr>
            </w:pPr>
            <w:r w:rsidRPr="008F21EE">
              <w:rPr>
                <w:rFonts w:cs="Arial"/>
                <w:sz w:val="18"/>
                <w:szCs w:val="18"/>
                <w:lang w:val="fr-CA"/>
              </w:rPr>
              <w:t xml:space="preserve">Stéphane Gagnon </w:t>
            </w:r>
          </w:p>
        </w:tc>
      </w:tr>
      <w:tr w:rsidR="00896725" w:rsidRPr="0001070B"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0BE3AA4A" w:rsidR="00896725" w:rsidRPr="008F21EE" w:rsidRDefault="008F21EE" w:rsidP="008C1210">
            <w:pPr>
              <w:spacing w:line="276" w:lineRule="auto"/>
              <w:rPr>
                <w:rFonts w:cs="Arial"/>
                <w:sz w:val="18"/>
                <w:szCs w:val="18"/>
                <w:lang w:val="fr-CA"/>
              </w:rPr>
            </w:pPr>
            <w:r w:rsidRPr="008F21EE">
              <w:rPr>
                <w:rFonts w:cs="Arial"/>
                <w:sz w:val="18"/>
                <w:szCs w:val="18"/>
                <w:lang w:val="fr-CA"/>
              </w:rPr>
              <w:t>Université du Québec en Outaouais</w:t>
            </w:r>
            <w:r w:rsidR="000D6919" w:rsidRPr="0001070B">
              <w:rPr>
                <w:rFonts w:eastAsia="Calibri" w:cs="Arial"/>
                <w:sz w:val="18"/>
                <w:szCs w:val="18"/>
                <w:lang w:val="fr-CA"/>
              </w:rPr>
              <w:t>, Canada</w:t>
            </w: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296BA26E" w:rsidR="00896725" w:rsidRPr="00FF5312" w:rsidRDefault="008F21EE" w:rsidP="008C1210">
            <w:pPr>
              <w:spacing w:line="276" w:lineRule="auto"/>
              <w:rPr>
                <w:rFonts w:cs="Arial"/>
                <w:sz w:val="18"/>
                <w:szCs w:val="18"/>
              </w:rPr>
            </w:pPr>
            <w:r w:rsidRPr="008F21EE">
              <w:rPr>
                <w:rFonts w:cs="Arial"/>
                <w:sz w:val="18"/>
                <w:szCs w:val="18"/>
                <w:lang w:val="fr-CA"/>
              </w:rPr>
              <w:t>Département des sciences administratives</w:t>
            </w: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47BC1420" w:rsidR="00896725" w:rsidRPr="00FF5312" w:rsidRDefault="008F21EE" w:rsidP="008F21EE">
            <w:pPr>
              <w:spacing w:line="276" w:lineRule="auto"/>
              <w:rPr>
                <w:rFonts w:cs="Arial"/>
                <w:sz w:val="18"/>
                <w:szCs w:val="18"/>
              </w:rPr>
            </w:pPr>
            <w:r w:rsidRPr="008F21EE">
              <w:rPr>
                <w:rFonts w:cs="Arial"/>
                <w:sz w:val="18"/>
                <w:szCs w:val="18"/>
                <w:lang w:val="fr-CA"/>
              </w:rPr>
              <w:t>stephane.gagnon@uqo.ca</w:t>
            </w: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525E3D1E" w:rsidR="00896725" w:rsidRPr="00FF5312" w:rsidRDefault="0021082C" w:rsidP="008C1210">
            <w:pPr>
              <w:spacing w:line="276" w:lineRule="auto"/>
              <w:rPr>
                <w:rFonts w:cs="Arial"/>
                <w:sz w:val="18"/>
                <w:szCs w:val="18"/>
              </w:rPr>
            </w:pPr>
            <w:r>
              <w:rPr>
                <w:rFonts w:cs="Arial"/>
                <w:sz w:val="18"/>
                <w:szCs w:val="18"/>
                <w:lang w:val="en-CA"/>
              </w:rPr>
              <w:t>Ha</w:t>
            </w:r>
            <w:r w:rsidRPr="008120AF">
              <w:rPr>
                <w:rFonts w:cs="Arial"/>
                <w:sz w:val="18"/>
                <w:szCs w:val="18"/>
                <w:lang w:val="en-CA"/>
              </w:rPr>
              <w:t>mid</w:t>
            </w:r>
            <w:r>
              <w:rPr>
                <w:rFonts w:cs="Arial"/>
                <w:sz w:val="18"/>
                <w:szCs w:val="18"/>
                <w:lang w:val="en-CA"/>
              </w:rPr>
              <w:t xml:space="preserve"> </w:t>
            </w:r>
            <w:r w:rsidRPr="008120AF">
              <w:rPr>
                <w:rFonts w:cs="Arial"/>
                <w:sz w:val="18"/>
                <w:szCs w:val="18"/>
                <w:lang w:val="en-CA"/>
              </w:rPr>
              <w:t>Nach</w:t>
            </w:r>
          </w:p>
        </w:tc>
      </w:tr>
      <w:tr w:rsidR="00896725" w:rsidRPr="0001070B"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605E7CC8" w:rsidR="00896725" w:rsidRPr="0021082C" w:rsidRDefault="0021082C" w:rsidP="000D6919">
            <w:pPr>
              <w:spacing w:line="276" w:lineRule="auto"/>
              <w:rPr>
                <w:rFonts w:cs="Arial"/>
                <w:sz w:val="18"/>
                <w:szCs w:val="18"/>
                <w:lang w:val="fr-CA"/>
              </w:rPr>
            </w:pPr>
            <w:r w:rsidRPr="0021082C">
              <w:rPr>
                <w:rFonts w:cs="Arial"/>
                <w:sz w:val="18"/>
                <w:szCs w:val="18"/>
                <w:lang w:val="fr-CA"/>
              </w:rPr>
              <w:t>Université du Québec à Rimouski</w:t>
            </w:r>
            <w:r w:rsidR="000D6919">
              <w:rPr>
                <w:rFonts w:cs="Arial"/>
                <w:sz w:val="18"/>
                <w:szCs w:val="18"/>
                <w:lang w:val="fr-CA"/>
              </w:rPr>
              <w:t xml:space="preserve">, </w:t>
            </w:r>
            <w:r w:rsidR="000D6919" w:rsidRPr="0001070B">
              <w:rPr>
                <w:rFonts w:eastAsia="Calibri" w:cs="Arial"/>
                <w:sz w:val="18"/>
                <w:szCs w:val="18"/>
                <w:lang w:val="fr-CA"/>
              </w:rPr>
              <w:t>Canada</w:t>
            </w:r>
          </w:p>
        </w:tc>
      </w:tr>
      <w:tr w:rsidR="00896725" w:rsidRPr="0001070B"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33D6F93A" w:rsidR="00896725" w:rsidRPr="0021082C" w:rsidRDefault="0021082C" w:rsidP="008C1210">
            <w:pPr>
              <w:spacing w:line="276" w:lineRule="auto"/>
              <w:rPr>
                <w:rFonts w:cs="Arial"/>
                <w:sz w:val="18"/>
                <w:szCs w:val="18"/>
                <w:lang w:val="fr-CA"/>
              </w:rPr>
            </w:pPr>
            <w:r w:rsidRPr="0021082C">
              <w:rPr>
                <w:rFonts w:cs="Arial"/>
                <w:sz w:val="18"/>
                <w:szCs w:val="18"/>
                <w:lang w:val="fr-CA"/>
              </w:rPr>
              <w:t>Secteur disciplinaire des sciences de la gestion</w:t>
            </w: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22294800" w:rsidR="00896725" w:rsidRPr="00FF5312" w:rsidRDefault="0021082C" w:rsidP="008C1210">
            <w:pPr>
              <w:spacing w:line="276" w:lineRule="auto"/>
              <w:rPr>
                <w:rFonts w:cs="Arial"/>
                <w:sz w:val="18"/>
                <w:szCs w:val="18"/>
              </w:rPr>
            </w:pPr>
            <w:r w:rsidRPr="008120AF">
              <w:rPr>
                <w:rFonts w:cs="Arial"/>
                <w:sz w:val="18"/>
                <w:szCs w:val="18"/>
                <w:lang w:val="en-CA"/>
              </w:rPr>
              <w:t>hamid_nach@uqar.ca</w:t>
            </w:r>
          </w:p>
        </w:tc>
      </w:tr>
    </w:tbl>
    <w:p w14:paraId="246CCFDD" w14:textId="77777777" w:rsidR="00896725" w:rsidRPr="00FF5312" w:rsidRDefault="00C83ED5" w:rsidP="008C1210">
      <w:pPr>
        <w:spacing w:before="60" w:line="276" w:lineRule="auto"/>
        <w:rPr>
          <w:rFonts w:cs="Arial"/>
          <w:b/>
          <w:sz w:val="20"/>
          <w:szCs w:val="20"/>
        </w:rPr>
      </w:pPr>
      <w:r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387A5282" w:rsidR="00896725" w:rsidRPr="0021082C" w:rsidRDefault="008F21EE" w:rsidP="008F21EE">
            <w:pPr>
              <w:spacing w:line="276" w:lineRule="auto"/>
              <w:rPr>
                <w:rFonts w:cs="Arial"/>
                <w:sz w:val="18"/>
                <w:szCs w:val="18"/>
              </w:rPr>
            </w:pPr>
            <w:r w:rsidRPr="008F21EE">
              <w:rPr>
                <w:rFonts w:eastAsia="Calibri" w:cs="Arial"/>
                <w:sz w:val="18"/>
                <w:szCs w:val="18"/>
              </w:rPr>
              <w:t>Elaine Mosconi</w:t>
            </w:r>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5542ECC4" w:rsidR="00473EEF" w:rsidRPr="0021082C" w:rsidRDefault="008F21EE" w:rsidP="000D6919">
            <w:pPr>
              <w:spacing w:line="276" w:lineRule="auto"/>
              <w:rPr>
                <w:rFonts w:cs="Arial"/>
                <w:sz w:val="18"/>
                <w:szCs w:val="18"/>
              </w:rPr>
            </w:pPr>
            <w:r w:rsidRPr="008F21EE">
              <w:rPr>
                <w:rFonts w:eastAsia="Calibri" w:cs="Arial"/>
                <w:sz w:val="18"/>
                <w:szCs w:val="18"/>
                <w:lang w:val="fr-CA"/>
              </w:rPr>
              <w:t>Université de Sherbrooke</w:t>
            </w:r>
            <w:r w:rsidR="000D6919">
              <w:rPr>
                <w:rFonts w:eastAsia="Calibri" w:cs="Arial"/>
                <w:sz w:val="18"/>
                <w:szCs w:val="18"/>
                <w:lang w:val="fr-CA"/>
              </w:rPr>
              <w:t xml:space="preserve">, </w:t>
            </w:r>
            <w:r w:rsidR="000D6919">
              <w:rPr>
                <w:rFonts w:eastAsia="Calibri" w:cs="Arial"/>
                <w:sz w:val="18"/>
                <w:szCs w:val="18"/>
              </w:rPr>
              <w:t>Canada</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1E8FD53E" w:rsidR="00473EEF" w:rsidRPr="0021082C" w:rsidRDefault="008F21EE" w:rsidP="008C1210">
            <w:pPr>
              <w:spacing w:line="276" w:lineRule="auto"/>
              <w:rPr>
                <w:rFonts w:cs="Arial"/>
                <w:sz w:val="18"/>
                <w:szCs w:val="18"/>
              </w:rPr>
            </w:pPr>
            <w:r w:rsidRPr="008F21EE">
              <w:rPr>
                <w:rFonts w:eastAsia="Calibri" w:cs="Arial"/>
                <w:sz w:val="18"/>
                <w:szCs w:val="18"/>
                <w:lang w:val="fr-CA"/>
              </w:rPr>
              <w:t>École de gestion</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215A4E33" w:rsidR="00473EEF" w:rsidRPr="0021082C" w:rsidRDefault="008F21EE" w:rsidP="008C1210">
            <w:pPr>
              <w:spacing w:line="276" w:lineRule="auto"/>
              <w:rPr>
                <w:rFonts w:cs="Arial"/>
                <w:sz w:val="18"/>
                <w:szCs w:val="18"/>
              </w:rPr>
            </w:pPr>
            <w:r w:rsidRPr="008F21EE">
              <w:rPr>
                <w:rFonts w:eastAsia="Calibri" w:cs="Arial"/>
                <w:sz w:val="18"/>
                <w:szCs w:val="18"/>
              </w:rPr>
              <w:t>Elaine.Mosconi@USherbrooke.ca</w:t>
            </w:r>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21082C" w:rsidRDefault="004C0F43" w:rsidP="008C1210">
            <w:pPr>
              <w:spacing w:line="276" w:lineRule="auto"/>
              <w:rPr>
                <w:rFonts w:cs="Arial"/>
                <w:sz w:val="18"/>
                <w:szCs w:val="18"/>
              </w:rPr>
            </w:pPr>
            <w:r w:rsidRPr="0021082C">
              <w:rPr>
                <w:rFonts w:eastAsia="Calibri" w:cs="Arial"/>
                <w:sz w:val="18"/>
                <w:szCs w:val="18"/>
              </w:rPr>
              <w:t>Luc Duong</w:t>
            </w:r>
          </w:p>
        </w:tc>
      </w:tr>
      <w:tr w:rsidR="00896725" w:rsidRPr="0001070B"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459A7B73" w:rsidR="00896725" w:rsidRPr="0001070B" w:rsidRDefault="00473EEF" w:rsidP="008C1210">
            <w:pPr>
              <w:spacing w:line="276" w:lineRule="auto"/>
              <w:rPr>
                <w:rFonts w:cs="Arial"/>
                <w:sz w:val="18"/>
                <w:szCs w:val="18"/>
                <w:lang w:val="fr-CA"/>
              </w:rPr>
            </w:pPr>
            <w:r w:rsidRPr="0001070B">
              <w:rPr>
                <w:rFonts w:eastAsia="Calibri" w:cs="Arial"/>
                <w:sz w:val="18"/>
                <w:szCs w:val="18"/>
                <w:lang w:val="fr-CA"/>
              </w:rPr>
              <w:t>L'École de technologie supérieure</w:t>
            </w:r>
            <w:r w:rsidR="000D6919" w:rsidRPr="0001070B">
              <w:rPr>
                <w:rFonts w:eastAsia="Calibri" w:cs="Arial"/>
                <w:sz w:val="18"/>
                <w:szCs w:val="18"/>
                <w:lang w:val="fr-CA"/>
              </w:rPr>
              <w:t>, Canada</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21082C" w:rsidRDefault="004C0F43" w:rsidP="008C1210">
            <w:pPr>
              <w:rPr>
                <w:rFonts w:eastAsia="Calibri" w:cs="Arial"/>
                <w:sz w:val="18"/>
                <w:szCs w:val="18"/>
              </w:rPr>
            </w:pPr>
            <w:r w:rsidRPr="0021082C">
              <w:rPr>
                <w:rFonts w:eastAsia="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21082C" w:rsidRDefault="00431C14" w:rsidP="008C1210">
            <w:pPr>
              <w:spacing w:line="276" w:lineRule="auto"/>
              <w:rPr>
                <w:rFonts w:cs="Arial"/>
                <w:sz w:val="18"/>
                <w:szCs w:val="18"/>
              </w:rPr>
            </w:pPr>
            <w:hyperlink r:id="rId40" w:history="1">
              <w:r w:rsidR="004C0F43" w:rsidRPr="0021082C">
                <w:rPr>
                  <w:rFonts w:eastAsia="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21082C" w:rsidRDefault="00FD23FB" w:rsidP="008C1210">
            <w:pPr>
              <w:spacing w:line="276" w:lineRule="auto"/>
              <w:rPr>
                <w:rFonts w:cs="Arial"/>
                <w:sz w:val="18"/>
                <w:szCs w:val="18"/>
              </w:rPr>
            </w:pPr>
            <w:r w:rsidRPr="0021082C">
              <w:rPr>
                <w:rFonts w:eastAsia="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0F142A0" w:rsidR="00FD23FB" w:rsidRPr="0021082C" w:rsidRDefault="00FD23FB" w:rsidP="008C1210">
            <w:pPr>
              <w:spacing w:line="276" w:lineRule="auto"/>
              <w:rPr>
                <w:rFonts w:cs="Arial"/>
                <w:sz w:val="18"/>
                <w:szCs w:val="18"/>
              </w:rPr>
            </w:pPr>
            <w:r w:rsidRPr="0021082C">
              <w:rPr>
                <w:rFonts w:eastAsia="Calibri" w:cs="Arial"/>
                <w:sz w:val="18"/>
                <w:szCs w:val="18"/>
              </w:rPr>
              <w:t>Dankook University</w:t>
            </w:r>
            <w:r w:rsidR="000D6919">
              <w:rPr>
                <w:rFonts w:eastAsia="Calibri" w:cs="Arial"/>
                <w:sz w:val="18"/>
                <w:szCs w:val="18"/>
              </w:rPr>
              <w:t>, Korea</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21082C" w:rsidRDefault="00FD23FB" w:rsidP="008C1210">
            <w:pPr>
              <w:spacing w:line="276" w:lineRule="auto"/>
              <w:rPr>
                <w:rFonts w:cs="Arial"/>
                <w:sz w:val="18"/>
                <w:szCs w:val="18"/>
              </w:rPr>
            </w:pPr>
            <w:r w:rsidRPr="0021082C">
              <w:rPr>
                <w:rFonts w:eastAsia="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21082C" w:rsidRDefault="00FD23FB" w:rsidP="008C1210">
            <w:pPr>
              <w:spacing w:line="276" w:lineRule="auto"/>
              <w:rPr>
                <w:rFonts w:cs="Arial"/>
                <w:sz w:val="18"/>
                <w:szCs w:val="18"/>
              </w:rPr>
            </w:pPr>
            <w:r w:rsidRPr="0021082C">
              <w:rPr>
                <w:rFonts w:eastAsia="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19"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Please list reviewers you would prefer Mitacs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19"/>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r w:rsidR="00860354" w:rsidRPr="00FF5312">
        <w:rPr>
          <w:rFonts w:cs="Arial"/>
          <w:sz w:val="24"/>
          <w:szCs w:val="24"/>
        </w:rPr>
        <w:t>Mitacs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The participants listed below confirm that the information presented accurately reflects their intention to apply to the Mitacs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41"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Mitacs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Mitacs.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Mitacs, Mitacs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Mitacs. </w:t>
      </w:r>
    </w:p>
    <w:p w14:paraId="5C84CAC5" w14:textId="587197ED"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policies regarding health, safety, and travel preparation requirements. All parties also agree that the intern will provide Mitacs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Mitacs will approve international travel provided that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20"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20"/>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begin and funds cannot be released until Mitacs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Mitacs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at </w:t>
      </w:r>
      <w:r w:rsidR="00623BC5" w:rsidRPr="00FF5312">
        <w:rPr>
          <w:rFonts w:cs="Arial"/>
          <w:sz w:val="20"/>
          <w:szCs w:val="20"/>
        </w:rPr>
        <w:t xml:space="preserve"> https://www.mitacs.ca/en/programs/accelerate/faq.</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Mitacs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42"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Mitacs to publicize Mitacs Accelerate. Mitacs Privacy Policy can be found at </w:t>
      </w:r>
      <w:hyperlink r:id="rId43"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Mitacs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0BCCB6" w:rsidR="00860354" w:rsidRPr="00FF5312" w:rsidRDefault="000D6919" w:rsidP="008C1210">
      <w:pPr>
        <w:spacing w:before="120" w:line="276" w:lineRule="auto"/>
        <w:rPr>
          <w:rFonts w:cs="Arial"/>
          <w:b/>
          <w:sz w:val="20"/>
          <w:szCs w:val="20"/>
        </w:rPr>
      </w:pPr>
      <w:r>
        <w:rPr>
          <w:rFonts w:cs="Arial"/>
          <w:b/>
          <w:sz w:val="20"/>
          <w:szCs w:val="20"/>
        </w:rPr>
        <w:t xml:space="preserve">Dialogue Systems as a </w:t>
      </w:r>
      <w:r w:rsidR="006C53F9"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47A58139" w14:textId="5F1AE21A" w:rsidR="00637BF6" w:rsidRDefault="00637BF6" w:rsidP="008F21EE">
      <w:pPr>
        <w:spacing w:before="120" w:after="120"/>
        <w:jc w:val="both"/>
        <w:rPr>
          <w:rFonts w:cs="Arial"/>
          <w:bCs/>
          <w:sz w:val="20"/>
          <w:szCs w:val="20"/>
        </w:rPr>
      </w:pPr>
      <w:r w:rsidRPr="00637BF6">
        <w:rPr>
          <w:rFonts w:cs="Arial"/>
          <w:bCs/>
          <w:sz w:val="20"/>
          <w:szCs w:val="20"/>
        </w:rPr>
        <w:t>Nowadays, the banking sector has undergone a massive transformation of its services from e-banking to smart banking</w:t>
      </w:r>
      <w:r>
        <w:rPr>
          <w:rFonts w:cs="Arial"/>
          <w:bCs/>
          <w:sz w:val="20"/>
          <w:szCs w:val="20"/>
        </w:rPr>
        <w:t xml:space="preserve"> that</w:t>
      </w:r>
      <w:r w:rsidRPr="00637BF6">
        <w:rPr>
          <w:rFonts w:cs="Arial"/>
          <w:bCs/>
          <w:sz w:val="20"/>
          <w:szCs w:val="20"/>
        </w:rPr>
        <w:t xml:space="preserve"> implements modern technologies to provide a more innovative experience for customers. This project addresses the challenge of providing dialogue systems as a smart banking conversational service in order to improve customer experience and satisfaction. The purpose of this research is to propose a novel framework by which a dialogue system can adapt and learn to choose an optimal and personalized dialogue strategy based on customer knowledge and interactive experience with human users.</w:t>
      </w:r>
      <w:r>
        <w:rPr>
          <w:rFonts w:cs="Arial"/>
          <w:bCs/>
          <w:sz w:val="20"/>
          <w:szCs w:val="20"/>
        </w:rPr>
        <w:t xml:space="preserve"> T</w:t>
      </w:r>
      <w:r w:rsidRPr="00637BF6">
        <w:rPr>
          <w:rFonts w:cs="Arial"/>
          <w:bCs/>
          <w:sz w:val="20"/>
          <w:szCs w:val="20"/>
        </w:rPr>
        <w:t xml:space="preserve">he </w:t>
      </w:r>
      <w:r>
        <w:rPr>
          <w:rFonts w:cs="Arial"/>
          <w:bCs/>
          <w:sz w:val="20"/>
          <w:szCs w:val="20"/>
        </w:rPr>
        <w:t xml:space="preserve">proposed </w:t>
      </w:r>
      <w:r w:rsidRPr="00637BF6">
        <w:rPr>
          <w:rFonts w:cs="Arial"/>
          <w:bCs/>
          <w:sz w:val="20"/>
          <w:szCs w:val="20"/>
        </w:rPr>
        <w:t>service receives the user’s questions</w:t>
      </w:r>
      <w:r>
        <w:rPr>
          <w:rFonts w:cs="Arial"/>
          <w:bCs/>
          <w:sz w:val="20"/>
          <w:szCs w:val="20"/>
        </w:rPr>
        <w:t>,</w:t>
      </w:r>
      <w:r w:rsidRPr="00637BF6">
        <w:rPr>
          <w:rFonts w:cs="Arial"/>
          <w:bCs/>
          <w:sz w:val="20"/>
          <w:szCs w:val="20"/>
        </w:rPr>
        <w:t xml:space="preserve"> analyzes the requirements using machine learning algorithms and artificial intelligence techniques</w:t>
      </w:r>
      <w:r>
        <w:rPr>
          <w:rFonts w:cs="Arial"/>
          <w:bCs/>
          <w:sz w:val="20"/>
          <w:szCs w:val="20"/>
        </w:rPr>
        <w:t>, and</w:t>
      </w:r>
      <w:r w:rsidRPr="00637BF6">
        <w:rPr>
          <w:rFonts w:cs="Arial"/>
          <w:bCs/>
          <w:sz w:val="20"/>
          <w:szCs w:val="20"/>
        </w:rPr>
        <w:t xml:space="preserve"> make a personalized appropriate response that may include the answer, hint, process, or recommended product and service to satisfy user needs. </w:t>
      </w: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69058D45" w:rsidR="00F618CE" w:rsidRPr="00FF5312" w:rsidRDefault="00AC6529" w:rsidP="008C1210">
            <w:pPr>
              <w:spacing w:line="276" w:lineRule="auto"/>
              <w:contextualSpacing/>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F618CE" w:rsidRPr="0001070B"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46A292B7"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4" w:history="1"/>
            <w:hyperlink r:id="rId45" w:history="1">
              <w:r w:rsidR="008F21EE" w:rsidRPr="009134FA">
                <w:rPr>
                  <w:rFonts w:cs="Arial"/>
                  <w:sz w:val="18"/>
                  <w:szCs w:val="18"/>
                  <w:lang w:val="fr-CA"/>
                </w:rPr>
                <w:t>Marketing et systèmes</w:t>
              </w:r>
            </w:hyperlink>
            <w:r w:rsidR="008F21EE" w:rsidRPr="009134FA">
              <w:rPr>
                <w:rFonts w:cs="Arial"/>
                <w:sz w:val="18"/>
                <w:szCs w:val="18"/>
                <w:lang w:val="fr-CA"/>
              </w:rPr>
              <w:t xml:space="preserve"> d'information</w:t>
            </w:r>
          </w:p>
        </w:tc>
      </w:tr>
      <w:tr w:rsidR="00F618CE" w:rsidRPr="0001070B"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4D3B1AA2" w:rsidR="00F618CE" w:rsidRPr="008F21EE" w:rsidRDefault="008B78DE" w:rsidP="008C1210">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271D26" w:rsidRPr="00387900" w14:paraId="68F9A7E8" w14:textId="77777777" w:rsidTr="000B727C">
        <w:tc>
          <w:tcPr>
            <w:tcW w:w="997" w:type="pct"/>
            <w:vAlign w:val="center"/>
          </w:tcPr>
          <w:p w14:paraId="0CA6C788" w14:textId="77777777" w:rsidR="00271D26" w:rsidRPr="008F21EE" w:rsidRDefault="00271D26" w:rsidP="008C1210">
            <w:pPr>
              <w:spacing w:line="276" w:lineRule="auto"/>
              <w:contextualSpacing/>
              <w:rPr>
                <w:rFonts w:cs="Arial"/>
                <w:sz w:val="18"/>
                <w:szCs w:val="18"/>
                <w:lang w:val="fr-CA"/>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6"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7"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21" w:name="_Hlk7614294"/>
            <w:r w:rsidR="002E2CF3" w:rsidRPr="00FF5312">
              <w:rPr>
                <w:sz w:val="18"/>
                <w:szCs w:val="18"/>
              </w:rPr>
              <w:t>The intern also acknowledges that they are aware of and agree to any IP agreements related to this project.</w:t>
            </w:r>
            <w:bookmarkEnd w:id="21"/>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r w:rsidRPr="00FF5312">
        <w:rPr>
          <w:rFonts w:cs="Arial"/>
          <w:b/>
          <w:sz w:val="20"/>
          <w:szCs w:val="20"/>
        </w:rPr>
        <w:t>7.3.1.</w:t>
      </w:r>
      <w:r>
        <w:rPr>
          <w:rFonts w:cs="Arial"/>
          <w:b/>
          <w:sz w:val="20"/>
          <w:szCs w:val="20"/>
        </w:rPr>
        <w:t xml:space="preserve">2 </w:t>
      </w:r>
      <w:r w:rsidRPr="00FF5312">
        <w:rPr>
          <w:rFonts w:cs="Arial"/>
          <w:b/>
          <w:sz w:val="20"/>
          <w:szCs w:val="20"/>
        </w:rPr>
        <w:t xml:space="preserve"> Intern:</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2D2719">
        <w:tc>
          <w:tcPr>
            <w:tcW w:w="997" w:type="pct"/>
            <w:vAlign w:val="center"/>
          </w:tcPr>
          <w:p w14:paraId="015A5052" w14:textId="77777777" w:rsidR="00593197" w:rsidRPr="00FF5312" w:rsidRDefault="00593197" w:rsidP="002D2719">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2D2719">
            <w:pPr>
              <w:spacing w:line="276" w:lineRule="auto"/>
              <w:contextualSpacing/>
              <w:rPr>
                <w:rFonts w:cs="Arial"/>
                <w:sz w:val="18"/>
                <w:szCs w:val="18"/>
              </w:rPr>
            </w:pPr>
            <w:r>
              <w:rPr>
                <w:rFonts w:cs="Arial"/>
                <w:sz w:val="18"/>
                <w:szCs w:val="18"/>
              </w:rPr>
              <w:t>Hang My Thi Vu</w:t>
            </w:r>
          </w:p>
        </w:tc>
      </w:tr>
      <w:tr w:rsidR="00593197" w:rsidRPr="0001070B" w14:paraId="3FACA648" w14:textId="77777777" w:rsidTr="002D2719">
        <w:tc>
          <w:tcPr>
            <w:tcW w:w="997" w:type="pct"/>
            <w:vAlign w:val="center"/>
          </w:tcPr>
          <w:p w14:paraId="1543A2F2" w14:textId="77777777" w:rsidR="00593197" w:rsidRPr="00FF5312" w:rsidRDefault="00593197" w:rsidP="002D2719">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8"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01070B" w14:paraId="24FE6741" w14:textId="77777777" w:rsidTr="002D2719">
        <w:tc>
          <w:tcPr>
            <w:tcW w:w="997" w:type="pct"/>
            <w:vAlign w:val="center"/>
          </w:tcPr>
          <w:p w14:paraId="5D73E16F" w14:textId="77777777" w:rsidR="00593197" w:rsidRPr="00FF5312" w:rsidRDefault="00593197" w:rsidP="002D2719">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4CF4724A" w:rsidR="00593197" w:rsidRPr="008F21EE" w:rsidRDefault="00593197" w:rsidP="002D2719">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593197" w:rsidRPr="00387900" w14:paraId="41747FC1" w14:textId="77777777" w:rsidTr="002D2719">
        <w:tc>
          <w:tcPr>
            <w:tcW w:w="997" w:type="pct"/>
            <w:vAlign w:val="center"/>
          </w:tcPr>
          <w:p w14:paraId="4ECBF0C5" w14:textId="77777777" w:rsidR="00593197" w:rsidRPr="008F21EE" w:rsidRDefault="00593197" w:rsidP="002D2719">
            <w:pPr>
              <w:spacing w:line="276" w:lineRule="auto"/>
              <w:contextualSpacing/>
              <w:rPr>
                <w:rFonts w:cs="Arial"/>
                <w:sz w:val="18"/>
                <w:szCs w:val="18"/>
                <w:lang w:val="fr-CA"/>
              </w:rPr>
            </w:pPr>
          </w:p>
        </w:tc>
        <w:tc>
          <w:tcPr>
            <w:tcW w:w="4003" w:type="pct"/>
            <w:gridSpan w:val="2"/>
            <w:vAlign w:val="center"/>
          </w:tcPr>
          <w:p w14:paraId="00E08C56" w14:textId="77777777" w:rsidR="00593197" w:rsidRPr="00FF5312" w:rsidRDefault="00593197" w:rsidP="002D2719">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9" w:tgtFrame="_blank" w:history="1">
              <w:r w:rsidRPr="00FF5312">
                <w:rPr>
                  <w:rStyle w:val="Hyperlink"/>
                  <w:rFonts w:cs="Arial"/>
                  <w:sz w:val="18"/>
                  <w:szCs w:val="18"/>
                </w:rPr>
                <w:t>Project Responsibilities</w:t>
              </w:r>
            </w:hyperlink>
            <w:r w:rsidRPr="00FF5312">
              <w:rPr>
                <w:rFonts w:cs="Arial"/>
                <w:sz w:val="18"/>
                <w:szCs w:val="18"/>
              </w:rPr>
              <w:t xml:space="preserve"> found at </w:t>
            </w:r>
            <w:hyperlink r:id="rId50" w:history="1">
              <w:r w:rsidRPr="00FF5312">
                <w:rPr>
                  <w:rStyle w:val="Hyperlink"/>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2D2719">
        <w:tc>
          <w:tcPr>
            <w:tcW w:w="997" w:type="pct"/>
            <w:vAlign w:val="center"/>
          </w:tcPr>
          <w:p w14:paraId="2D55F804" w14:textId="77777777" w:rsidR="00593197" w:rsidRPr="00FF5312" w:rsidRDefault="00593197" w:rsidP="002D2719">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2D2719">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2D2719">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2D2719">
        <w:trPr>
          <w:trHeight w:val="573"/>
        </w:trPr>
        <w:tc>
          <w:tcPr>
            <w:tcW w:w="997" w:type="pct"/>
            <w:vAlign w:val="center"/>
          </w:tcPr>
          <w:p w14:paraId="5996B217" w14:textId="77777777" w:rsidR="00593197" w:rsidRPr="00FF5312" w:rsidRDefault="00593197" w:rsidP="002D2719">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2D2719">
            <w:pPr>
              <w:spacing w:line="276" w:lineRule="auto"/>
              <w:contextualSpacing/>
              <w:rPr>
                <w:rFonts w:cs="Arial"/>
                <w:sz w:val="18"/>
                <w:szCs w:val="18"/>
              </w:rPr>
            </w:pPr>
          </w:p>
        </w:tc>
        <w:tc>
          <w:tcPr>
            <w:tcW w:w="2010" w:type="pct"/>
            <w:vAlign w:val="center"/>
          </w:tcPr>
          <w:p w14:paraId="45A9E3CE" w14:textId="77777777" w:rsidR="00593197" w:rsidRPr="00FF5312" w:rsidRDefault="00593197" w:rsidP="002D2719">
            <w:pPr>
              <w:spacing w:line="276" w:lineRule="auto"/>
              <w:contextualSpacing/>
              <w:rPr>
                <w:rFonts w:cs="Arial"/>
                <w:sz w:val="18"/>
                <w:szCs w:val="18"/>
              </w:rPr>
            </w:pPr>
            <w:r w:rsidRPr="00FF5312">
              <w:rPr>
                <w:rFonts w:cs="Arial"/>
                <w:sz w:val="18"/>
                <w:szCs w:val="18"/>
              </w:rPr>
              <w:t>Date:</w:t>
            </w:r>
          </w:p>
        </w:tc>
      </w:tr>
    </w:tbl>
    <w:p w14:paraId="1A338E6E" w14:textId="06F326A4" w:rsidR="00593197" w:rsidRDefault="00593197" w:rsidP="008C1210">
      <w:pPr>
        <w:spacing w:line="276" w:lineRule="auto"/>
        <w:contextualSpacing/>
        <w:rPr>
          <w:rFonts w:cs="Arial"/>
          <w:b/>
          <w:sz w:val="20"/>
          <w:szCs w:val="20"/>
        </w:rPr>
      </w:pPr>
    </w:p>
    <w:p w14:paraId="391E064B" w14:textId="471B3E90" w:rsidR="000D6919" w:rsidRDefault="000D6919" w:rsidP="008C1210">
      <w:pPr>
        <w:spacing w:line="276" w:lineRule="auto"/>
        <w:contextualSpacing/>
        <w:rPr>
          <w:rFonts w:cs="Arial"/>
          <w:b/>
          <w:sz w:val="20"/>
          <w:szCs w:val="20"/>
        </w:rPr>
      </w:pPr>
    </w:p>
    <w:p w14:paraId="7B3C030F" w14:textId="77777777" w:rsidR="000D6919" w:rsidRDefault="000D6919"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lastRenderedPageBreak/>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01070B"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51"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01070B"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Maazoun </w:t>
            </w:r>
          </w:p>
        </w:tc>
      </w:tr>
      <w:tr w:rsidR="00F618CE" w:rsidRPr="0001070B"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8F21EE" w:rsidRDefault="001E0CB0" w:rsidP="008C1210">
            <w:pPr>
              <w:spacing w:line="276" w:lineRule="auto"/>
              <w:contextualSpacing/>
              <w:rPr>
                <w:rFonts w:cs="Arial"/>
                <w:sz w:val="18"/>
                <w:szCs w:val="18"/>
                <w:lang w:val="fr-CA"/>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01070B"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8F21EE" w:rsidRDefault="00CE0D52" w:rsidP="008C1210">
            <w:pPr>
              <w:spacing w:line="276" w:lineRule="auto"/>
              <w:contextualSpacing/>
              <w:rPr>
                <w:rFonts w:cs="Arial"/>
                <w:sz w:val="18"/>
                <w:szCs w:val="18"/>
                <w:lang w:val="fr-CA"/>
              </w:rPr>
            </w:pPr>
            <w:r w:rsidRPr="008F21EE">
              <w:rPr>
                <w:rFonts w:cs="Arial"/>
                <w:sz w:val="18"/>
                <w:szCs w:val="18"/>
                <w:lang w:val="fr-CA"/>
              </w:rPr>
              <w:t>Fédérations des caisses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22"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22"/>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58D15E04" w:rsidR="00587A91" w:rsidRDefault="00587A91" w:rsidP="008C1210">
      <w:pPr>
        <w:spacing w:line="276" w:lineRule="auto"/>
        <w:contextualSpacing/>
        <w:rPr>
          <w:rFonts w:cs="Arial"/>
          <w:sz w:val="20"/>
          <w:szCs w:val="20"/>
        </w:rPr>
      </w:pPr>
    </w:p>
    <w:p w14:paraId="7310B730" w14:textId="77777777" w:rsidR="008F21EE" w:rsidRPr="00FF5312" w:rsidRDefault="008F21EE"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354638ED" w14:textId="77777777" w:rsidR="00637BF6" w:rsidRPr="00FF5312" w:rsidRDefault="00637BF6" w:rsidP="00637BF6">
      <w:pPr>
        <w:pStyle w:val="Heading3"/>
        <w:spacing w:before="0" w:after="0"/>
        <w:jc w:val="left"/>
        <w:rPr>
          <w:rFonts w:cs="Arial"/>
          <w:sz w:val="24"/>
          <w:szCs w:val="24"/>
        </w:rPr>
      </w:pPr>
      <w:r w:rsidRPr="00FF5312">
        <w:rPr>
          <w:rFonts w:cs="Arial"/>
          <w:sz w:val="24"/>
          <w:szCs w:val="24"/>
        </w:rPr>
        <w:lastRenderedPageBreak/>
        <w:t>Appendix A – Accelerate Intern Consent Form</w:t>
      </w:r>
    </w:p>
    <w:p w14:paraId="6202AB4C" w14:textId="77777777" w:rsidR="00637BF6" w:rsidRPr="00387900" w:rsidRDefault="00637BF6" w:rsidP="00637BF6">
      <w:pPr>
        <w:rPr>
          <w:b/>
          <w:bCs/>
          <w:sz w:val="20"/>
          <w:szCs w:val="20"/>
        </w:rPr>
      </w:pPr>
    </w:p>
    <w:p w14:paraId="1B725C3A" w14:textId="77777777" w:rsidR="00637BF6" w:rsidRPr="00387900" w:rsidRDefault="00637BF6" w:rsidP="00637BF6">
      <w:pPr>
        <w:rPr>
          <w:b/>
          <w:bCs/>
          <w:sz w:val="20"/>
          <w:szCs w:val="20"/>
        </w:rPr>
      </w:pPr>
      <w:r w:rsidRPr="00387900">
        <w:rPr>
          <w:b/>
          <w:bCs/>
          <w:sz w:val="20"/>
          <w:szCs w:val="20"/>
        </w:rPr>
        <w:t>USE AND DISCLOSURE OF PERSONAL INFORMATION PROVIDED TO MITACS</w:t>
      </w:r>
    </w:p>
    <w:p w14:paraId="0D48D9D7" w14:textId="77777777" w:rsidR="00637BF6" w:rsidRPr="00387900" w:rsidRDefault="00637BF6" w:rsidP="00637BF6">
      <w:pPr>
        <w:rPr>
          <w:b/>
          <w:bCs/>
          <w:sz w:val="20"/>
          <w:szCs w:val="20"/>
        </w:rPr>
      </w:pPr>
    </w:p>
    <w:p w14:paraId="3ED9CC7F"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Mitacs Privacy Policy for Program Participants. For a description of Mitacs’s commitment to protecting the personal information provided by program applicants, please see </w:t>
      </w:r>
      <w:hyperlink r:id="rId52" w:history="1">
        <w:r w:rsidRPr="00387900">
          <w:rPr>
            <w:rStyle w:val="Hyperlink"/>
            <w:color w:val="00B0F0"/>
            <w:sz w:val="20"/>
            <w:szCs w:val="20"/>
          </w:rPr>
          <w:t>http://www.mitacs.ca/en/privacy-policy</w:t>
        </w:r>
      </w:hyperlink>
      <w:r w:rsidRPr="00387900">
        <w:rPr>
          <w:sz w:val="20"/>
          <w:szCs w:val="20"/>
        </w:rPr>
        <w:t>.</w:t>
      </w:r>
    </w:p>
    <w:p w14:paraId="4486F13D"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All the information supplied in this application will be made available to Mitacs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07E1877B"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721736B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Contact information in this application may be used by Mitacs staff to contact you in future for:</w:t>
      </w:r>
    </w:p>
    <w:p w14:paraId="7F9C3F02"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282A3939" w14:textId="77777777" w:rsidR="00637BF6" w:rsidRPr="00387900" w:rsidRDefault="00637BF6" w:rsidP="00637BF6">
      <w:pPr>
        <w:numPr>
          <w:ilvl w:val="1"/>
          <w:numId w:val="14"/>
        </w:numPr>
        <w:spacing w:before="120"/>
        <w:ind w:hanging="294"/>
        <w:rPr>
          <w:sz w:val="20"/>
          <w:szCs w:val="20"/>
        </w:rPr>
      </w:pPr>
      <w:r w:rsidRPr="00387900">
        <w:rPr>
          <w:sz w:val="20"/>
          <w:szCs w:val="20"/>
        </w:rPr>
        <w:t>Communications about opportunities for Mitacs alumni; and</w:t>
      </w:r>
    </w:p>
    <w:p w14:paraId="76E1FF2B" w14:textId="77777777" w:rsidR="00637BF6" w:rsidRPr="00387900" w:rsidRDefault="00637BF6" w:rsidP="00637BF6">
      <w:pPr>
        <w:numPr>
          <w:ilvl w:val="1"/>
          <w:numId w:val="14"/>
        </w:numPr>
        <w:spacing w:before="120"/>
        <w:ind w:hanging="294"/>
        <w:rPr>
          <w:sz w:val="20"/>
          <w:szCs w:val="20"/>
        </w:rPr>
      </w:pPr>
      <w:r w:rsidRPr="00387900">
        <w:rPr>
          <w:sz w:val="20"/>
          <w:szCs w:val="20"/>
        </w:rPr>
        <w:t>Research surveys for Mitacs alumni.</w:t>
      </w:r>
    </w:p>
    <w:p w14:paraId="57070F0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44D95E6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620893B3"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Enable Mitacs to report on funding contract commitments; and</w:t>
      </w:r>
    </w:p>
    <w:p w14:paraId="7E172FE3"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5A950CF3" w14:textId="77777777" w:rsidR="00637BF6" w:rsidRPr="00FF5312" w:rsidRDefault="00637BF6" w:rsidP="00637BF6">
      <w:pPr>
        <w:ind w:left="357"/>
        <w:rPr>
          <w:rFonts w:cs="Arial"/>
          <w:sz w:val="20"/>
          <w:szCs w:val="20"/>
        </w:rPr>
      </w:pPr>
    </w:p>
    <w:p w14:paraId="231EBF4A"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6D9D3AC5"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43E47CF2" w14:textId="77777777" w:rsidR="00637BF6" w:rsidRPr="00387900" w:rsidRDefault="00637BF6" w:rsidP="00637BF6">
      <w:pPr>
        <w:autoSpaceDE w:val="0"/>
        <w:autoSpaceDN w:val="0"/>
        <w:adjustRightInd w:val="0"/>
        <w:spacing w:before="120"/>
        <w:rPr>
          <w:rFonts w:cs="Arial"/>
          <w:sz w:val="20"/>
          <w:szCs w:val="20"/>
        </w:rPr>
      </w:pPr>
    </w:p>
    <w:p w14:paraId="2F9A20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46E1F290" w14:textId="77777777" w:rsidR="00637BF6" w:rsidRPr="00387900" w:rsidRDefault="00637BF6" w:rsidP="00637BF6">
      <w:pPr>
        <w:autoSpaceDE w:val="0"/>
        <w:autoSpaceDN w:val="0"/>
        <w:adjustRightInd w:val="0"/>
        <w:rPr>
          <w:rFonts w:cs="Arial"/>
          <w:sz w:val="20"/>
          <w:szCs w:val="20"/>
        </w:rPr>
      </w:pPr>
    </w:p>
    <w:p w14:paraId="6A10A5F9" w14:textId="77777777" w:rsidR="000D6919" w:rsidRDefault="000D6919" w:rsidP="00637BF6">
      <w:pPr>
        <w:autoSpaceDE w:val="0"/>
        <w:autoSpaceDN w:val="0"/>
        <w:adjustRightInd w:val="0"/>
        <w:rPr>
          <w:rFonts w:cs="Arial"/>
          <w:sz w:val="20"/>
          <w:szCs w:val="20"/>
        </w:rPr>
      </w:pPr>
      <w:r w:rsidRPr="00FF5312">
        <w:rPr>
          <w:rFonts w:cs="Arial"/>
          <w:sz w:val="18"/>
          <w:szCs w:val="18"/>
        </w:rPr>
        <w:t xml:space="preserve">Dung </w:t>
      </w:r>
      <w:r>
        <w:rPr>
          <w:rFonts w:cs="Arial"/>
          <w:sz w:val="18"/>
          <w:szCs w:val="18"/>
        </w:rPr>
        <w:t xml:space="preserve">Do </w:t>
      </w:r>
      <w:r w:rsidRPr="00FF5312">
        <w:rPr>
          <w:rFonts w:cs="Arial"/>
          <w:sz w:val="18"/>
          <w:szCs w:val="18"/>
        </w:rPr>
        <w:t>Vu</w:t>
      </w:r>
      <w:r w:rsidRPr="00387900">
        <w:rPr>
          <w:rFonts w:cs="Arial"/>
          <w:sz w:val="20"/>
          <w:szCs w:val="20"/>
        </w:rPr>
        <w:t xml:space="preserve"> </w:t>
      </w:r>
    </w:p>
    <w:p w14:paraId="18839BA3" w14:textId="70398783"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0BF66940"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07307619" w14:textId="77777777" w:rsidR="00637BF6" w:rsidRPr="00FF5312" w:rsidRDefault="00637BF6" w:rsidP="00637BF6">
      <w:pPr>
        <w:rPr>
          <w:sz w:val="22"/>
          <w:szCs w:val="22"/>
        </w:rPr>
      </w:pPr>
    </w:p>
    <w:p w14:paraId="74B85265" w14:textId="77777777" w:rsidR="00637BF6" w:rsidRPr="00387900" w:rsidRDefault="00637BF6" w:rsidP="00637BF6">
      <w:pPr>
        <w:rPr>
          <w:b/>
          <w:bCs/>
          <w:sz w:val="20"/>
          <w:szCs w:val="20"/>
        </w:rPr>
      </w:pPr>
      <w:r w:rsidRPr="00FF5312">
        <w:rPr>
          <w:sz w:val="22"/>
          <w:szCs w:val="22"/>
        </w:rPr>
        <w:br w:type="page"/>
      </w:r>
      <w:r w:rsidRPr="00387900">
        <w:rPr>
          <w:b/>
          <w:bCs/>
          <w:sz w:val="20"/>
          <w:szCs w:val="20"/>
        </w:rPr>
        <w:lastRenderedPageBreak/>
        <w:t>USE AND DISCLOSURE OF PERSONAL INFORMATION PROVIDED TO MITACS</w:t>
      </w:r>
    </w:p>
    <w:p w14:paraId="5E3DD4EA" w14:textId="77777777" w:rsidR="00637BF6" w:rsidRPr="00387900" w:rsidRDefault="00637BF6" w:rsidP="00637BF6">
      <w:pPr>
        <w:rPr>
          <w:b/>
          <w:bCs/>
          <w:sz w:val="20"/>
          <w:szCs w:val="20"/>
        </w:rPr>
      </w:pPr>
    </w:p>
    <w:p w14:paraId="051E085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Mitacs Privacy Policy for Program Participants. For a description of Mitacs’s commitment to protecting the personal information provided by program applicants, please see </w:t>
      </w:r>
      <w:hyperlink r:id="rId53" w:history="1">
        <w:r w:rsidRPr="00387900">
          <w:rPr>
            <w:rStyle w:val="Hyperlink"/>
            <w:color w:val="00B0F0"/>
            <w:sz w:val="20"/>
            <w:szCs w:val="20"/>
          </w:rPr>
          <w:t>http://www.mitacs.ca/en/privacy-policy</w:t>
        </w:r>
      </w:hyperlink>
      <w:r w:rsidRPr="00387900">
        <w:rPr>
          <w:sz w:val="20"/>
          <w:szCs w:val="20"/>
        </w:rPr>
        <w:t>.</w:t>
      </w:r>
    </w:p>
    <w:p w14:paraId="6C322088"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All the information supplied in this application will be made available to Mitacs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5A16ED1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3C91F2DB"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Contact information in this application may be used by Mitacs staff to contact you in future for:</w:t>
      </w:r>
    </w:p>
    <w:p w14:paraId="461E8630"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1C0EB5FB" w14:textId="77777777" w:rsidR="00637BF6" w:rsidRPr="00387900" w:rsidRDefault="00637BF6" w:rsidP="00637BF6">
      <w:pPr>
        <w:numPr>
          <w:ilvl w:val="1"/>
          <w:numId w:val="14"/>
        </w:numPr>
        <w:spacing w:before="120"/>
        <w:ind w:hanging="294"/>
        <w:rPr>
          <w:sz w:val="20"/>
          <w:szCs w:val="20"/>
        </w:rPr>
      </w:pPr>
      <w:r w:rsidRPr="00387900">
        <w:rPr>
          <w:sz w:val="20"/>
          <w:szCs w:val="20"/>
        </w:rPr>
        <w:t>Communications about opportunities for Mitacs alumni; and</w:t>
      </w:r>
    </w:p>
    <w:p w14:paraId="7B683027" w14:textId="77777777" w:rsidR="00637BF6" w:rsidRPr="00387900" w:rsidRDefault="00637BF6" w:rsidP="00637BF6">
      <w:pPr>
        <w:numPr>
          <w:ilvl w:val="1"/>
          <w:numId w:val="14"/>
        </w:numPr>
        <w:spacing w:before="120"/>
        <w:ind w:hanging="294"/>
        <w:rPr>
          <w:sz w:val="20"/>
          <w:szCs w:val="20"/>
        </w:rPr>
      </w:pPr>
      <w:r w:rsidRPr="00387900">
        <w:rPr>
          <w:sz w:val="20"/>
          <w:szCs w:val="20"/>
        </w:rPr>
        <w:t>Research surveys for Mitacs alumni.</w:t>
      </w:r>
    </w:p>
    <w:p w14:paraId="670C3D6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5B9D8924"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45A2FE4C"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Enable Mitacs to report on funding contract commitments; and</w:t>
      </w:r>
    </w:p>
    <w:p w14:paraId="190289BF"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116B1997" w14:textId="77777777" w:rsidR="00637BF6" w:rsidRPr="00FF5312" w:rsidRDefault="00637BF6" w:rsidP="00637BF6">
      <w:pPr>
        <w:ind w:left="357"/>
        <w:rPr>
          <w:rFonts w:cs="Arial"/>
          <w:sz w:val="20"/>
          <w:szCs w:val="20"/>
        </w:rPr>
      </w:pPr>
    </w:p>
    <w:p w14:paraId="54C167FB"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1ABEF5E2"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2AEB8F95" w14:textId="77777777" w:rsidR="00637BF6" w:rsidRPr="00387900" w:rsidRDefault="00637BF6" w:rsidP="00637BF6">
      <w:pPr>
        <w:autoSpaceDE w:val="0"/>
        <w:autoSpaceDN w:val="0"/>
        <w:adjustRightInd w:val="0"/>
        <w:spacing w:before="120"/>
        <w:rPr>
          <w:rFonts w:cs="Arial"/>
          <w:sz w:val="20"/>
          <w:szCs w:val="20"/>
        </w:rPr>
      </w:pPr>
    </w:p>
    <w:p w14:paraId="29F00E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796D5B72" w14:textId="77777777" w:rsidR="00637BF6" w:rsidRPr="00387900" w:rsidRDefault="00637BF6" w:rsidP="00637BF6">
      <w:pPr>
        <w:autoSpaceDE w:val="0"/>
        <w:autoSpaceDN w:val="0"/>
        <w:adjustRightInd w:val="0"/>
        <w:rPr>
          <w:rFonts w:cs="Arial"/>
          <w:sz w:val="20"/>
          <w:szCs w:val="20"/>
        </w:rPr>
      </w:pPr>
    </w:p>
    <w:p w14:paraId="735A3061" w14:textId="70166DE2" w:rsidR="00637BF6" w:rsidRPr="00387900" w:rsidRDefault="00637BF6" w:rsidP="00637BF6">
      <w:pPr>
        <w:autoSpaceDE w:val="0"/>
        <w:autoSpaceDN w:val="0"/>
        <w:adjustRightInd w:val="0"/>
        <w:rPr>
          <w:rFonts w:cs="Arial"/>
          <w:sz w:val="20"/>
          <w:szCs w:val="20"/>
        </w:rPr>
      </w:pPr>
      <w:r>
        <w:rPr>
          <w:rFonts w:cs="Arial"/>
          <w:sz w:val="20"/>
          <w:szCs w:val="20"/>
        </w:rPr>
        <w:t>Hang Vu Thi My</w:t>
      </w:r>
    </w:p>
    <w:p w14:paraId="65FEDEC4" w14:textId="77777777"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7DB4E3D6"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1F957265" w14:textId="77777777" w:rsidR="00637BF6" w:rsidRPr="00FF5312" w:rsidRDefault="00637BF6" w:rsidP="00637BF6">
      <w:pPr>
        <w:rPr>
          <w:sz w:val="22"/>
          <w:szCs w:val="22"/>
        </w:rPr>
      </w:pPr>
    </w:p>
    <w:p w14:paraId="692F593F" w14:textId="77777777" w:rsidR="00637BF6" w:rsidRPr="00FF5312" w:rsidRDefault="00637BF6" w:rsidP="00637BF6">
      <w:pPr>
        <w:spacing w:after="200" w:line="276" w:lineRule="auto"/>
        <w:rPr>
          <w:sz w:val="22"/>
          <w:szCs w:val="22"/>
        </w:rPr>
      </w:pPr>
    </w:p>
    <w:p w14:paraId="526445E0" w14:textId="77777777" w:rsidR="00637BF6" w:rsidRDefault="00637BF6">
      <w:pPr>
        <w:spacing w:after="200" w:line="276" w:lineRule="auto"/>
        <w:rPr>
          <w:rFonts w:cs="Arial"/>
          <w:b/>
          <w:bCs/>
        </w:rPr>
      </w:pPr>
      <w:r>
        <w:rPr>
          <w:rFonts w:cs="Arial"/>
        </w:rPr>
        <w:br w:type="page"/>
      </w:r>
    </w:p>
    <w:p w14:paraId="5E6A7373" w14:textId="27827236"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69C43711"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637BF6">
        <w:rPr>
          <w:rFonts w:cs="Arial"/>
          <w:sz w:val="20"/>
          <w:szCs w:val="20"/>
        </w:rPr>
        <w:t>No</w:t>
      </w:r>
      <w:r w:rsidR="001C2D80" w:rsidRPr="00FF5312">
        <w:rPr>
          <w:rFonts w:cs="Arial"/>
          <w:sz w:val="20"/>
          <w:szCs w:val="20"/>
        </w:rPr>
        <w:t xml:space="preserve">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Mitacs may request additional information. </w:t>
      </w:r>
    </w:p>
    <w:p w14:paraId="41814DFE" w14:textId="77777777" w:rsidR="001C2D80" w:rsidRPr="00FF5312" w:rsidRDefault="001C2D80" w:rsidP="008C1210">
      <w:pPr>
        <w:rPr>
          <w:rFonts w:cs="Arial"/>
          <w:b/>
          <w:sz w:val="18"/>
          <w:szCs w:val="18"/>
        </w:rPr>
      </w:pPr>
    </w:p>
    <w:p w14:paraId="1899E4C3" w14:textId="540926DF"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637BF6">
        <w:rPr>
          <w:rFonts w:cs="Arial"/>
          <w:sz w:val="20"/>
          <w:szCs w:val="20"/>
        </w:rPr>
        <w:t>N/A</w:t>
      </w:r>
      <w:r w:rsidR="001C2D80" w:rsidRPr="00FF5312">
        <w:rPr>
          <w:rFonts w:cs="Arial"/>
          <w:sz w:val="20"/>
          <w:szCs w:val="20"/>
        </w:rPr>
        <w:t xml:space="preserve">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tudent/PDF. Mitacs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23"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Yes___   No_</w:t>
      </w:r>
      <w:r w:rsidR="009C3937" w:rsidRPr="00FF5312">
        <w:rPr>
          <w:rFonts w:cs="Arial"/>
          <w:b/>
          <w:sz w:val="20"/>
          <w:szCs w:val="20"/>
        </w:rPr>
        <w:t>x</w:t>
      </w:r>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23"/>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Provide an outline of the terms of any existing or planned IP agreement(s) below. A copy of the signed IP agreement must also be provided to Mitacs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3ED53B5" w:rsidR="00E33F19" w:rsidRPr="00387900" w:rsidRDefault="00E33F19" w:rsidP="008C1210">
      <w:pPr>
        <w:numPr>
          <w:ilvl w:val="0"/>
          <w:numId w:val="26"/>
        </w:numPr>
        <w:spacing w:after="120"/>
        <w:rPr>
          <w:rFonts w:cs="Arial"/>
          <w:sz w:val="20"/>
          <w:szCs w:val="20"/>
        </w:rPr>
      </w:pPr>
      <w:r w:rsidRPr="00387900">
        <w:rPr>
          <w:rFonts w:cs="Arial"/>
          <w:sz w:val="20"/>
          <w:szCs w:val="20"/>
        </w:rPr>
        <w:t>An owner or a co-owner (including owning shares) of the partner organization:  Yes___  No_</w:t>
      </w:r>
      <w:r w:rsidR="00637BF6">
        <w:rPr>
          <w:rFonts w:cs="Arial"/>
          <w:sz w:val="20"/>
          <w:szCs w:val="20"/>
        </w:rPr>
        <w:t>X</w:t>
      </w:r>
      <w:r w:rsidRPr="00387900">
        <w:rPr>
          <w:rFonts w:cs="Arial"/>
          <w:sz w:val="20"/>
          <w:szCs w:val="20"/>
        </w:rPr>
        <w:t>__</w:t>
      </w:r>
    </w:p>
    <w:p w14:paraId="717F60F5" w14:textId="72B13917"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day management of the partner organization:  Yes___  No_</w:t>
      </w:r>
      <w:r w:rsidR="00637BF6">
        <w:rPr>
          <w:rFonts w:cs="Arial"/>
          <w:sz w:val="20"/>
          <w:szCs w:val="20"/>
        </w:rPr>
        <w:t>X</w:t>
      </w:r>
      <w:r w:rsidRPr="00387900">
        <w:rPr>
          <w:rFonts w:cs="Arial"/>
          <w:sz w:val="20"/>
          <w:szCs w:val="20"/>
        </w:rPr>
        <w:t>__</w:t>
      </w:r>
    </w:p>
    <w:p w14:paraId="3EB778DC" w14:textId="13E82EC1"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An employee of and/or a participant in the day-to-day management of the partner organization: Yes___ No_</w:t>
      </w:r>
      <w:r w:rsidR="00637BF6">
        <w:rPr>
          <w:rFonts w:cs="Arial"/>
          <w:sz w:val="20"/>
          <w:szCs w:val="20"/>
        </w:rPr>
        <w:t>X</w:t>
      </w:r>
      <w:r w:rsidRPr="00387900">
        <w:rPr>
          <w:rFonts w:cs="Arial"/>
          <w:sz w:val="20"/>
          <w:szCs w:val="20"/>
        </w:rPr>
        <w:t>__</w:t>
      </w:r>
    </w:p>
    <w:p w14:paraId="1FA47274" w14:textId="4D565E48"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Yes___  No_</w:t>
      </w:r>
      <w:r w:rsidR="00637BF6">
        <w:rPr>
          <w:rFonts w:cs="Arial"/>
          <w:sz w:val="20"/>
          <w:szCs w:val="20"/>
        </w:rPr>
        <w:t>X</w:t>
      </w:r>
      <w:r w:rsidRPr="00387900">
        <w:rPr>
          <w:rFonts w:cs="Arial"/>
          <w:sz w:val="20"/>
          <w:szCs w:val="20"/>
        </w:rPr>
        <w:t>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.2  Partner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(First three digits)*:</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4"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sectPr w:rsidR="001C2D80" w:rsidRPr="00FF5312" w:rsidSect="00B72B65">
      <w:headerReference w:type="default" r:id="rId55"/>
      <w:footerReference w:type="default" r:id="rId56"/>
      <w:headerReference w:type="first" r:id="rId57"/>
      <w:pgSz w:w="12240" w:h="15840"/>
      <w:pgMar w:top="794" w:right="1151" w:bottom="578" w:left="1151" w:header="431" w:footer="28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 Dinh, Thang" w:date="2021-10-13T14:51:00Z" w:initials="LDT">
    <w:p w14:paraId="2AB5AD9A" w14:textId="018FFDA9" w:rsidR="00A142C2" w:rsidRDefault="00A142C2">
      <w:pPr>
        <w:pStyle w:val="CommentText"/>
      </w:pPr>
      <w:r>
        <w:rPr>
          <w:rStyle w:val="CommentReference"/>
        </w:rPr>
        <w:annotationRef/>
      </w:r>
      <w:r w:rsidRPr="007C5270">
        <w:t>scientific challenges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5AD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5AD9A" w16cid:durableId="25117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0501" w14:textId="77777777" w:rsidR="00431C14" w:rsidRDefault="00431C14" w:rsidP="00F86671">
      <w:r>
        <w:separator/>
      </w:r>
    </w:p>
  </w:endnote>
  <w:endnote w:type="continuationSeparator" w:id="0">
    <w:p w14:paraId="3FDF7808" w14:textId="77777777" w:rsidR="00431C14" w:rsidRDefault="00431C14" w:rsidP="00F86671">
      <w:r>
        <w:continuationSeparator/>
      </w:r>
    </w:p>
  </w:endnote>
  <w:endnote w:type="continuationNotice" w:id="1">
    <w:p w14:paraId="2E35EF47" w14:textId="77777777" w:rsidR="00431C14" w:rsidRDefault="00431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A142C2" w:rsidRPr="00196FE9" w14:paraId="7AABBC3C" w14:textId="77777777" w:rsidTr="376CF1DC">
          <w:trPr>
            <w:trHeight w:val="458"/>
          </w:trPr>
          <w:tc>
            <w:tcPr>
              <w:tcW w:w="6353" w:type="dxa"/>
              <w:tcMar>
                <w:bottom w:w="29" w:type="dxa"/>
              </w:tcMar>
              <w:vAlign w:val="bottom"/>
            </w:tcPr>
            <w:p w14:paraId="365F190E" w14:textId="77777777" w:rsidR="00A142C2" w:rsidRDefault="00A142C2"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A142C2" w:rsidRPr="00DF5D0C" w:rsidRDefault="00A142C2"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01E8596A" w:rsidR="00A142C2" w:rsidRPr="00196FE9" w:rsidRDefault="00A142C2"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4C15A5">
                    <w:rPr>
                      <w:rFonts w:cs="Arial"/>
                      <w:b/>
                      <w:bCs/>
                      <w:noProof/>
                      <w:color w:val="00AFEF"/>
                      <w:sz w:val="16"/>
                      <w:szCs w:val="16"/>
                    </w:rPr>
                    <w:t>10</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4C15A5">
                    <w:rPr>
                      <w:rFonts w:cs="Arial"/>
                      <w:b/>
                      <w:bCs/>
                      <w:noProof/>
                      <w:color w:val="00AFEF"/>
                      <w:sz w:val="16"/>
                      <w:szCs w:val="16"/>
                    </w:rPr>
                    <w:t>30</w:t>
                  </w:r>
                  <w:r w:rsidRPr="00344F0E">
                    <w:rPr>
                      <w:rFonts w:cs="Arial"/>
                      <w:b/>
                      <w:bCs/>
                      <w:color w:val="00AFEF"/>
                      <w:sz w:val="16"/>
                      <w:szCs w:val="16"/>
                    </w:rPr>
                    <w:fldChar w:fldCharType="end"/>
                  </w:r>
                </w:p>
              </w:sdtContent>
            </w:sdt>
            <w:p w14:paraId="11796F33" w14:textId="77777777" w:rsidR="00A142C2" w:rsidRPr="00F34A98" w:rsidRDefault="00431C14" w:rsidP="00A20D1A">
              <w:pPr>
                <w:tabs>
                  <w:tab w:val="center" w:pos="4680"/>
                  <w:tab w:val="right" w:pos="9360"/>
                </w:tabs>
                <w:ind w:left="720"/>
                <w:jc w:val="right"/>
                <w:rPr>
                  <w:rFonts w:cs="Arial"/>
                  <w:color w:val="00B0F0"/>
                  <w:sz w:val="16"/>
                  <w:szCs w:val="16"/>
                </w:rPr>
              </w:pPr>
              <w:hyperlink r:id="rId2" w:history="1">
                <w:r w:rsidR="00A142C2" w:rsidRPr="00F34A98">
                  <w:rPr>
                    <w:rStyle w:val="Hyperlink"/>
                    <w:noProof/>
                    <w:color w:val="00AFEF"/>
                    <w:sz w:val="16"/>
                    <w:szCs w:val="16"/>
                  </w:rPr>
                  <w:t>www.mitacs.ca</w:t>
                </w:r>
              </w:hyperlink>
            </w:p>
          </w:tc>
        </w:tr>
      </w:tbl>
      <w:p w14:paraId="2961394B" w14:textId="77777777" w:rsidR="00A142C2" w:rsidRPr="0068375C" w:rsidRDefault="00431C14"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CBB59" w14:textId="77777777" w:rsidR="00431C14" w:rsidRDefault="00431C14" w:rsidP="00F86671">
      <w:r>
        <w:separator/>
      </w:r>
    </w:p>
  </w:footnote>
  <w:footnote w:type="continuationSeparator" w:id="0">
    <w:p w14:paraId="35264100" w14:textId="77777777" w:rsidR="00431C14" w:rsidRDefault="00431C14" w:rsidP="00F86671">
      <w:r>
        <w:continuationSeparator/>
      </w:r>
    </w:p>
  </w:footnote>
  <w:footnote w:type="continuationNotice" w:id="1">
    <w:p w14:paraId="4FEB7E14" w14:textId="77777777" w:rsidR="00431C14" w:rsidRDefault="00431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A142C2" w:rsidRDefault="00A142C2" w:rsidP="00BA32D0">
    <w:pPr>
      <w:pStyle w:val="Header-titlefirstpage"/>
      <w:tabs>
        <w:tab w:val="left" w:pos="4716"/>
        <w:tab w:val="right" w:pos="10426"/>
      </w:tabs>
      <w:spacing w:line="240" w:lineRule="auto"/>
      <w:jc w:val="left"/>
      <w:rPr>
        <w:sz w:val="28"/>
      </w:rPr>
    </w:pPr>
  </w:p>
  <w:p w14:paraId="2C32979E" w14:textId="77777777" w:rsidR="00A142C2" w:rsidRPr="00BA32D0" w:rsidRDefault="00A142C2"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A142C2" w:rsidRDefault="00A142C2"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A142C2" w:rsidRPr="009A32E2" w:rsidRDefault="00A142C2" w:rsidP="009A32E2">
    <w:pPr>
      <w:pStyle w:val="Header-titlefirstpage"/>
      <w:spacing w:line="240" w:lineRule="auto"/>
      <w:rPr>
        <w:sz w:val="22"/>
        <w:szCs w:val="22"/>
      </w:rPr>
    </w:pPr>
  </w:p>
  <w:p w14:paraId="076C1D6A" w14:textId="750BA29A" w:rsidR="00A142C2" w:rsidRPr="00541FF5" w:rsidRDefault="00A142C2" w:rsidP="009A32E2">
    <w:pPr>
      <w:pStyle w:val="Header-titlefirstpage"/>
      <w:rPr>
        <w:sz w:val="28"/>
        <w:szCs w:val="28"/>
      </w:rPr>
    </w:pPr>
    <w:r w:rsidRPr="00541FF5">
      <w:rPr>
        <w:sz w:val="28"/>
        <w:szCs w:val="28"/>
      </w:rPr>
      <w:t xml:space="preserve">Mitacs Accelerate Proposal </w:t>
    </w:r>
  </w:p>
  <w:p w14:paraId="59B12EDE" w14:textId="77777777" w:rsidR="00A142C2" w:rsidRPr="0068375C" w:rsidRDefault="00A142C2"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4"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9"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0"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9"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4"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6"/>
  </w:num>
  <w:num w:numId="4">
    <w:abstractNumId w:val="3"/>
  </w:num>
  <w:num w:numId="5">
    <w:abstractNumId w:val="17"/>
  </w:num>
  <w:num w:numId="6">
    <w:abstractNumId w:val="25"/>
  </w:num>
  <w:num w:numId="7">
    <w:abstractNumId w:val="21"/>
  </w:num>
  <w:num w:numId="8">
    <w:abstractNumId w:val="28"/>
  </w:num>
  <w:num w:numId="9">
    <w:abstractNumId w:val="0"/>
  </w:num>
  <w:num w:numId="10">
    <w:abstractNumId w:val="4"/>
  </w:num>
  <w:num w:numId="11">
    <w:abstractNumId w:val="9"/>
  </w:num>
  <w:num w:numId="12">
    <w:abstractNumId w:val="15"/>
  </w:num>
  <w:num w:numId="13">
    <w:abstractNumId w:val="2"/>
  </w:num>
  <w:num w:numId="14">
    <w:abstractNumId w:val="31"/>
  </w:num>
  <w:num w:numId="15">
    <w:abstractNumId w:val="24"/>
  </w:num>
  <w:num w:numId="16">
    <w:abstractNumId w:val="5"/>
  </w:num>
  <w:num w:numId="17">
    <w:abstractNumId w:val="29"/>
  </w:num>
  <w:num w:numId="18">
    <w:abstractNumId w:val="30"/>
  </w:num>
  <w:num w:numId="19">
    <w:abstractNumId w:val="28"/>
  </w:num>
  <w:num w:numId="20">
    <w:abstractNumId w:val="7"/>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7"/>
  </w:num>
  <w:num w:numId="26">
    <w:abstractNumId w:val="12"/>
  </w:num>
  <w:num w:numId="27">
    <w:abstractNumId w:val="18"/>
  </w:num>
  <w:num w:numId="28">
    <w:abstractNumId w:val="34"/>
  </w:num>
  <w:num w:numId="29">
    <w:abstractNumId w:val="33"/>
  </w:num>
  <w:num w:numId="30">
    <w:abstractNumId w:val="19"/>
  </w:num>
  <w:num w:numId="31">
    <w:abstractNumId w:val="1"/>
  </w:num>
  <w:num w:numId="32">
    <w:abstractNumId w:val="16"/>
  </w:num>
  <w:num w:numId="33">
    <w:abstractNumId w:val="10"/>
  </w:num>
  <w:num w:numId="34">
    <w:abstractNumId w:val="32"/>
  </w:num>
  <w:num w:numId="35">
    <w:abstractNumId w:val="20"/>
  </w:num>
  <w:num w:numId="36">
    <w:abstractNumId w:val="14"/>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u, Do Dung">
    <w15:presenceInfo w15:providerId="None" w15:userId="Vu, Do Dung"/>
  </w15:person>
  <w15:person w15:author="Le Dinh, Thang">
    <w15:presenceInfo w15:providerId="AD" w15:userId="S-1-5-21-1960106616-3067359039-3699378462-26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070B"/>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38E5"/>
    <w:rsid w:val="00044337"/>
    <w:rsid w:val="00044A60"/>
    <w:rsid w:val="000453AD"/>
    <w:rsid w:val="000455E4"/>
    <w:rsid w:val="0004599A"/>
    <w:rsid w:val="0004696D"/>
    <w:rsid w:val="00047264"/>
    <w:rsid w:val="0004789B"/>
    <w:rsid w:val="00052E40"/>
    <w:rsid w:val="000541D1"/>
    <w:rsid w:val="0005433E"/>
    <w:rsid w:val="00055F89"/>
    <w:rsid w:val="00056372"/>
    <w:rsid w:val="000601B7"/>
    <w:rsid w:val="000603B2"/>
    <w:rsid w:val="00060AB5"/>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1F84"/>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D6919"/>
    <w:rsid w:val="000E19F2"/>
    <w:rsid w:val="000E1ECE"/>
    <w:rsid w:val="000E2C03"/>
    <w:rsid w:val="000E41D4"/>
    <w:rsid w:val="000E4C9A"/>
    <w:rsid w:val="000E4F9A"/>
    <w:rsid w:val="000E52D7"/>
    <w:rsid w:val="000E54DD"/>
    <w:rsid w:val="000E7518"/>
    <w:rsid w:val="000E7689"/>
    <w:rsid w:val="000F2B89"/>
    <w:rsid w:val="000F33BF"/>
    <w:rsid w:val="000F4DDF"/>
    <w:rsid w:val="000F4FB5"/>
    <w:rsid w:val="000F56D6"/>
    <w:rsid w:val="000F695C"/>
    <w:rsid w:val="000F72A2"/>
    <w:rsid w:val="000F7DD0"/>
    <w:rsid w:val="00100172"/>
    <w:rsid w:val="00100253"/>
    <w:rsid w:val="00100630"/>
    <w:rsid w:val="00101C8C"/>
    <w:rsid w:val="00104C41"/>
    <w:rsid w:val="00105747"/>
    <w:rsid w:val="00112CD0"/>
    <w:rsid w:val="0011531B"/>
    <w:rsid w:val="00115F43"/>
    <w:rsid w:val="0012274F"/>
    <w:rsid w:val="00122940"/>
    <w:rsid w:val="00122A9F"/>
    <w:rsid w:val="001244BC"/>
    <w:rsid w:val="00137BA0"/>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202A"/>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C55D9"/>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082C"/>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0DDD"/>
    <w:rsid w:val="00231366"/>
    <w:rsid w:val="002332B4"/>
    <w:rsid w:val="00233552"/>
    <w:rsid w:val="00235600"/>
    <w:rsid w:val="00237926"/>
    <w:rsid w:val="0024035E"/>
    <w:rsid w:val="002413A9"/>
    <w:rsid w:val="002415A3"/>
    <w:rsid w:val="00242B9F"/>
    <w:rsid w:val="00243C6F"/>
    <w:rsid w:val="002456CD"/>
    <w:rsid w:val="00246A1C"/>
    <w:rsid w:val="00250FEC"/>
    <w:rsid w:val="00251660"/>
    <w:rsid w:val="002534B3"/>
    <w:rsid w:val="00255866"/>
    <w:rsid w:val="00255F79"/>
    <w:rsid w:val="002565F6"/>
    <w:rsid w:val="002601B6"/>
    <w:rsid w:val="00260FFD"/>
    <w:rsid w:val="0026137B"/>
    <w:rsid w:val="0026205C"/>
    <w:rsid w:val="00262BD9"/>
    <w:rsid w:val="00262E6A"/>
    <w:rsid w:val="00264A8E"/>
    <w:rsid w:val="00267C23"/>
    <w:rsid w:val="002707DE"/>
    <w:rsid w:val="00270AF9"/>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0B08"/>
    <w:rsid w:val="002A12F6"/>
    <w:rsid w:val="002A2A02"/>
    <w:rsid w:val="002A4BD4"/>
    <w:rsid w:val="002A5466"/>
    <w:rsid w:val="002A7818"/>
    <w:rsid w:val="002A7F94"/>
    <w:rsid w:val="002B20B0"/>
    <w:rsid w:val="002B230A"/>
    <w:rsid w:val="002B2B9B"/>
    <w:rsid w:val="002B4496"/>
    <w:rsid w:val="002B63EE"/>
    <w:rsid w:val="002B6740"/>
    <w:rsid w:val="002B6A2A"/>
    <w:rsid w:val="002B72EC"/>
    <w:rsid w:val="002B7C07"/>
    <w:rsid w:val="002C01F6"/>
    <w:rsid w:val="002C0424"/>
    <w:rsid w:val="002C0D4F"/>
    <w:rsid w:val="002C14E9"/>
    <w:rsid w:val="002C403F"/>
    <w:rsid w:val="002C436C"/>
    <w:rsid w:val="002C4FD2"/>
    <w:rsid w:val="002C5F36"/>
    <w:rsid w:val="002C6698"/>
    <w:rsid w:val="002C7EE1"/>
    <w:rsid w:val="002D1B9D"/>
    <w:rsid w:val="002D2719"/>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0DAC"/>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0CB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0A5F"/>
    <w:rsid w:val="003836F5"/>
    <w:rsid w:val="003844FE"/>
    <w:rsid w:val="003847F5"/>
    <w:rsid w:val="00385282"/>
    <w:rsid w:val="003855EA"/>
    <w:rsid w:val="003857AB"/>
    <w:rsid w:val="00386CA1"/>
    <w:rsid w:val="00387900"/>
    <w:rsid w:val="00390459"/>
    <w:rsid w:val="00390858"/>
    <w:rsid w:val="00392995"/>
    <w:rsid w:val="00392F26"/>
    <w:rsid w:val="003973FD"/>
    <w:rsid w:val="00397D58"/>
    <w:rsid w:val="003A0929"/>
    <w:rsid w:val="003A5A8B"/>
    <w:rsid w:val="003A6F96"/>
    <w:rsid w:val="003A7D26"/>
    <w:rsid w:val="003B1CED"/>
    <w:rsid w:val="003B399A"/>
    <w:rsid w:val="003B4082"/>
    <w:rsid w:val="003B4CF3"/>
    <w:rsid w:val="003B53C0"/>
    <w:rsid w:val="003B70E4"/>
    <w:rsid w:val="003B7B56"/>
    <w:rsid w:val="003C19C1"/>
    <w:rsid w:val="003C28A1"/>
    <w:rsid w:val="003C3F14"/>
    <w:rsid w:val="003C3F2B"/>
    <w:rsid w:val="003C407E"/>
    <w:rsid w:val="003C4151"/>
    <w:rsid w:val="003C457A"/>
    <w:rsid w:val="003C537B"/>
    <w:rsid w:val="003C5962"/>
    <w:rsid w:val="003D0A76"/>
    <w:rsid w:val="003D1D07"/>
    <w:rsid w:val="003D4D1B"/>
    <w:rsid w:val="003D6613"/>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1C14"/>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121"/>
    <w:rsid w:val="004706AA"/>
    <w:rsid w:val="00471BF7"/>
    <w:rsid w:val="004739BF"/>
    <w:rsid w:val="00473EEF"/>
    <w:rsid w:val="00474D59"/>
    <w:rsid w:val="00475E83"/>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5A5"/>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2CD2"/>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6F21"/>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358"/>
    <w:rsid w:val="00587A91"/>
    <w:rsid w:val="005911CA"/>
    <w:rsid w:val="00593197"/>
    <w:rsid w:val="00593B15"/>
    <w:rsid w:val="00594B04"/>
    <w:rsid w:val="0059517B"/>
    <w:rsid w:val="00595B8E"/>
    <w:rsid w:val="00595F0F"/>
    <w:rsid w:val="00596662"/>
    <w:rsid w:val="005A0B51"/>
    <w:rsid w:val="005A1A5F"/>
    <w:rsid w:val="005A2309"/>
    <w:rsid w:val="005A2F80"/>
    <w:rsid w:val="005A49B1"/>
    <w:rsid w:val="005A4B03"/>
    <w:rsid w:val="005A668E"/>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0D3F"/>
    <w:rsid w:val="00611983"/>
    <w:rsid w:val="00614983"/>
    <w:rsid w:val="0061523B"/>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BF6"/>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07DF"/>
    <w:rsid w:val="006727ED"/>
    <w:rsid w:val="00674148"/>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6F93"/>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575"/>
    <w:rsid w:val="006F5E2A"/>
    <w:rsid w:val="006F601A"/>
    <w:rsid w:val="006F6579"/>
    <w:rsid w:val="006F7C03"/>
    <w:rsid w:val="007025A6"/>
    <w:rsid w:val="007028D6"/>
    <w:rsid w:val="007054E6"/>
    <w:rsid w:val="0070628E"/>
    <w:rsid w:val="00706899"/>
    <w:rsid w:val="00707BB3"/>
    <w:rsid w:val="00707BBF"/>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C5270"/>
    <w:rsid w:val="007D0BC8"/>
    <w:rsid w:val="007D0C54"/>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44A"/>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57009"/>
    <w:rsid w:val="00860354"/>
    <w:rsid w:val="0086317C"/>
    <w:rsid w:val="00864963"/>
    <w:rsid w:val="00871852"/>
    <w:rsid w:val="00872CA6"/>
    <w:rsid w:val="0087683B"/>
    <w:rsid w:val="0087767D"/>
    <w:rsid w:val="00877725"/>
    <w:rsid w:val="00880844"/>
    <w:rsid w:val="00880E4B"/>
    <w:rsid w:val="008810FD"/>
    <w:rsid w:val="00884457"/>
    <w:rsid w:val="00890E43"/>
    <w:rsid w:val="00891CE8"/>
    <w:rsid w:val="00892C6D"/>
    <w:rsid w:val="00893318"/>
    <w:rsid w:val="00894ABC"/>
    <w:rsid w:val="00894CD0"/>
    <w:rsid w:val="00894DD5"/>
    <w:rsid w:val="00896725"/>
    <w:rsid w:val="00896745"/>
    <w:rsid w:val="008A0A7C"/>
    <w:rsid w:val="008A0E16"/>
    <w:rsid w:val="008A33E1"/>
    <w:rsid w:val="008A35D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21EE"/>
    <w:rsid w:val="008F2495"/>
    <w:rsid w:val="008F3550"/>
    <w:rsid w:val="008F36B0"/>
    <w:rsid w:val="008F39E2"/>
    <w:rsid w:val="008F662D"/>
    <w:rsid w:val="008F7CF0"/>
    <w:rsid w:val="00900D49"/>
    <w:rsid w:val="00902B0B"/>
    <w:rsid w:val="00902E38"/>
    <w:rsid w:val="00906A26"/>
    <w:rsid w:val="00907926"/>
    <w:rsid w:val="009115EA"/>
    <w:rsid w:val="009134FA"/>
    <w:rsid w:val="00915218"/>
    <w:rsid w:val="009177C5"/>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0A3E"/>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4E6B"/>
    <w:rsid w:val="00997EFF"/>
    <w:rsid w:val="009A026C"/>
    <w:rsid w:val="009A0DC3"/>
    <w:rsid w:val="009A10DF"/>
    <w:rsid w:val="009A2854"/>
    <w:rsid w:val="009A2D72"/>
    <w:rsid w:val="009A32E2"/>
    <w:rsid w:val="009A331C"/>
    <w:rsid w:val="009A353B"/>
    <w:rsid w:val="009A3D9C"/>
    <w:rsid w:val="009A4D84"/>
    <w:rsid w:val="009A52DF"/>
    <w:rsid w:val="009A76F7"/>
    <w:rsid w:val="009A7785"/>
    <w:rsid w:val="009A78F9"/>
    <w:rsid w:val="009B0A6E"/>
    <w:rsid w:val="009B0E78"/>
    <w:rsid w:val="009B29B8"/>
    <w:rsid w:val="009B47A1"/>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69F"/>
    <w:rsid w:val="009F3B85"/>
    <w:rsid w:val="009F3EBC"/>
    <w:rsid w:val="009F5060"/>
    <w:rsid w:val="009F5FCE"/>
    <w:rsid w:val="009F6EC1"/>
    <w:rsid w:val="009F747F"/>
    <w:rsid w:val="00A00A14"/>
    <w:rsid w:val="00A00CBE"/>
    <w:rsid w:val="00A1206D"/>
    <w:rsid w:val="00A1267F"/>
    <w:rsid w:val="00A12E45"/>
    <w:rsid w:val="00A12FA3"/>
    <w:rsid w:val="00A142C2"/>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37B0A"/>
    <w:rsid w:val="00A40645"/>
    <w:rsid w:val="00A42182"/>
    <w:rsid w:val="00A44C37"/>
    <w:rsid w:val="00A45B79"/>
    <w:rsid w:val="00A47CAF"/>
    <w:rsid w:val="00A50176"/>
    <w:rsid w:val="00A50B0B"/>
    <w:rsid w:val="00A51349"/>
    <w:rsid w:val="00A52211"/>
    <w:rsid w:val="00A52D7F"/>
    <w:rsid w:val="00A53349"/>
    <w:rsid w:val="00A53F5A"/>
    <w:rsid w:val="00A54E19"/>
    <w:rsid w:val="00A55016"/>
    <w:rsid w:val="00A5645A"/>
    <w:rsid w:val="00A5742E"/>
    <w:rsid w:val="00A613CA"/>
    <w:rsid w:val="00A629A5"/>
    <w:rsid w:val="00A63832"/>
    <w:rsid w:val="00A644E3"/>
    <w:rsid w:val="00A64638"/>
    <w:rsid w:val="00A655DE"/>
    <w:rsid w:val="00A72DA1"/>
    <w:rsid w:val="00A755E9"/>
    <w:rsid w:val="00A76663"/>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4A3F"/>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D6ADB"/>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5C0D"/>
    <w:rsid w:val="00B56A45"/>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2B"/>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30B08"/>
    <w:rsid w:val="00C321B3"/>
    <w:rsid w:val="00C40F52"/>
    <w:rsid w:val="00C41B1D"/>
    <w:rsid w:val="00C428F4"/>
    <w:rsid w:val="00C42D48"/>
    <w:rsid w:val="00C42DC0"/>
    <w:rsid w:val="00C43423"/>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778AA"/>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28F2"/>
    <w:rsid w:val="00CA35B2"/>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5437"/>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4779D"/>
    <w:rsid w:val="00D505BC"/>
    <w:rsid w:val="00D52113"/>
    <w:rsid w:val="00D52F23"/>
    <w:rsid w:val="00D52FBD"/>
    <w:rsid w:val="00D530A1"/>
    <w:rsid w:val="00D55360"/>
    <w:rsid w:val="00D55EA7"/>
    <w:rsid w:val="00D564A2"/>
    <w:rsid w:val="00D56FD5"/>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3D4"/>
    <w:rsid w:val="00DC466D"/>
    <w:rsid w:val="00DC49A1"/>
    <w:rsid w:val="00DC680D"/>
    <w:rsid w:val="00DC70A5"/>
    <w:rsid w:val="00DC727F"/>
    <w:rsid w:val="00DC79A0"/>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4F17"/>
    <w:rsid w:val="00DF5B55"/>
    <w:rsid w:val="00DF5D0C"/>
    <w:rsid w:val="00DF77FD"/>
    <w:rsid w:val="00DF785A"/>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37F29"/>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1E53"/>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2D97"/>
    <w:rsid w:val="00F83433"/>
    <w:rsid w:val="00F84CCD"/>
    <w:rsid w:val="00F85F91"/>
    <w:rsid w:val="00F86671"/>
    <w:rsid w:val="00F90C85"/>
    <w:rsid w:val="00F91961"/>
    <w:rsid w:val="00F91977"/>
    <w:rsid w:val="00F91E32"/>
    <w:rsid w:val="00F92680"/>
    <w:rsid w:val="00F9382F"/>
    <w:rsid w:val="00F94FC1"/>
    <w:rsid w:val="00F9517A"/>
    <w:rsid w:val="00F97D2E"/>
    <w:rsid w:val="00F97E1F"/>
    <w:rsid w:val="00F97FC6"/>
    <w:rsid w:val="00FA15CA"/>
    <w:rsid w:val="00FA7A85"/>
    <w:rsid w:val="00FB0DE4"/>
    <w:rsid w:val="00FB100B"/>
    <w:rsid w:val="00FB305A"/>
    <w:rsid w:val="00FB344F"/>
    <w:rsid w:val="00FB430E"/>
    <w:rsid w:val="00FB4DC2"/>
    <w:rsid w:val="00FB7941"/>
    <w:rsid w:val="00FC1477"/>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microsoft.com/office/2011/relationships/commentsExtended" Target="commentsExtended.xml"/><Relationship Id="rId26" Type="http://schemas.openxmlformats.org/officeDocument/2006/relationships/oleObject" Target="embeddings/oleObject3.bin"/><Relationship Id="rId39" Type="http://schemas.openxmlformats.org/officeDocument/2006/relationships/hyperlink" Target="https://www.mitacs.ca/sites/default/files/uploads/page/guide_to_writing_your_proposal_2019.pdf" TargetMode="External"/><Relationship Id="rId21" Type="http://schemas.openxmlformats.org/officeDocument/2006/relationships/oleObject" Target="embeddings/oleObject1.bin"/><Relationship Id="rId34" Type="http://schemas.openxmlformats.org/officeDocument/2006/relationships/hyperlink" Target="https://www.mitacs.ca/sites/default/files/resources/COI_Template_Intern_2019.docx" TargetMode="External"/><Relationship Id="rId42" Type="http://schemas.openxmlformats.org/officeDocument/2006/relationships/hyperlink" Target="http://www.mitacs.ca/en/projects" TargetMode="External"/><Relationship Id="rId47" Type="http://schemas.openxmlformats.org/officeDocument/2006/relationships/hyperlink" Target="http://www.mitacs.ca/en/programs/accelerate/mitacs-accelerate-international" TargetMode="External"/><Relationship Id="rId50" Type="http://schemas.openxmlformats.org/officeDocument/2006/relationships/hyperlink" Target="http://www.mitacs.ca/en/programs/accelerate/mitacs-accelerate-international"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http://www.uqtr.ca/ecoledegestion" TargetMode="External"/><Relationship Id="rId11" Type="http://schemas.openxmlformats.org/officeDocument/2006/relationships/hyperlink" Target="http://www.mitacs.ca/en/contact-us/business-development" TargetMode="External"/><Relationship Id="rId24" Type="http://schemas.openxmlformats.org/officeDocument/2006/relationships/image" Target="media/image3.png"/><Relationship Id="rId32" Type="http://schemas.openxmlformats.org/officeDocument/2006/relationships/hyperlink" Target="http://www.uqtr.ca/ecoledegestion" TargetMode="External"/><Relationship Id="rId37" Type="http://schemas.openxmlformats.org/officeDocument/2006/relationships/hyperlink" Target="https://www.mitacs.ca/sites/default/files/resources/COI_Template_Intern_2019.docx" TargetMode="External"/><Relationship Id="rId40" Type="http://schemas.openxmlformats.org/officeDocument/2006/relationships/hyperlink" Target="mailto:luc.duong@etsmtl.ca" TargetMode="External"/><Relationship Id="rId45" Type="http://schemas.openxmlformats.org/officeDocument/2006/relationships/hyperlink" Target="http://www.uqtr.ca/ecoledegestion" TargetMode="External"/><Relationship Id="rId53" Type="http://schemas.openxmlformats.org/officeDocument/2006/relationships/hyperlink" Target="http://www.mitacs.ca/en/privacy-policy" TargetMode="External"/><Relationship Id="rId58"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theme" Target="theme/theme1.xml"/><Relationship Id="rId19" Type="http://schemas.microsoft.com/office/2016/09/relationships/commentsIds" Target="commentsId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2.emf"/><Relationship Id="rId27" Type="http://schemas.openxmlformats.org/officeDocument/2006/relationships/image" Target="media/image5.png"/><Relationship Id="rId30" Type="http://schemas.openxmlformats.org/officeDocument/2006/relationships/hyperlink" Target="mailto:thang.ledinh@uqtr.ca" TargetMode="External"/><Relationship Id="rId35" Type="http://schemas.openxmlformats.org/officeDocument/2006/relationships/hyperlink" Target="mailto:accelerate@mitacs.ca" TargetMode="External"/><Relationship Id="rId43" Type="http://schemas.openxmlformats.org/officeDocument/2006/relationships/hyperlink" Target="https://www.mitacs.ca/node/20705" TargetMode="External"/><Relationship Id="rId48" Type="http://schemas.openxmlformats.org/officeDocument/2006/relationships/hyperlink" Target="http://www.uqtr.ca/ecoledegestion"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www.uqtr.ca/ecoledegestion" TargetMode="Externa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comments" Target="comments.xml"/><Relationship Id="rId25" Type="http://schemas.openxmlformats.org/officeDocument/2006/relationships/image" Target="media/image4.emf"/><Relationship Id="rId33" Type="http://schemas.openxmlformats.org/officeDocument/2006/relationships/hyperlink" Target="mailto:jundsinfo@gmail.com" TargetMode="External"/><Relationship Id="rId38" Type="http://schemas.openxmlformats.org/officeDocument/2006/relationships/hyperlink" Target="mailto:accelerate@mitacs.ca" TargetMode="External"/><Relationship Id="rId46" Type="http://schemas.openxmlformats.org/officeDocument/2006/relationships/hyperlink" Target="https://www.mitacs.ca/en/programs/accelerate/mitacs-accelerate-international" TargetMode="External"/><Relationship Id="rId59" Type="http://schemas.microsoft.com/office/2011/relationships/people" Target="people.xml"/><Relationship Id="rId20" Type="http://schemas.openxmlformats.org/officeDocument/2006/relationships/image" Target="media/image1.emf"/><Relationship Id="rId41" Type="http://schemas.openxmlformats.org/officeDocument/2006/relationships/hyperlink" Target="http://www.mitacs.ca/en/programs/accelerate/project-responsibilities" TargetMode="External"/><Relationship Id="rId54" Type="http://schemas.openxmlformats.org/officeDocument/2006/relationships/hyperlink" Target="https://www23.statcan.gc.ca/imdb/p3VD.pl?Function=getVD&amp;TVD=118155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oleObject" Target="embeddings/oleObject2.bin"/><Relationship Id="rId28" Type="http://schemas.openxmlformats.org/officeDocument/2006/relationships/hyperlink" Target="https://www.mitacs.ca/contact-us/business-development" TargetMode="External"/><Relationship Id="rId36" Type="http://schemas.openxmlformats.org/officeDocument/2006/relationships/hyperlink" Target="http://www.uqtr.ca/ecoledegestion" TargetMode="External"/><Relationship Id="rId49" Type="http://schemas.openxmlformats.org/officeDocument/2006/relationships/hyperlink" Target="https://www.mitacs.ca/en/programs/accelerate/mitacs-accelerate-international"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www23.statcan.gc.ca/imdb/p3VD.pl?Function=getVD&amp;TVD=1181553" TargetMode="External"/><Relationship Id="rId44" Type="http://schemas.openxmlformats.org/officeDocument/2006/relationships/hyperlink" Target="http://www.uqtr.ca/ecoledegestion" TargetMode="External"/><Relationship Id="rId52" Type="http://schemas.openxmlformats.org/officeDocument/2006/relationships/hyperlink" Target="http://www.mitacs.ca/en/privacy-policy" TargetMode="Externa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PlaceholderText"/>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PlaceholderText"/>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PlaceholderText"/>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FA330C"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FA330C"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FA330C" w:rsidRDefault="005A52ED" w:rsidP="005A52ED">
          <w:pPr>
            <w:pStyle w:val="2A8C97319FEB40B2B30B6102FAE8CAE0"/>
          </w:pPr>
          <w:r w:rsidRPr="002A2A02">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46DF2"/>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05E2E"/>
    <w:rsid w:val="00311907"/>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207CB"/>
    <w:rsid w:val="007367BE"/>
    <w:rsid w:val="007425B1"/>
    <w:rsid w:val="00757E2F"/>
    <w:rsid w:val="00766ADC"/>
    <w:rsid w:val="007700D0"/>
    <w:rsid w:val="00786767"/>
    <w:rsid w:val="007A5BE6"/>
    <w:rsid w:val="007B35DE"/>
    <w:rsid w:val="007D332F"/>
    <w:rsid w:val="007D4FAE"/>
    <w:rsid w:val="007F7A6E"/>
    <w:rsid w:val="00800EA8"/>
    <w:rsid w:val="00812426"/>
    <w:rsid w:val="00815BA6"/>
    <w:rsid w:val="008208F2"/>
    <w:rsid w:val="00833C57"/>
    <w:rsid w:val="0083766B"/>
    <w:rsid w:val="00883725"/>
    <w:rsid w:val="00892063"/>
    <w:rsid w:val="00893C7A"/>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D2E8B"/>
    <w:rsid w:val="00AF0409"/>
    <w:rsid w:val="00B10435"/>
    <w:rsid w:val="00B35F1E"/>
    <w:rsid w:val="00B40797"/>
    <w:rsid w:val="00B45DCC"/>
    <w:rsid w:val="00B54E34"/>
    <w:rsid w:val="00B62EFE"/>
    <w:rsid w:val="00B96D63"/>
    <w:rsid w:val="00BA46DD"/>
    <w:rsid w:val="00BA4C80"/>
    <w:rsid w:val="00BC0307"/>
    <w:rsid w:val="00BD5CB5"/>
    <w:rsid w:val="00BE6A9C"/>
    <w:rsid w:val="00C22BCE"/>
    <w:rsid w:val="00C31C0A"/>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C2351"/>
    <w:rsid w:val="00DD53BE"/>
    <w:rsid w:val="00DE078D"/>
    <w:rsid w:val="00DE1720"/>
    <w:rsid w:val="00DE341E"/>
    <w:rsid w:val="00DF2C69"/>
    <w:rsid w:val="00E23692"/>
    <w:rsid w:val="00E23A55"/>
    <w:rsid w:val="00E37B1A"/>
    <w:rsid w:val="00E45113"/>
    <w:rsid w:val="00E4722E"/>
    <w:rsid w:val="00E60217"/>
    <w:rsid w:val="00E73317"/>
    <w:rsid w:val="00E944A4"/>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 w:val="00FA33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customXml/itemProps3.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16900-1619-4976-93DC-76B0372E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30</Pages>
  <Words>11299</Words>
  <Characters>64406</Characters>
  <Application>Microsoft Office Word</Application>
  <DocSecurity>0</DocSecurity>
  <Lines>536</Lines>
  <Paragraphs>151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3</cp:revision>
  <cp:lastPrinted>2021-09-24T19:03:00Z</cp:lastPrinted>
  <dcterms:created xsi:type="dcterms:W3CDTF">2021-10-13T20:40:00Z</dcterms:created>
  <dcterms:modified xsi:type="dcterms:W3CDTF">2021-10-14T00:51:00Z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