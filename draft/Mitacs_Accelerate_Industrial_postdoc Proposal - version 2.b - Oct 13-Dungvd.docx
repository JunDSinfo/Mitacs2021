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E775" w14:textId="334A61DB" w:rsidR="00C83ED5" w:rsidRPr="00FF5312" w:rsidRDefault="002C01F6" w:rsidP="008C1210">
      <w:pPr>
        <w:pStyle w:val="Heading1"/>
        <w:spacing w:before="240" w:line="360" w:lineRule="auto"/>
        <w:rPr>
          <w:rFonts w:ascii="Arial" w:hAnsi="Arial" w:cs="Arial"/>
          <w:color w:val="auto"/>
          <w:sz w:val="22"/>
        </w:rPr>
      </w:pPr>
      <w:r w:rsidRPr="00FF5312">
        <w:rPr>
          <w:rFonts w:ascii="Arial" w:hAnsi="Arial" w:cs="Arial"/>
          <w:color w:val="auto"/>
          <w:sz w:val="22"/>
        </w:rPr>
        <w:t>INSTRUCTIONS</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57689F" w:rsidRPr="00387900" w14:paraId="2C8A8F05" w14:textId="77777777" w:rsidTr="009A32E2">
        <w:tc>
          <w:tcPr>
            <w:tcW w:w="10375" w:type="dxa"/>
            <w:tcMar>
              <w:top w:w="144" w:type="dxa"/>
              <w:left w:w="43" w:type="dxa"/>
              <w:bottom w:w="115" w:type="dxa"/>
              <w:right w:w="187" w:type="dxa"/>
            </w:tcMar>
          </w:tcPr>
          <w:p w14:paraId="6D6D62EB" w14:textId="2030AD2A"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Please make sure you are using the latest version of this form posted on </w:t>
            </w:r>
            <w:r w:rsidRPr="00FF5312">
              <w:rPr>
                <w:rFonts w:cs="Arial"/>
                <w:sz w:val="18"/>
                <w:szCs w:val="18"/>
              </w:rPr>
              <w:br/>
            </w:r>
            <w:r w:rsidR="002E06DF" w:rsidRPr="00FF5312">
              <w:rPr>
                <w:rStyle w:val="Hyperlink"/>
                <w:rFonts w:cs="Arial"/>
                <w:b/>
                <w:color w:val="auto"/>
                <w:sz w:val="18"/>
                <w:szCs w:val="18"/>
                <w:u w:val="none"/>
              </w:rPr>
              <w:t>https://www.mitacs.ca/en/programs/accelerate/proposal</w:t>
            </w:r>
            <w:r w:rsidR="00AE1BE3" w:rsidRPr="00FF5312">
              <w:rPr>
                <w:rStyle w:val="Hyperlink"/>
                <w:rFonts w:cs="Arial"/>
                <w:b/>
                <w:color w:val="auto"/>
                <w:sz w:val="18"/>
                <w:szCs w:val="18"/>
                <w:u w:val="none"/>
              </w:rPr>
              <w:t>.</w:t>
            </w:r>
            <w:r w:rsidR="00A40645" w:rsidRPr="00FF5312">
              <w:rPr>
                <w:rStyle w:val="Hyperlink"/>
                <w:rFonts w:cs="Arial"/>
                <w:b/>
                <w:color w:val="auto"/>
                <w:sz w:val="18"/>
                <w:szCs w:val="18"/>
                <w:u w:val="none"/>
              </w:rPr>
              <w:t xml:space="preserve"> </w:t>
            </w:r>
            <w:r w:rsidR="00C76F4B" w:rsidRPr="00FF5312">
              <w:rPr>
                <w:rStyle w:val="Hyperlink"/>
                <w:rFonts w:cs="Arial"/>
                <w:color w:val="auto"/>
                <w:sz w:val="18"/>
                <w:szCs w:val="18"/>
                <w:u w:val="none"/>
              </w:rPr>
              <w:t>This link also provides an Accelerate Guide with d</w:t>
            </w:r>
            <w:r w:rsidR="00A40645" w:rsidRPr="00FF5312">
              <w:rPr>
                <w:rFonts w:cs="Arial"/>
                <w:color w:val="000000"/>
                <w:spacing w:val="3"/>
                <w:sz w:val="18"/>
                <w:szCs w:val="18"/>
                <w:shd w:val="clear" w:color="auto" w:fill="FFFFFF"/>
              </w:rPr>
              <w:t>etailed information on</w:t>
            </w:r>
            <w:r w:rsidR="00A40645" w:rsidRPr="00FF5312">
              <w:rPr>
                <w:rStyle w:val="apple-converted-space"/>
                <w:rFonts w:cs="Arial"/>
                <w:b/>
                <w:bCs/>
                <w:color w:val="000000"/>
                <w:spacing w:val="3"/>
                <w:sz w:val="18"/>
                <w:szCs w:val="18"/>
                <w:bdr w:val="none" w:sz="0" w:space="0" w:color="auto" w:frame="1"/>
                <w:shd w:val="clear" w:color="auto" w:fill="FFFFFF"/>
              </w:rPr>
              <w:t> </w:t>
            </w:r>
            <w:r w:rsidR="00A40645" w:rsidRPr="00FF5312">
              <w:rPr>
                <w:rFonts w:cs="Arial"/>
                <w:sz w:val="18"/>
                <w:szCs w:val="18"/>
              </w:rPr>
              <w:t>how to write your proposal</w:t>
            </w:r>
            <w:r w:rsidR="00C76F4B" w:rsidRPr="00FF5312">
              <w:rPr>
                <w:rFonts w:cs="Arial"/>
                <w:sz w:val="18"/>
                <w:szCs w:val="18"/>
              </w:rPr>
              <w:t>.</w:t>
            </w:r>
          </w:p>
          <w:p w14:paraId="1878D579" w14:textId="77777777" w:rsidR="00D70243" w:rsidRPr="00FF5312" w:rsidRDefault="002B20B0" w:rsidP="008C1210">
            <w:pPr>
              <w:numPr>
                <w:ilvl w:val="0"/>
                <w:numId w:val="10"/>
              </w:numPr>
              <w:spacing w:line="276" w:lineRule="auto"/>
              <w:ind w:left="584" w:hanging="357"/>
              <w:rPr>
                <w:rFonts w:cs="Arial"/>
                <w:sz w:val="18"/>
                <w:szCs w:val="18"/>
              </w:rPr>
            </w:pPr>
            <w:r w:rsidRPr="00FF5312">
              <w:rPr>
                <w:rFonts w:cs="Arial"/>
                <w:sz w:val="18"/>
                <w:szCs w:val="18"/>
              </w:rPr>
              <w:t xml:space="preserve">Please </w:t>
            </w:r>
            <w:r w:rsidRPr="00FF5312">
              <w:rPr>
                <w:rFonts w:cs="Arial"/>
                <w:b/>
                <w:sz w:val="18"/>
                <w:szCs w:val="18"/>
              </w:rPr>
              <w:t>do not modify, remove</w:t>
            </w:r>
            <w:r w:rsidRPr="00FF5312">
              <w:rPr>
                <w:rFonts w:cs="Arial"/>
                <w:sz w:val="18"/>
                <w:szCs w:val="18"/>
              </w:rPr>
              <w:t xml:space="preserve"> text or instruction</w:t>
            </w:r>
            <w:r w:rsidR="00854E4A" w:rsidRPr="00FF5312">
              <w:rPr>
                <w:rFonts w:cs="Arial"/>
                <w:sz w:val="18"/>
                <w:szCs w:val="18"/>
              </w:rPr>
              <w:t>s</w:t>
            </w:r>
            <w:r w:rsidRPr="00FF5312">
              <w:rPr>
                <w:rFonts w:cs="Arial"/>
                <w:sz w:val="18"/>
                <w:szCs w:val="18"/>
              </w:rPr>
              <w:t xml:space="preserve"> in each section/subsection </w:t>
            </w:r>
            <w:r w:rsidR="0057689F" w:rsidRPr="00FF5312">
              <w:rPr>
                <w:rFonts w:cs="Arial"/>
                <w:b/>
                <w:sz w:val="18"/>
                <w:szCs w:val="18"/>
              </w:rPr>
              <w:t>or reformat</w:t>
            </w:r>
            <w:r w:rsidR="0057689F" w:rsidRPr="00FF5312">
              <w:rPr>
                <w:rFonts w:cs="Arial"/>
                <w:sz w:val="18"/>
                <w:szCs w:val="18"/>
              </w:rPr>
              <w:t xml:space="preserve"> this form in any way. A modified form will result in a delay in the internship evaluation process.</w:t>
            </w:r>
          </w:p>
          <w:p w14:paraId="6168027A" w14:textId="77777777"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Send your draft proposal to your </w:t>
            </w:r>
            <w:hyperlink r:id="rId11" w:history="1">
              <w:r w:rsidRPr="00FF5312">
                <w:rPr>
                  <w:rStyle w:val="Hyperlink"/>
                  <w:rFonts w:cs="Arial"/>
                  <w:color w:val="00B0F0"/>
                  <w:sz w:val="18"/>
                  <w:szCs w:val="18"/>
                </w:rPr>
                <w:t>Mitacs Business Development Representative</w:t>
              </w:r>
            </w:hyperlink>
            <w:r w:rsidRPr="00FF5312">
              <w:rPr>
                <w:rFonts w:cs="Arial"/>
                <w:sz w:val="18"/>
                <w:szCs w:val="18"/>
              </w:rPr>
              <w:t xml:space="preserve"> </w:t>
            </w:r>
            <w:r w:rsidRPr="00FF5312">
              <w:rPr>
                <w:rFonts w:cs="Arial"/>
                <w:b/>
                <w:color w:val="C00000"/>
                <w:sz w:val="18"/>
                <w:szCs w:val="18"/>
              </w:rPr>
              <w:t>prior</w:t>
            </w:r>
            <w:r w:rsidRPr="00FF5312">
              <w:rPr>
                <w:rFonts w:cs="Arial"/>
                <w:sz w:val="18"/>
                <w:szCs w:val="18"/>
              </w:rPr>
              <w:t xml:space="preserve"> to obtaining all signatures and submitting.</w:t>
            </w:r>
          </w:p>
          <w:p w14:paraId="6E33E00E" w14:textId="25058BE7"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The proposal should be written and submitted </w:t>
            </w:r>
            <w:r w:rsidRPr="00FF5312">
              <w:rPr>
                <w:rFonts w:cs="Arial"/>
                <w:b/>
                <w:color w:val="C00000"/>
                <w:sz w:val="18"/>
                <w:szCs w:val="18"/>
              </w:rPr>
              <w:t xml:space="preserve">at least eight (8) weeks </w:t>
            </w:r>
            <w:r w:rsidRPr="00FF5312">
              <w:rPr>
                <w:rFonts w:cs="Arial"/>
                <w:b/>
                <w:color w:val="C00000"/>
                <w:sz w:val="18"/>
                <w:szCs w:val="18"/>
                <w:u w:val="single"/>
              </w:rPr>
              <w:t>prior to the planned start date</w:t>
            </w:r>
            <w:r w:rsidRPr="00FF5312">
              <w:rPr>
                <w:rFonts w:cs="Arial"/>
                <w:b/>
                <w:color w:val="C00000"/>
                <w:sz w:val="18"/>
                <w:szCs w:val="18"/>
              </w:rPr>
              <w:t xml:space="preserve"> of the internship</w:t>
            </w:r>
            <w:r w:rsidRPr="00FF5312">
              <w:rPr>
                <w:rFonts w:cs="Arial"/>
                <w:b/>
                <w:sz w:val="18"/>
                <w:szCs w:val="18"/>
              </w:rPr>
              <w:t xml:space="preserve">. </w:t>
            </w:r>
            <w:r w:rsidR="00354361" w:rsidRPr="00FF5312">
              <w:rPr>
                <w:rFonts w:cs="Arial"/>
                <w:b/>
                <w:sz w:val="18"/>
                <w:szCs w:val="18"/>
              </w:rPr>
              <w:t>For international travel, a minimum</w:t>
            </w:r>
            <w:r w:rsidR="005641F1" w:rsidRPr="00FF5312">
              <w:rPr>
                <w:rFonts w:cs="Arial"/>
                <w:b/>
                <w:sz w:val="18"/>
                <w:szCs w:val="18"/>
              </w:rPr>
              <w:t xml:space="preserve"> of</w:t>
            </w:r>
            <w:r w:rsidR="00354361" w:rsidRPr="00FF5312">
              <w:rPr>
                <w:rFonts w:cs="Arial"/>
                <w:b/>
                <w:sz w:val="18"/>
                <w:szCs w:val="18"/>
              </w:rPr>
              <w:t xml:space="preserve"> 16 weeks lead time is required. </w:t>
            </w:r>
          </w:p>
          <w:p w14:paraId="57275BD7" w14:textId="77777777"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The start date of the internship </w:t>
            </w:r>
            <w:r w:rsidR="006E5B84" w:rsidRPr="00FF5312">
              <w:rPr>
                <w:rFonts w:cs="Arial"/>
                <w:sz w:val="18"/>
                <w:szCs w:val="18"/>
              </w:rPr>
              <w:t>has to</w:t>
            </w:r>
            <w:r w:rsidRPr="00FF5312">
              <w:rPr>
                <w:rFonts w:cs="Arial"/>
                <w:sz w:val="18"/>
                <w:szCs w:val="18"/>
              </w:rPr>
              <w:t xml:space="preserve"> be </w:t>
            </w:r>
            <w:r w:rsidRPr="00FF5312">
              <w:rPr>
                <w:rFonts w:cs="Arial"/>
                <w:b/>
                <w:color w:val="C00000"/>
                <w:sz w:val="18"/>
                <w:szCs w:val="18"/>
              </w:rPr>
              <w:t>after</w:t>
            </w:r>
            <w:r w:rsidRPr="00FF5312">
              <w:rPr>
                <w:rFonts w:cs="Arial"/>
                <w:sz w:val="18"/>
                <w:szCs w:val="18"/>
              </w:rPr>
              <w:t xml:space="preserve"> </w:t>
            </w:r>
            <w:r w:rsidR="0003531A" w:rsidRPr="00FF5312">
              <w:rPr>
                <w:rFonts w:cs="Arial"/>
                <w:sz w:val="18"/>
                <w:szCs w:val="18"/>
              </w:rPr>
              <w:t>research</w:t>
            </w:r>
            <w:r w:rsidRPr="00FF5312">
              <w:rPr>
                <w:rFonts w:cs="Arial"/>
                <w:sz w:val="18"/>
                <w:szCs w:val="18"/>
              </w:rPr>
              <w:t xml:space="preserve"> approval and the </w:t>
            </w:r>
            <w:r w:rsidRPr="00FF5312">
              <w:rPr>
                <w:rFonts w:cs="Arial"/>
                <w:b/>
                <w:color w:val="C00000"/>
                <w:sz w:val="18"/>
                <w:szCs w:val="18"/>
              </w:rPr>
              <w:t>receipt</w:t>
            </w:r>
            <w:r w:rsidRPr="00FF5312">
              <w:rPr>
                <w:rFonts w:cs="Arial"/>
                <w:color w:val="C00000"/>
                <w:sz w:val="18"/>
                <w:szCs w:val="18"/>
              </w:rPr>
              <w:t xml:space="preserve"> </w:t>
            </w:r>
            <w:r w:rsidRPr="00FF5312">
              <w:rPr>
                <w:rFonts w:cs="Arial"/>
                <w:sz w:val="18"/>
                <w:szCs w:val="18"/>
              </w:rPr>
              <w:t>of the partner funds at Mitacs.</w:t>
            </w:r>
          </w:p>
          <w:p w14:paraId="1BFB3088" w14:textId="5963B4B4"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Partner funds can be sent directly to Mitacs </w:t>
            </w:r>
            <w:r w:rsidR="00D97085" w:rsidRPr="00FF5312">
              <w:rPr>
                <w:rFonts w:cs="Arial"/>
                <w:sz w:val="18"/>
                <w:szCs w:val="18"/>
              </w:rPr>
              <w:t xml:space="preserve">in Canadian dollars </w:t>
            </w:r>
            <w:r w:rsidRPr="00FF5312">
              <w:rPr>
                <w:rFonts w:cs="Arial"/>
                <w:sz w:val="18"/>
                <w:szCs w:val="18"/>
              </w:rPr>
              <w:t>prior to approval to expedite the process.</w:t>
            </w:r>
          </w:p>
          <w:p w14:paraId="0E819AB1" w14:textId="7AB7B59B" w:rsidR="00D70243" w:rsidRPr="00FF5312" w:rsidRDefault="00D70243" w:rsidP="008C1210">
            <w:pPr>
              <w:numPr>
                <w:ilvl w:val="0"/>
                <w:numId w:val="10"/>
              </w:numPr>
              <w:spacing w:line="276" w:lineRule="auto"/>
              <w:ind w:left="584" w:hanging="357"/>
              <w:rPr>
                <w:rFonts w:cs="Arial"/>
                <w:sz w:val="18"/>
                <w:szCs w:val="18"/>
              </w:rPr>
            </w:pPr>
            <w:r w:rsidRPr="00FF5312">
              <w:rPr>
                <w:rFonts w:cs="Arial"/>
                <w:sz w:val="18"/>
                <w:szCs w:val="18"/>
              </w:rPr>
              <w:t xml:space="preserve">If applicable, </w:t>
            </w:r>
            <w:r w:rsidRPr="00FF5312">
              <w:rPr>
                <w:rFonts w:eastAsiaTheme="minorHAnsi" w:cs="Arial"/>
                <w:sz w:val="18"/>
                <w:szCs w:val="18"/>
              </w:rPr>
              <w:t>proposals with a not-for-profit</w:t>
            </w:r>
            <w:r w:rsidR="00171BD9" w:rsidRPr="00FF5312">
              <w:rPr>
                <w:rFonts w:eastAsiaTheme="minorHAnsi" w:cs="Arial"/>
                <w:sz w:val="18"/>
                <w:szCs w:val="18"/>
              </w:rPr>
              <w:t>,</w:t>
            </w:r>
            <w:r w:rsidR="004F20FE" w:rsidRPr="00FF5312">
              <w:rPr>
                <w:rFonts w:eastAsiaTheme="minorHAnsi" w:cs="Arial"/>
                <w:sz w:val="18"/>
                <w:szCs w:val="18"/>
              </w:rPr>
              <w:t xml:space="preserve"> </w:t>
            </w:r>
            <w:r w:rsidR="00D601D2" w:rsidRPr="00FF5312">
              <w:rPr>
                <w:rFonts w:eastAsiaTheme="minorHAnsi" w:cs="Arial"/>
                <w:sz w:val="18"/>
                <w:szCs w:val="18"/>
              </w:rPr>
              <w:t>hospital,</w:t>
            </w:r>
            <w:r w:rsidR="004F20FE" w:rsidRPr="00FF5312">
              <w:rPr>
                <w:rFonts w:eastAsiaTheme="minorHAnsi" w:cs="Arial"/>
                <w:sz w:val="18"/>
                <w:szCs w:val="18"/>
              </w:rPr>
              <w:t xml:space="preserve"> or municipality</w:t>
            </w:r>
            <w:r w:rsidRPr="00FF5312">
              <w:rPr>
                <w:rFonts w:eastAsiaTheme="minorHAnsi" w:cs="Arial"/>
                <w:sz w:val="18"/>
                <w:szCs w:val="18"/>
              </w:rPr>
              <w:t xml:space="preserve"> </w:t>
            </w:r>
            <w:r w:rsidR="00D601D2" w:rsidRPr="00FF5312">
              <w:rPr>
                <w:rFonts w:eastAsiaTheme="minorHAnsi" w:cs="Arial"/>
                <w:sz w:val="18"/>
                <w:szCs w:val="18"/>
              </w:rPr>
              <w:t xml:space="preserve">as a </w:t>
            </w:r>
            <w:r w:rsidRPr="00FF5312">
              <w:rPr>
                <w:rFonts w:eastAsiaTheme="minorHAnsi" w:cs="Arial"/>
                <w:sz w:val="18"/>
                <w:szCs w:val="18"/>
              </w:rPr>
              <w:t xml:space="preserve">partner </w:t>
            </w:r>
            <w:r w:rsidR="00D601D2" w:rsidRPr="00FF5312">
              <w:rPr>
                <w:rFonts w:eastAsiaTheme="minorHAnsi" w:cs="Arial"/>
                <w:sz w:val="18"/>
                <w:szCs w:val="18"/>
              </w:rPr>
              <w:t xml:space="preserve">organization </w:t>
            </w:r>
            <w:r w:rsidRPr="00FF5312">
              <w:rPr>
                <w:rFonts w:eastAsiaTheme="minorHAnsi" w:cs="Arial"/>
                <w:sz w:val="18"/>
                <w:szCs w:val="18"/>
              </w:rPr>
              <w:t>must seek partner and project eligibility approval before proceeding. Please</w:t>
            </w:r>
            <w:r w:rsidRPr="00FF5312">
              <w:rPr>
                <w:rFonts w:cs="Arial"/>
                <w:sz w:val="18"/>
                <w:szCs w:val="18"/>
              </w:rPr>
              <w:t xml:space="preserve"> </w:t>
            </w:r>
            <w:r w:rsidR="005E2E4E" w:rsidRPr="00FF5312">
              <w:rPr>
                <w:rFonts w:eastAsiaTheme="minorHAnsi" w:cs="Arial"/>
                <w:sz w:val="18"/>
                <w:szCs w:val="18"/>
              </w:rPr>
              <w:t xml:space="preserve">contact a </w:t>
            </w:r>
            <w:hyperlink r:id="rId12" w:history="1">
              <w:r w:rsidR="005E2E4E" w:rsidRPr="00FF5312">
                <w:rPr>
                  <w:rStyle w:val="Hyperlink"/>
                  <w:rFonts w:eastAsiaTheme="minorHAnsi" w:cs="Arial"/>
                  <w:color w:val="00B0F0"/>
                  <w:sz w:val="18"/>
                  <w:szCs w:val="18"/>
                </w:rPr>
                <w:t>Mitacs Business Development R</w:t>
              </w:r>
              <w:r w:rsidR="006F4A04" w:rsidRPr="00FF5312">
                <w:rPr>
                  <w:rStyle w:val="Hyperlink"/>
                  <w:rFonts w:eastAsiaTheme="minorHAnsi" w:cs="Arial"/>
                  <w:color w:val="00B0F0"/>
                  <w:sz w:val="18"/>
                  <w:szCs w:val="18"/>
                </w:rPr>
                <w:t>epresentative</w:t>
              </w:r>
            </w:hyperlink>
            <w:r w:rsidR="006F4A04" w:rsidRPr="00FF5312">
              <w:rPr>
                <w:rFonts w:eastAsiaTheme="minorHAnsi" w:cs="Arial"/>
                <w:sz w:val="18"/>
                <w:szCs w:val="18"/>
              </w:rPr>
              <w:t xml:space="preserve"> to discuss eligibility </w:t>
            </w:r>
            <w:r w:rsidRPr="00FF5312">
              <w:rPr>
                <w:rFonts w:cs="Arial"/>
                <w:b/>
                <w:sz w:val="18"/>
                <w:szCs w:val="18"/>
              </w:rPr>
              <w:t>BEFORE</w:t>
            </w:r>
            <w:r w:rsidRPr="00FF5312">
              <w:rPr>
                <w:rFonts w:cs="Arial"/>
                <w:sz w:val="18"/>
                <w:szCs w:val="18"/>
              </w:rPr>
              <w:t xml:space="preserve"> submitting your application (see section</w:t>
            </w:r>
            <w:r w:rsidR="00DC49A1" w:rsidRPr="00FF5312">
              <w:rPr>
                <w:rFonts w:cs="Arial"/>
                <w:sz w:val="18"/>
                <w:szCs w:val="18"/>
              </w:rPr>
              <w:t xml:space="preserve"> 2.7</w:t>
            </w:r>
            <w:r w:rsidRPr="00FF5312">
              <w:rPr>
                <w:rFonts w:cs="Arial"/>
                <w:sz w:val="18"/>
                <w:szCs w:val="18"/>
              </w:rPr>
              <w:t>).</w:t>
            </w:r>
          </w:p>
          <w:p w14:paraId="637158C1" w14:textId="0E66D509" w:rsidR="001D661E" w:rsidRPr="00FF5312" w:rsidRDefault="001D661E" w:rsidP="008C1210">
            <w:pPr>
              <w:numPr>
                <w:ilvl w:val="0"/>
                <w:numId w:val="10"/>
              </w:numPr>
              <w:spacing w:line="276" w:lineRule="auto"/>
              <w:ind w:left="584" w:hanging="357"/>
              <w:rPr>
                <w:rFonts w:cs="Arial"/>
                <w:sz w:val="18"/>
                <w:szCs w:val="18"/>
              </w:rPr>
            </w:pPr>
            <w:r w:rsidRPr="00387900">
              <w:rPr>
                <w:rFonts w:cs="Arial"/>
                <w:sz w:val="18"/>
                <w:szCs w:val="18"/>
              </w:rPr>
              <w:t>If applicable, intern conflict of interest declarations must be received by Mitacs before submitting your application (see section 4.3.2).</w:t>
            </w:r>
          </w:p>
          <w:p w14:paraId="2F36189D" w14:textId="05DB8053" w:rsidR="00E46301" w:rsidRPr="00FF5312" w:rsidRDefault="00E46301" w:rsidP="008C1210">
            <w:pPr>
              <w:numPr>
                <w:ilvl w:val="0"/>
                <w:numId w:val="10"/>
              </w:numPr>
              <w:spacing w:line="276" w:lineRule="auto"/>
              <w:ind w:left="584" w:hanging="357"/>
              <w:rPr>
                <w:rFonts w:cs="Arial"/>
                <w:sz w:val="18"/>
                <w:szCs w:val="18"/>
              </w:rPr>
            </w:pPr>
            <w:r w:rsidRPr="00FF5312">
              <w:rPr>
                <w:rFonts w:cs="Arial"/>
                <w:sz w:val="18"/>
                <w:szCs w:val="18"/>
              </w:rPr>
              <w:t xml:space="preserve">If applicable, academic supervisor conflict of interest </w:t>
            </w:r>
            <w:r w:rsidR="007C2755" w:rsidRPr="00FF5312">
              <w:rPr>
                <w:rFonts w:cs="Arial"/>
                <w:sz w:val="18"/>
                <w:szCs w:val="18"/>
              </w:rPr>
              <w:t>documentation</w:t>
            </w:r>
            <w:r w:rsidRPr="00FF5312">
              <w:rPr>
                <w:rFonts w:cs="Arial"/>
                <w:sz w:val="18"/>
                <w:szCs w:val="18"/>
              </w:rPr>
              <w:t xml:space="preserve"> must be submitted with your application (see section 4.1.1 for details). For more information, see Mitacs’</w:t>
            </w:r>
            <w:r w:rsidR="00D719D0" w:rsidRPr="00FF5312">
              <w:rPr>
                <w:rFonts w:cs="Arial"/>
                <w:sz w:val="18"/>
                <w:szCs w:val="18"/>
              </w:rPr>
              <w:t>s</w:t>
            </w:r>
            <w:r w:rsidRPr="00FF5312">
              <w:rPr>
                <w:rFonts w:cs="Arial"/>
                <w:sz w:val="18"/>
                <w:szCs w:val="18"/>
              </w:rPr>
              <w:t xml:space="preserve"> Conflict of Interest policy: </w:t>
            </w:r>
            <w:hyperlink r:id="rId13" w:history="1">
              <w:r w:rsidRPr="00FF5312">
                <w:rPr>
                  <w:rStyle w:val="Hyperlink"/>
                  <w:rFonts w:cs="Arial"/>
                  <w:sz w:val="18"/>
                  <w:szCs w:val="18"/>
                </w:rPr>
                <w:t>http://www.mitacs.ca/en/conflict-interest-policy</w:t>
              </w:r>
            </w:hyperlink>
            <w:r w:rsidRPr="00FF5312">
              <w:rPr>
                <w:rFonts w:cs="Arial"/>
                <w:sz w:val="18"/>
                <w:szCs w:val="18"/>
              </w:rPr>
              <w:t xml:space="preserve">. </w:t>
            </w:r>
          </w:p>
          <w:p w14:paraId="41491A81" w14:textId="7BA1A5FF" w:rsidR="0057689F" w:rsidRPr="00FF5312" w:rsidRDefault="0057689F" w:rsidP="008C1210">
            <w:pPr>
              <w:pStyle w:val="ListParagraph"/>
              <w:numPr>
                <w:ilvl w:val="0"/>
                <w:numId w:val="10"/>
              </w:numPr>
              <w:ind w:left="584" w:hanging="357"/>
              <w:contextualSpacing/>
              <w:rPr>
                <w:rFonts w:cs="Arial"/>
                <w:sz w:val="22"/>
                <w:szCs w:val="22"/>
              </w:rPr>
            </w:pPr>
            <w:r w:rsidRPr="00FF5312">
              <w:rPr>
                <w:rFonts w:cs="Arial"/>
                <w:sz w:val="18"/>
                <w:szCs w:val="18"/>
              </w:rPr>
              <w:t xml:space="preserve">If you </w:t>
            </w:r>
            <w:r w:rsidR="00C41B1D" w:rsidRPr="00FF5312">
              <w:rPr>
                <w:rFonts w:cs="Arial"/>
                <w:sz w:val="18"/>
                <w:szCs w:val="18"/>
              </w:rPr>
              <w:t xml:space="preserve">cannot see </w:t>
            </w:r>
            <w:r w:rsidR="00CE42D7" w:rsidRPr="00FF5312">
              <w:rPr>
                <w:rFonts w:cs="Arial"/>
                <w:sz w:val="18"/>
                <w:szCs w:val="18"/>
              </w:rPr>
              <w:t xml:space="preserve">the </w:t>
            </w:r>
            <w:r w:rsidR="00C41B1D" w:rsidRPr="00FF5312">
              <w:rPr>
                <w:rFonts w:cs="Arial"/>
                <w:sz w:val="18"/>
                <w:szCs w:val="18"/>
              </w:rPr>
              <w:t xml:space="preserve">items listed in </w:t>
            </w:r>
            <w:r w:rsidRPr="00FF5312">
              <w:rPr>
                <w:rFonts w:cs="Arial"/>
                <w:sz w:val="18"/>
                <w:szCs w:val="18"/>
              </w:rPr>
              <w:t xml:space="preserve">the drop downs, please refer to Appendix </w:t>
            </w:r>
            <w:r w:rsidR="00E46301" w:rsidRPr="00FF5312">
              <w:rPr>
                <w:rFonts w:cs="Arial"/>
                <w:sz w:val="18"/>
                <w:szCs w:val="18"/>
              </w:rPr>
              <w:t>C</w:t>
            </w:r>
            <w:r w:rsidRPr="00FF5312">
              <w:rPr>
                <w:rFonts w:cs="Arial"/>
                <w:sz w:val="18"/>
                <w:szCs w:val="18"/>
              </w:rPr>
              <w:t>: Options and</w:t>
            </w:r>
            <w:r w:rsidR="00E46301" w:rsidRPr="00FF5312">
              <w:rPr>
                <w:rFonts w:cs="Arial"/>
                <w:sz w:val="18"/>
                <w:szCs w:val="18"/>
              </w:rPr>
              <w:t xml:space="preserve"> type the corresponding answer i</w:t>
            </w:r>
            <w:r w:rsidRPr="00FF5312">
              <w:rPr>
                <w:rFonts w:cs="Arial"/>
                <w:sz w:val="18"/>
                <w:szCs w:val="18"/>
              </w:rPr>
              <w:t>n the space provided</w:t>
            </w:r>
            <w:r w:rsidRPr="00FF5312">
              <w:rPr>
                <w:rFonts w:cs="Arial"/>
                <w:sz w:val="22"/>
                <w:szCs w:val="22"/>
              </w:rPr>
              <w:t>.</w:t>
            </w:r>
          </w:p>
        </w:tc>
      </w:tr>
    </w:tbl>
    <w:p w14:paraId="78636291" w14:textId="5456B164" w:rsidR="00C83ED5" w:rsidRPr="00FF5312" w:rsidRDefault="00C83ED5" w:rsidP="008C1210">
      <w:pPr>
        <w:spacing w:line="276" w:lineRule="auto"/>
        <w:rPr>
          <w:rFonts w:cs="Arial"/>
          <w:sz w:val="18"/>
          <w:szCs w:val="18"/>
        </w:rPr>
      </w:pPr>
      <w:r w:rsidRPr="00FF5312">
        <w:rPr>
          <w:rFonts w:cs="Arial"/>
          <w:b/>
          <w:sz w:val="18"/>
          <w:szCs w:val="18"/>
          <w:u w:val="single"/>
        </w:rPr>
        <w:t>Please note</w:t>
      </w:r>
      <w:r w:rsidRPr="00FF5312">
        <w:rPr>
          <w:rFonts w:cs="Arial"/>
          <w:b/>
          <w:sz w:val="18"/>
          <w:szCs w:val="18"/>
        </w:rPr>
        <w:t>:</w:t>
      </w:r>
      <w:r w:rsidR="00E46301" w:rsidRPr="00FF5312">
        <w:rPr>
          <w:rFonts w:cs="Arial"/>
          <w:b/>
          <w:sz w:val="18"/>
          <w:szCs w:val="18"/>
        </w:rPr>
        <w:t xml:space="preserve"> </w:t>
      </w:r>
      <w:r w:rsidRPr="00FF5312">
        <w:rPr>
          <w:rFonts w:cs="Arial"/>
          <w:sz w:val="18"/>
          <w:szCs w:val="18"/>
        </w:rPr>
        <w:t xml:space="preserve">If required, your </w:t>
      </w:r>
      <w:r w:rsidRPr="00FF5312">
        <w:rPr>
          <w:rFonts w:cs="Arial"/>
          <w:b/>
          <w:sz w:val="18"/>
          <w:szCs w:val="18"/>
        </w:rPr>
        <w:t>Mitacs Business Development Representative</w:t>
      </w:r>
      <w:r w:rsidRPr="00FF5312">
        <w:rPr>
          <w:rFonts w:cs="Arial"/>
          <w:sz w:val="18"/>
          <w:szCs w:val="18"/>
        </w:rPr>
        <w:t xml:space="preserve"> can assist you with:</w:t>
      </w:r>
    </w:p>
    <w:p w14:paraId="17C93DBA" w14:textId="01214F73" w:rsidR="00C83ED5" w:rsidRPr="00FF5312" w:rsidRDefault="00C83ED5" w:rsidP="008C1210">
      <w:pPr>
        <w:numPr>
          <w:ilvl w:val="0"/>
          <w:numId w:val="11"/>
        </w:numPr>
        <w:spacing w:line="276" w:lineRule="auto"/>
        <w:rPr>
          <w:rFonts w:cs="Arial"/>
          <w:sz w:val="18"/>
          <w:szCs w:val="18"/>
        </w:rPr>
      </w:pPr>
      <w:r w:rsidRPr="00FF5312">
        <w:rPr>
          <w:rFonts w:cs="Arial"/>
          <w:sz w:val="18"/>
          <w:szCs w:val="18"/>
        </w:rPr>
        <w:t xml:space="preserve">Identifying your Office of Research Services (ORS) </w:t>
      </w:r>
      <w:r w:rsidR="00262BD9" w:rsidRPr="00FF5312">
        <w:rPr>
          <w:rFonts w:cs="Arial"/>
          <w:sz w:val="18"/>
          <w:szCs w:val="18"/>
        </w:rPr>
        <w:t xml:space="preserve">or equivalent </w:t>
      </w:r>
      <w:r w:rsidRPr="00FF5312">
        <w:rPr>
          <w:rFonts w:cs="Arial"/>
          <w:sz w:val="18"/>
          <w:szCs w:val="18"/>
        </w:rPr>
        <w:t>representative.</w:t>
      </w:r>
    </w:p>
    <w:p w14:paraId="1E51D586" w14:textId="77777777" w:rsidR="002C01F6" w:rsidRPr="00FF5312" w:rsidRDefault="00C83ED5" w:rsidP="008C1210">
      <w:pPr>
        <w:numPr>
          <w:ilvl w:val="0"/>
          <w:numId w:val="11"/>
        </w:numPr>
        <w:spacing w:line="276" w:lineRule="auto"/>
        <w:rPr>
          <w:rFonts w:cs="Arial"/>
          <w:sz w:val="18"/>
          <w:szCs w:val="18"/>
        </w:rPr>
      </w:pPr>
      <w:r w:rsidRPr="00FF5312">
        <w:rPr>
          <w:rFonts w:cs="Arial"/>
          <w:sz w:val="18"/>
          <w:szCs w:val="18"/>
        </w:rPr>
        <w:t xml:space="preserve">Assessing the eligibility and completeness of the proposed research. </w:t>
      </w:r>
    </w:p>
    <w:p w14:paraId="7A4EB11E" w14:textId="77777777" w:rsidR="002C01F6" w:rsidRPr="00FF5312" w:rsidRDefault="002C01F6" w:rsidP="008C1210">
      <w:pPr>
        <w:pStyle w:val="Heading1"/>
        <w:spacing w:before="240" w:line="360" w:lineRule="auto"/>
        <w:rPr>
          <w:rFonts w:ascii="Arial" w:hAnsi="Arial" w:cs="Arial"/>
          <w:color w:val="auto"/>
          <w:sz w:val="22"/>
        </w:rPr>
      </w:pPr>
      <w:r w:rsidRPr="00FF5312">
        <w:rPr>
          <w:rFonts w:ascii="Arial" w:hAnsi="Arial" w:cs="Arial"/>
          <w:color w:val="auto"/>
          <w:sz w:val="22"/>
        </w:rPr>
        <w:t>APPLICATION CHECKLIST</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2C01F6" w:rsidRPr="00387900" w14:paraId="273B90B6" w14:textId="77777777" w:rsidTr="008D5EA0">
        <w:tc>
          <w:tcPr>
            <w:tcW w:w="9800" w:type="dxa"/>
            <w:tcMar>
              <w:top w:w="144" w:type="dxa"/>
              <w:left w:w="29" w:type="dxa"/>
              <w:bottom w:w="115" w:type="dxa"/>
              <w:right w:w="187" w:type="dxa"/>
            </w:tcMar>
          </w:tcPr>
          <w:p w14:paraId="37EDCCC7" w14:textId="488D5234" w:rsidR="002C01F6" w:rsidRPr="00FF5312" w:rsidRDefault="002C01F6" w:rsidP="008C1210">
            <w:pPr>
              <w:spacing w:line="276" w:lineRule="auto"/>
              <w:ind w:left="360"/>
              <w:rPr>
                <w:rFonts w:cs="Arial"/>
                <w:b/>
                <w:sz w:val="18"/>
                <w:szCs w:val="18"/>
              </w:rPr>
            </w:pPr>
            <w:r w:rsidRPr="00FF5312">
              <w:rPr>
                <w:rFonts w:cs="Arial"/>
                <w:b/>
                <w:sz w:val="18"/>
                <w:szCs w:val="18"/>
              </w:rPr>
              <w:t>A complete internship application pac</w:t>
            </w:r>
            <w:r w:rsidR="006E573B" w:rsidRPr="00FF5312">
              <w:rPr>
                <w:rFonts w:cs="Arial"/>
                <w:b/>
                <w:sz w:val="18"/>
                <w:szCs w:val="18"/>
              </w:rPr>
              <w:t>kage must include the following</w:t>
            </w:r>
            <w:r w:rsidRPr="00FF5312">
              <w:rPr>
                <w:rFonts w:cs="Arial"/>
                <w:b/>
                <w:sz w:val="18"/>
                <w:szCs w:val="18"/>
              </w:rPr>
              <w:t>:</w:t>
            </w:r>
          </w:p>
          <w:p w14:paraId="7CCFAFBB" w14:textId="3372E105" w:rsidR="009675CA" w:rsidRPr="00FF5312" w:rsidRDefault="002C01F6" w:rsidP="008C1210">
            <w:pPr>
              <w:numPr>
                <w:ilvl w:val="0"/>
                <w:numId w:val="24"/>
              </w:numPr>
              <w:spacing w:line="276" w:lineRule="auto"/>
              <w:rPr>
                <w:rFonts w:cs="Arial"/>
                <w:sz w:val="18"/>
                <w:szCs w:val="18"/>
              </w:rPr>
            </w:pPr>
            <w:r w:rsidRPr="00FF5312">
              <w:rPr>
                <w:rFonts w:cs="Arial"/>
                <w:sz w:val="18"/>
                <w:szCs w:val="18"/>
              </w:rPr>
              <w:t xml:space="preserve">The proposal </w:t>
            </w:r>
            <w:r w:rsidRPr="00FF5312">
              <w:rPr>
                <w:rFonts w:cs="Arial"/>
                <w:b/>
                <w:color w:val="C00000"/>
                <w:sz w:val="18"/>
                <w:szCs w:val="18"/>
              </w:rPr>
              <w:t>completed and signed</w:t>
            </w:r>
            <w:r w:rsidRPr="00FF5312">
              <w:rPr>
                <w:rFonts w:cs="Arial"/>
                <w:color w:val="C00000"/>
                <w:sz w:val="18"/>
                <w:szCs w:val="18"/>
              </w:rPr>
              <w:t xml:space="preserve"> </w:t>
            </w:r>
            <w:r w:rsidRPr="00FF5312">
              <w:rPr>
                <w:rFonts w:cs="Arial"/>
                <w:sz w:val="18"/>
                <w:szCs w:val="18"/>
              </w:rPr>
              <w:t>by all parties</w:t>
            </w:r>
            <w:r w:rsidR="00363570" w:rsidRPr="00FF5312">
              <w:rPr>
                <w:rFonts w:cs="Arial"/>
                <w:sz w:val="18"/>
                <w:szCs w:val="18"/>
              </w:rPr>
              <w:t xml:space="preserve"> in Word form</w:t>
            </w:r>
            <w:r w:rsidR="002E711F" w:rsidRPr="00FF5312">
              <w:rPr>
                <w:rFonts w:cs="Arial"/>
                <w:sz w:val="18"/>
                <w:szCs w:val="18"/>
              </w:rPr>
              <w:t>at</w:t>
            </w:r>
          </w:p>
          <w:p w14:paraId="60B26D7C" w14:textId="34C8E9E8" w:rsidR="005B0F27" w:rsidRPr="00FF5312" w:rsidRDefault="002C01F6" w:rsidP="008C1210">
            <w:pPr>
              <w:pStyle w:val="ListParagraph"/>
              <w:numPr>
                <w:ilvl w:val="1"/>
                <w:numId w:val="24"/>
              </w:numPr>
              <w:spacing w:line="276" w:lineRule="auto"/>
              <w:ind w:left="1208" w:hanging="357"/>
              <w:rPr>
                <w:rFonts w:cs="Arial"/>
                <w:sz w:val="18"/>
                <w:szCs w:val="18"/>
              </w:rPr>
            </w:pPr>
            <w:r w:rsidRPr="00FF5312">
              <w:rPr>
                <w:rFonts w:cs="Arial"/>
                <w:i/>
                <w:sz w:val="18"/>
                <w:szCs w:val="18"/>
              </w:rPr>
              <w:t xml:space="preserve">The </w:t>
            </w:r>
            <w:r w:rsidR="00864963" w:rsidRPr="00FF5312">
              <w:rPr>
                <w:rFonts w:cs="Arial"/>
                <w:i/>
                <w:sz w:val="18"/>
                <w:szCs w:val="18"/>
              </w:rPr>
              <w:t xml:space="preserve">Mitacs </w:t>
            </w:r>
            <w:r w:rsidR="00637AF0" w:rsidRPr="00FF5312">
              <w:rPr>
                <w:rFonts w:cs="Arial"/>
                <w:i/>
                <w:sz w:val="18"/>
                <w:szCs w:val="18"/>
              </w:rPr>
              <w:t xml:space="preserve">Accelerate </w:t>
            </w:r>
            <w:r w:rsidR="007F22B2" w:rsidRPr="00FF5312">
              <w:rPr>
                <w:rFonts w:cs="Arial"/>
                <w:i/>
                <w:sz w:val="18"/>
                <w:szCs w:val="18"/>
              </w:rPr>
              <w:t xml:space="preserve">Memorandum </w:t>
            </w:r>
            <w:r w:rsidR="007F22B2" w:rsidRPr="00FF5312">
              <w:rPr>
                <w:rFonts w:cs="Arial"/>
                <w:sz w:val="18"/>
                <w:szCs w:val="18"/>
              </w:rPr>
              <w:t>(</w:t>
            </w:r>
            <w:r w:rsidR="00DE2422" w:rsidRPr="00FF5312">
              <w:rPr>
                <w:rFonts w:cs="Arial"/>
                <w:sz w:val="18"/>
                <w:szCs w:val="18"/>
              </w:rPr>
              <w:t xml:space="preserve">Section </w:t>
            </w:r>
            <w:r w:rsidR="00637AF0" w:rsidRPr="00FF5312">
              <w:rPr>
                <w:rFonts w:cs="Arial"/>
                <w:sz w:val="18"/>
                <w:szCs w:val="18"/>
              </w:rPr>
              <w:t>7</w:t>
            </w:r>
            <w:r w:rsidR="00DE2422" w:rsidRPr="00FF5312">
              <w:rPr>
                <w:rFonts w:cs="Arial"/>
                <w:sz w:val="18"/>
                <w:szCs w:val="18"/>
              </w:rPr>
              <w:t xml:space="preserve">) </w:t>
            </w:r>
            <w:r w:rsidRPr="00FF5312">
              <w:rPr>
                <w:rFonts w:cs="Arial"/>
                <w:sz w:val="18"/>
                <w:szCs w:val="18"/>
              </w:rPr>
              <w:t>with signatures mu</w:t>
            </w:r>
            <w:r w:rsidR="008D5EA0" w:rsidRPr="00FF5312">
              <w:rPr>
                <w:rFonts w:cs="Arial"/>
                <w:sz w:val="18"/>
                <w:szCs w:val="18"/>
              </w:rPr>
              <w:t>st be submitted as a scanned PDF</w:t>
            </w:r>
            <w:r w:rsidR="009675CA" w:rsidRPr="00FF5312">
              <w:rPr>
                <w:rFonts w:eastAsiaTheme="minorHAnsi" w:cs="Arial"/>
                <w:sz w:val="18"/>
                <w:szCs w:val="18"/>
              </w:rPr>
              <w:t xml:space="preserve"> </w:t>
            </w:r>
          </w:p>
          <w:p w14:paraId="38D5B1F4" w14:textId="2777F650" w:rsidR="002C01F6" w:rsidRPr="00FF5312" w:rsidRDefault="009675CA" w:rsidP="008C1210">
            <w:pPr>
              <w:pStyle w:val="ListParagraph"/>
              <w:numPr>
                <w:ilvl w:val="1"/>
                <w:numId w:val="24"/>
              </w:numPr>
              <w:spacing w:line="276" w:lineRule="auto"/>
              <w:ind w:left="1208" w:hanging="357"/>
              <w:rPr>
                <w:rFonts w:cs="Arial"/>
                <w:sz w:val="18"/>
                <w:szCs w:val="18"/>
              </w:rPr>
            </w:pPr>
            <w:r w:rsidRPr="00FF5312">
              <w:rPr>
                <w:rFonts w:eastAsiaTheme="minorHAnsi" w:cs="Arial"/>
                <w:sz w:val="18"/>
                <w:szCs w:val="18"/>
              </w:rPr>
              <w:t>Appendix A - Accelerate Intern Consent Form</w:t>
            </w:r>
            <w:r w:rsidR="008D5EA0" w:rsidRPr="00FF5312">
              <w:rPr>
                <w:rFonts w:eastAsiaTheme="minorHAnsi" w:cs="Arial"/>
                <w:sz w:val="18"/>
                <w:szCs w:val="18"/>
              </w:rPr>
              <w:t xml:space="preserve"> signed</w:t>
            </w:r>
          </w:p>
          <w:p w14:paraId="446359EF" w14:textId="31D547DA" w:rsidR="002C01F6" w:rsidRPr="00FF5312" w:rsidRDefault="002C01F6" w:rsidP="008C1210">
            <w:pPr>
              <w:numPr>
                <w:ilvl w:val="0"/>
                <w:numId w:val="24"/>
              </w:numPr>
              <w:spacing w:line="276" w:lineRule="auto"/>
              <w:rPr>
                <w:rFonts w:cs="Arial"/>
                <w:sz w:val="18"/>
                <w:szCs w:val="18"/>
              </w:rPr>
            </w:pPr>
            <w:r w:rsidRPr="00FF5312">
              <w:rPr>
                <w:rFonts w:cs="Arial"/>
                <w:sz w:val="18"/>
                <w:szCs w:val="18"/>
              </w:rPr>
              <w:t>Intern(s) CV (</w:t>
            </w:r>
            <w:r w:rsidR="00F01CD1" w:rsidRPr="00FF5312">
              <w:rPr>
                <w:rFonts w:cs="Arial"/>
                <w:sz w:val="18"/>
                <w:szCs w:val="18"/>
              </w:rPr>
              <w:t>Any format is allowed. A</w:t>
            </w:r>
            <w:r w:rsidRPr="00FF5312">
              <w:rPr>
                <w:rFonts w:cs="Arial"/>
                <w:sz w:val="18"/>
                <w:szCs w:val="18"/>
              </w:rPr>
              <w:t xml:space="preserve"> </w:t>
            </w:r>
            <w:hyperlink r:id="rId14" w:history="1">
              <w:r w:rsidRPr="00FF5312">
                <w:rPr>
                  <w:rStyle w:val="Hyperlink"/>
                  <w:rFonts w:cs="Arial"/>
                  <w:color w:val="00B0F0"/>
                  <w:sz w:val="18"/>
                  <w:szCs w:val="18"/>
                </w:rPr>
                <w:t>CV template</w:t>
              </w:r>
            </w:hyperlink>
            <w:r w:rsidRPr="00FF5312">
              <w:rPr>
                <w:rFonts w:cs="Arial"/>
                <w:sz w:val="18"/>
                <w:szCs w:val="18"/>
              </w:rPr>
              <w:t xml:space="preserve"> is available on the Mitacs website)</w:t>
            </w:r>
          </w:p>
          <w:p w14:paraId="327DF852" w14:textId="3553ED5B" w:rsidR="000603B2" w:rsidRPr="00FF5312" w:rsidRDefault="000603B2" w:rsidP="008C1210">
            <w:pPr>
              <w:numPr>
                <w:ilvl w:val="0"/>
                <w:numId w:val="24"/>
              </w:numPr>
              <w:spacing w:line="276" w:lineRule="auto"/>
              <w:rPr>
                <w:rFonts w:cs="Arial"/>
                <w:sz w:val="18"/>
                <w:szCs w:val="18"/>
              </w:rPr>
            </w:pPr>
            <w:r w:rsidRPr="00FF5312">
              <w:rPr>
                <w:rFonts w:cs="Arial"/>
                <w:sz w:val="18"/>
                <w:szCs w:val="18"/>
              </w:rPr>
              <w:t>L</w:t>
            </w:r>
            <w:r w:rsidRPr="00387900">
              <w:rPr>
                <w:sz w:val="18"/>
                <w:szCs w:val="18"/>
              </w:rPr>
              <w:t xml:space="preserve">ead Academic Supervisor's CV </w:t>
            </w:r>
            <w:r w:rsidR="00F91977" w:rsidRPr="00387900">
              <w:rPr>
                <w:sz w:val="18"/>
                <w:szCs w:val="18"/>
              </w:rPr>
              <w:t>for each participating academic</w:t>
            </w:r>
            <w:r w:rsidR="00CA481A" w:rsidRPr="00387900">
              <w:rPr>
                <w:sz w:val="18"/>
                <w:szCs w:val="18"/>
              </w:rPr>
              <w:t xml:space="preserve"> institution </w:t>
            </w:r>
            <w:r w:rsidRPr="00387900">
              <w:rPr>
                <w:b/>
                <w:bCs/>
                <w:sz w:val="18"/>
                <w:szCs w:val="18"/>
              </w:rPr>
              <w:t>only</w:t>
            </w:r>
            <w:r w:rsidRPr="00387900">
              <w:rPr>
                <w:sz w:val="18"/>
                <w:szCs w:val="18"/>
              </w:rPr>
              <w:t xml:space="preserve"> for projects with </w:t>
            </w:r>
            <w:r w:rsidRPr="00387900">
              <w:rPr>
                <w:b/>
                <w:sz w:val="18"/>
                <w:szCs w:val="18"/>
              </w:rPr>
              <w:t>6</w:t>
            </w:r>
            <w:r w:rsidR="006B0496" w:rsidRPr="00387900">
              <w:rPr>
                <w:b/>
                <w:sz w:val="18"/>
                <w:szCs w:val="18"/>
              </w:rPr>
              <w:t>+</w:t>
            </w:r>
            <w:r w:rsidRPr="00387900">
              <w:rPr>
                <w:b/>
                <w:sz w:val="18"/>
                <w:szCs w:val="18"/>
              </w:rPr>
              <w:t xml:space="preserve"> IUs </w:t>
            </w:r>
            <w:r w:rsidRPr="00387900">
              <w:rPr>
                <w:sz w:val="18"/>
                <w:szCs w:val="18"/>
              </w:rPr>
              <w:t>(CCV as per Tri-Council or other CV format)</w:t>
            </w:r>
          </w:p>
          <w:p w14:paraId="25AC3B1B" w14:textId="579F776B" w:rsidR="002C01F6" w:rsidRPr="00FF5312" w:rsidRDefault="008D5EA0" w:rsidP="008C1210">
            <w:pPr>
              <w:numPr>
                <w:ilvl w:val="0"/>
                <w:numId w:val="24"/>
              </w:numPr>
              <w:spacing w:line="276" w:lineRule="auto"/>
              <w:rPr>
                <w:rFonts w:cs="Arial"/>
                <w:sz w:val="18"/>
                <w:szCs w:val="18"/>
              </w:rPr>
            </w:pPr>
            <w:r w:rsidRPr="00FF5312">
              <w:rPr>
                <w:rFonts w:cs="Arial"/>
                <w:sz w:val="18"/>
                <w:szCs w:val="18"/>
              </w:rPr>
              <w:t>Accelerate budget</w:t>
            </w:r>
            <w:r w:rsidR="00E5390C" w:rsidRPr="00FF5312">
              <w:rPr>
                <w:rFonts w:cs="Arial"/>
                <w:sz w:val="18"/>
                <w:szCs w:val="18"/>
              </w:rPr>
              <w:t xml:space="preserve"> and invoicing schedule</w:t>
            </w:r>
            <w:r w:rsidRPr="00FF5312">
              <w:rPr>
                <w:rFonts w:cs="Arial"/>
                <w:sz w:val="18"/>
                <w:szCs w:val="18"/>
              </w:rPr>
              <w:t xml:space="preserve"> (</w:t>
            </w:r>
            <w:r w:rsidR="00BF5667" w:rsidRPr="00FF5312">
              <w:rPr>
                <w:rFonts w:cs="Arial"/>
                <w:sz w:val="18"/>
                <w:szCs w:val="18"/>
              </w:rPr>
              <w:t>E</w:t>
            </w:r>
            <w:r w:rsidRPr="00FF5312">
              <w:rPr>
                <w:rFonts w:cs="Arial"/>
                <w:sz w:val="18"/>
                <w:szCs w:val="18"/>
              </w:rPr>
              <w:t>xcel spreadsheet)</w:t>
            </w:r>
          </w:p>
          <w:p w14:paraId="5B644210" w14:textId="29A1213C" w:rsidR="002C01F6" w:rsidRPr="00FF5312" w:rsidRDefault="002C01F6" w:rsidP="008C1210">
            <w:pPr>
              <w:numPr>
                <w:ilvl w:val="0"/>
                <w:numId w:val="24"/>
              </w:numPr>
              <w:spacing w:line="276" w:lineRule="auto"/>
              <w:rPr>
                <w:rFonts w:cs="Arial"/>
                <w:sz w:val="18"/>
                <w:szCs w:val="18"/>
              </w:rPr>
            </w:pPr>
            <w:r w:rsidRPr="00FF5312">
              <w:rPr>
                <w:rFonts w:cs="Arial"/>
                <w:sz w:val="18"/>
                <w:szCs w:val="18"/>
              </w:rPr>
              <w:t>Any supplementary documents (as applicable)</w:t>
            </w:r>
          </w:p>
          <w:p w14:paraId="6B23C7B6" w14:textId="308C97BD" w:rsidR="006B0496" w:rsidRPr="00FF5312" w:rsidRDefault="006B0496" w:rsidP="008C1210">
            <w:pPr>
              <w:spacing w:line="276" w:lineRule="auto"/>
              <w:ind w:left="720"/>
              <w:rPr>
                <w:rFonts w:eastAsiaTheme="minorHAnsi" w:cs="Arial"/>
                <w:sz w:val="18"/>
                <w:szCs w:val="18"/>
              </w:rPr>
            </w:pPr>
          </w:p>
          <w:p w14:paraId="7D07DDA2" w14:textId="2CACE75B" w:rsidR="006B0496" w:rsidRPr="00FF5312" w:rsidRDefault="006B0496" w:rsidP="008C1210">
            <w:pPr>
              <w:spacing w:line="276" w:lineRule="auto"/>
              <w:ind w:left="360"/>
              <w:rPr>
                <w:rFonts w:eastAsiaTheme="minorHAnsi" w:cs="Arial"/>
                <w:b/>
                <w:sz w:val="18"/>
                <w:szCs w:val="18"/>
              </w:rPr>
            </w:pPr>
            <w:r w:rsidRPr="00FF5312">
              <w:rPr>
                <w:rFonts w:eastAsiaTheme="minorHAnsi" w:cs="Arial"/>
                <w:b/>
                <w:sz w:val="18"/>
                <w:szCs w:val="18"/>
              </w:rPr>
              <w:t xml:space="preserve">If your application involves an </w:t>
            </w:r>
            <w:r w:rsidR="00433CAC" w:rsidRPr="00FF5312">
              <w:rPr>
                <w:rFonts w:eastAsiaTheme="minorHAnsi" w:cs="Arial"/>
                <w:b/>
                <w:sz w:val="18"/>
                <w:szCs w:val="18"/>
              </w:rPr>
              <w:t>A</w:t>
            </w:r>
            <w:r w:rsidR="006D5273" w:rsidRPr="00FF5312">
              <w:rPr>
                <w:rFonts w:eastAsiaTheme="minorHAnsi" w:cs="Arial"/>
                <w:b/>
                <w:sz w:val="18"/>
                <w:szCs w:val="18"/>
              </w:rPr>
              <w:t xml:space="preserve">ccelerate </w:t>
            </w:r>
            <w:r w:rsidR="00433CAC" w:rsidRPr="00FF5312">
              <w:rPr>
                <w:rFonts w:eastAsiaTheme="minorHAnsi" w:cs="Arial"/>
                <w:b/>
                <w:sz w:val="18"/>
                <w:szCs w:val="18"/>
              </w:rPr>
              <w:t>I</w:t>
            </w:r>
            <w:r w:rsidRPr="00FF5312">
              <w:rPr>
                <w:rFonts w:eastAsiaTheme="minorHAnsi" w:cs="Arial"/>
                <w:b/>
                <w:sz w:val="18"/>
                <w:szCs w:val="18"/>
              </w:rPr>
              <w:t>nternational component</w:t>
            </w:r>
            <w:r w:rsidR="00C51EE7" w:rsidRPr="00FF5312">
              <w:rPr>
                <w:rFonts w:eastAsiaTheme="minorHAnsi" w:cs="Arial"/>
                <w:b/>
                <w:sz w:val="18"/>
                <w:szCs w:val="18"/>
              </w:rPr>
              <w:t>,</w:t>
            </w:r>
            <w:r w:rsidRPr="00FF5312">
              <w:rPr>
                <w:rFonts w:eastAsiaTheme="minorHAnsi" w:cs="Arial"/>
                <w:b/>
                <w:sz w:val="18"/>
                <w:szCs w:val="18"/>
              </w:rPr>
              <w:t xml:space="preserve"> please note:</w:t>
            </w:r>
          </w:p>
          <w:p w14:paraId="7C738473" w14:textId="4198EFE3" w:rsidR="008D5EA0" w:rsidRPr="00FF5312" w:rsidRDefault="008D5EA0" w:rsidP="008C1210">
            <w:pPr>
              <w:pStyle w:val="ListParagraph"/>
              <w:numPr>
                <w:ilvl w:val="0"/>
                <w:numId w:val="25"/>
              </w:numPr>
              <w:spacing w:line="276" w:lineRule="auto"/>
              <w:rPr>
                <w:rFonts w:eastAsiaTheme="minorHAnsi" w:cs="Arial"/>
                <w:sz w:val="18"/>
                <w:szCs w:val="18"/>
              </w:rPr>
            </w:pPr>
            <w:r w:rsidRPr="00FF5312">
              <w:rPr>
                <w:rFonts w:eastAsiaTheme="minorHAnsi" w:cs="Arial"/>
                <w:sz w:val="18"/>
                <w:szCs w:val="18"/>
              </w:rPr>
              <w:t xml:space="preserve">You must complete Appendix </w:t>
            </w:r>
            <w:r w:rsidR="00782B7F" w:rsidRPr="00FF5312">
              <w:rPr>
                <w:rFonts w:eastAsiaTheme="minorHAnsi" w:cs="Arial"/>
                <w:sz w:val="18"/>
                <w:szCs w:val="18"/>
              </w:rPr>
              <w:t>B</w:t>
            </w:r>
            <w:r w:rsidR="00945C5A" w:rsidRPr="00FF5312">
              <w:rPr>
                <w:rFonts w:eastAsiaTheme="minorHAnsi" w:cs="Arial"/>
                <w:sz w:val="18"/>
                <w:szCs w:val="18"/>
              </w:rPr>
              <w:t xml:space="preserve"> – </w:t>
            </w:r>
            <w:r w:rsidR="00945C5A" w:rsidRPr="00FF5312">
              <w:rPr>
                <w:rFonts w:eastAsiaTheme="minorHAnsi" w:cs="Arial"/>
                <w:i/>
                <w:sz w:val="18"/>
                <w:szCs w:val="18"/>
              </w:rPr>
              <w:t>Accelerate International</w:t>
            </w:r>
            <w:r w:rsidRPr="00FF5312">
              <w:rPr>
                <w:rFonts w:eastAsiaTheme="minorHAnsi" w:cs="Arial"/>
                <w:sz w:val="18"/>
                <w:szCs w:val="18"/>
              </w:rPr>
              <w:t xml:space="preserve"> </w:t>
            </w:r>
            <w:r w:rsidR="003B70E4" w:rsidRPr="00FF5312">
              <w:rPr>
                <w:rFonts w:eastAsiaTheme="minorHAnsi" w:cs="Arial"/>
                <w:sz w:val="18"/>
                <w:szCs w:val="18"/>
              </w:rPr>
              <w:t>in addition to this</w:t>
            </w:r>
            <w:r w:rsidR="00A81DDA" w:rsidRPr="00FF5312">
              <w:rPr>
                <w:rFonts w:eastAsiaTheme="minorHAnsi" w:cs="Arial"/>
                <w:sz w:val="18"/>
                <w:szCs w:val="18"/>
              </w:rPr>
              <w:t xml:space="preserve"> </w:t>
            </w:r>
            <w:r w:rsidR="00833600" w:rsidRPr="00FF5312">
              <w:rPr>
                <w:rFonts w:eastAsiaTheme="minorHAnsi" w:cs="Arial"/>
                <w:sz w:val="18"/>
                <w:szCs w:val="18"/>
              </w:rPr>
              <w:t>entire</w:t>
            </w:r>
            <w:r w:rsidR="00A81DDA" w:rsidRPr="00FF5312">
              <w:rPr>
                <w:rFonts w:eastAsiaTheme="minorHAnsi" w:cs="Arial"/>
                <w:sz w:val="18"/>
                <w:szCs w:val="18"/>
              </w:rPr>
              <w:t xml:space="preserve"> application</w:t>
            </w:r>
          </w:p>
          <w:p w14:paraId="29B4E37D" w14:textId="1DC660CF" w:rsidR="00421CF3" w:rsidRPr="00FF5312" w:rsidRDefault="00C172D8" w:rsidP="008C1210">
            <w:pPr>
              <w:numPr>
                <w:ilvl w:val="0"/>
                <w:numId w:val="24"/>
              </w:numPr>
              <w:spacing w:line="276" w:lineRule="auto"/>
              <w:rPr>
                <w:rFonts w:cs="Arial"/>
                <w:sz w:val="18"/>
                <w:szCs w:val="18"/>
              </w:rPr>
            </w:pPr>
            <w:r w:rsidRPr="00FF5312">
              <w:rPr>
                <w:rFonts w:eastAsiaTheme="minorHAnsi" w:cs="Arial"/>
                <w:sz w:val="18"/>
                <w:szCs w:val="18"/>
              </w:rPr>
              <w:t xml:space="preserve">International </w:t>
            </w:r>
            <w:r w:rsidR="006B0496" w:rsidRPr="00FF5312">
              <w:rPr>
                <w:rFonts w:eastAsiaTheme="minorHAnsi" w:cs="Arial"/>
                <w:sz w:val="18"/>
                <w:szCs w:val="18"/>
              </w:rPr>
              <w:t>Pre-Departure Form</w:t>
            </w:r>
            <w:r w:rsidRPr="00FF5312">
              <w:rPr>
                <w:rFonts w:eastAsiaTheme="minorHAnsi" w:cs="Arial"/>
                <w:sz w:val="18"/>
                <w:szCs w:val="18"/>
              </w:rPr>
              <w:t xml:space="preserve"> and Code of Conduct and Ethics form </w:t>
            </w:r>
            <w:r w:rsidR="0095454A" w:rsidRPr="00FF5312">
              <w:rPr>
                <w:rFonts w:eastAsiaTheme="minorHAnsi" w:cs="Arial"/>
                <w:sz w:val="18"/>
                <w:szCs w:val="18"/>
              </w:rPr>
              <w:t>may</w:t>
            </w:r>
            <w:r w:rsidRPr="00FF5312">
              <w:rPr>
                <w:rFonts w:eastAsiaTheme="minorHAnsi" w:cs="Arial"/>
                <w:sz w:val="18"/>
                <w:szCs w:val="18"/>
              </w:rPr>
              <w:t xml:space="preserve"> be forwarded to Mitacs after submission of your application; however, funds cannot be released </w:t>
            </w:r>
            <w:r w:rsidR="00F0738D" w:rsidRPr="00FF5312">
              <w:rPr>
                <w:rFonts w:eastAsiaTheme="minorHAnsi" w:cs="Arial"/>
                <w:sz w:val="18"/>
                <w:szCs w:val="18"/>
              </w:rPr>
              <w:t xml:space="preserve">and </w:t>
            </w:r>
            <w:r w:rsidR="004D75BC" w:rsidRPr="00FF5312">
              <w:rPr>
                <w:rFonts w:eastAsiaTheme="minorHAnsi" w:cs="Arial"/>
                <w:sz w:val="18"/>
                <w:szCs w:val="18"/>
              </w:rPr>
              <w:t xml:space="preserve">the </w:t>
            </w:r>
            <w:r w:rsidR="00F0738D" w:rsidRPr="00FF5312">
              <w:rPr>
                <w:rFonts w:eastAsiaTheme="minorHAnsi" w:cs="Arial"/>
                <w:sz w:val="18"/>
                <w:szCs w:val="18"/>
              </w:rPr>
              <w:t xml:space="preserve">internship may not begin </w:t>
            </w:r>
            <w:r w:rsidRPr="00FF5312">
              <w:rPr>
                <w:rFonts w:eastAsiaTheme="minorHAnsi" w:cs="Arial"/>
                <w:sz w:val="18"/>
                <w:szCs w:val="18"/>
              </w:rPr>
              <w:t>until Mitacs receives these forms</w:t>
            </w:r>
            <w:r w:rsidR="006B0496" w:rsidRPr="00FF5312">
              <w:rPr>
                <w:rFonts w:eastAsiaTheme="minorHAnsi" w:cs="Arial"/>
                <w:sz w:val="18"/>
                <w:szCs w:val="18"/>
              </w:rPr>
              <w:t xml:space="preserve"> </w:t>
            </w:r>
          </w:p>
          <w:p w14:paraId="1CA5F272" w14:textId="18D778B2" w:rsidR="006B0496" w:rsidRPr="00FF5312" w:rsidRDefault="00421CF3" w:rsidP="008C1210">
            <w:pPr>
              <w:numPr>
                <w:ilvl w:val="0"/>
                <w:numId w:val="24"/>
              </w:numPr>
              <w:spacing w:line="276" w:lineRule="auto"/>
              <w:rPr>
                <w:rFonts w:cs="Arial"/>
                <w:sz w:val="18"/>
                <w:szCs w:val="18"/>
              </w:rPr>
            </w:pPr>
            <w:r w:rsidRPr="00FF5312">
              <w:rPr>
                <w:rFonts w:eastAsiaTheme="minorHAnsi" w:cs="Arial"/>
                <w:sz w:val="18"/>
                <w:szCs w:val="18"/>
              </w:rPr>
              <w:t xml:space="preserve">Indemnity Agreement (as applicable) *Please contact your Business Development representative to find out whether this document is required. </w:t>
            </w:r>
          </w:p>
          <w:p w14:paraId="7754E2F3" w14:textId="3544CC41" w:rsidR="00AE6BBB" w:rsidRPr="00FF5312" w:rsidRDefault="00AE6BBB" w:rsidP="008C1210">
            <w:pPr>
              <w:pStyle w:val="ListParagraph"/>
              <w:numPr>
                <w:ilvl w:val="0"/>
                <w:numId w:val="25"/>
              </w:numPr>
              <w:spacing w:line="276" w:lineRule="auto"/>
              <w:rPr>
                <w:rFonts w:eastAsiaTheme="minorHAnsi" w:cs="Arial"/>
                <w:sz w:val="18"/>
                <w:szCs w:val="18"/>
              </w:rPr>
            </w:pPr>
            <w:r w:rsidRPr="00FF5312">
              <w:rPr>
                <w:rFonts w:eastAsiaTheme="minorHAnsi" w:cs="Arial"/>
                <w:sz w:val="18"/>
                <w:szCs w:val="18"/>
              </w:rPr>
              <w:t xml:space="preserve">Visit the </w:t>
            </w:r>
            <w:hyperlink r:id="rId15" w:history="1">
              <w:r w:rsidRPr="00FF5312">
                <w:rPr>
                  <w:rStyle w:val="Hyperlink"/>
                  <w:rFonts w:eastAsiaTheme="minorHAnsi" w:cs="Arial"/>
                  <w:sz w:val="18"/>
                  <w:szCs w:val="18"/>
                </w:rPr>
                <w:t>Accelerate International website</w:t>
              </w:r>
            </w:hyperlink>
            <w:r w:rsidRPr="00FF5312">
              <w:rPr>
                <w:rFonts w:eastAsiaTheme="minorHAnsi" w:cs="Arial"/>
                <w:sz w:val="18"/>
                <w:szCs w:val="18"/>
              </w:rPr>
              <w:t xml:space="preserve"> to determine if there is any additional required documentation for the country you intend to work with</w:t>
            </w:r>
          </w:p>
          <w:p w14:paraId="3BBCFC53" w14:textId="77777777" w:rsidR="002C01F6" w:rsidRPr="00FF5312" w:rsidRDefault="002C01F6" w:rsidP="008C1210">
            <w:pPr>
              <w:spacing w:line="276" w:lineRule="auto"/>
              <w:ind w:left="288"/>
              <w:rPr>
                <w:rFonts w:cs="Arial"/>
                <w:sz w:val="18"/>
                <w:szCs w:val="18"/>
              </w:rPr>
            </w:pPr>
          </w:p>
          <w:p w14:paraId="5C28E08E" w14:textId="1BB5383D" w:rsidR="002C01F6" w:rsidRPr="00FF5312" w:rsidRDefault="002C01F6" w:rsidP="008C1210">
            <w:pPr>
              <w:spacing w:line="276" w:lineRule="auto"/>
              <w:ind w:left="288"/>
              <w:rPr>
                <w:rFonts w:cs="Arial"/>
                <w:sz w:val="18"/>
                <w:szCs w:val="18"/>
              </w:rPr>
            </w:pPr>
            <w:r w:rsidRPr="00FF5312">
              <w:rPr>
                <w:rFonts w:cs="Arial"/>
                <w:sz w:val="18"/>
                <w:szCs w:val="18"/>
              </w:rPr>
              <w:t xml:space="preserve">* </w:t>
            </w:r>
            <w:r w:rsidRPr="00FF5312">
              <w:rPr>
                <w:rFonts w:cs="Arial"/>
                <w:b/>
                <w:sz w:val="18"/>
                <w:szCs w:val="18"/>
              </w:rPr>
              <w:t xml:space="preserve">An incomplete application or a modified form will result in a delay in the </w:t>
            </w:r>
            <w:r w:rsidR="00C51EE7" w:rsidRPr="00FF5312">
              <w:rPr>
                <w:rFonts w:cs="Arial"/>
                <w:b/>
                <w:sz w:val="18"/>
                <w:szCs w:val="18"/>
              </w:rPr>
              <w:t>proposal</w:t>
            </w:r>
            <w:r w:rsidRPr="00FF5312">
              <w:rPr>
                <w:rFonts w:cs="Arial"/>
                <w:b/>
                <w:sz w:val="18"/>
                <w:szCs w:val="18"/>
              </w:rPr>
              <w:t xml:space="preserve"> evaluation process.</w:t>
            </w:r>
          </w:p>
        </w:tc>
      </w:tr>
    </w:tbl>
    <w:p w14:paraId="011AD419" w14:textId="202F52A1" w:rsidR="00E546AB" w:rsidRPr="00FF5312" w:rsidRDefault="0068375C" w:rsidP="008C1210">
      <w:pPr>
        <w:spacing w:after="200" w:line="276" w:lineRule="auto"/>
        <w:rPr>
          <w:rFonts w:ascii="Century Gothic" w:hAnsi="Century Gothic" w:cs="Arial"/>
          <w:b/>
          <w:color w:val="1AA3DD"/>
          <w:sz w:val="32"/>
          <w:szCs w:val="32"/>
        </w:rPr>
      </w:pPr>
      <w:r w:rsidRPr="00FF5312">
        <w:rPr>
          <w:rFonts w:cs="Arial"/>
          <w:sz w:val="18"/>
          <w:szCs w:val="18"/>
        </w:rPr>
        <w:br w:type="page"/>
      </w:r>
      <w:r w:rsidR="009A52DF" w:rsidRPr="00FF5312">
        <w:rPr>
          <w:rFonts w:ascii="Century Gothic" w:hAnsi="Century Gothic" w:cs="Arial"/>
          <w:b/>
          <w:color w:val="1AA3DD"/>
          <w:sz w:val="32"/>
          <w:szCs w:val="32"/>
        </w:rPr>
        <w:lastRenderedPageBreak/>
        <w:t>Mitacs Accelerate Proposal</w:t>
      </w:r>
    </w:p>
    <w:p w14:paraId="7D4772F5" w14:textId="77777777" w:rsidR="00DA0A78" w:rsidRPr="00FF5312" w:rsidRDefault="00DA0A78" w:rsidP="008C1210">
      <w:pPr>
        <w:pStyle w:val="Heading3"/>
        <w:numPr>
          <w:ilvl w:val="0"/>
          <w:numId w:val="12"/>
        </w:numPr>
        <w:spacing w:before="0" w:after="0"/>
        <w:jc w:val="left"/>
        <w:rPr>
          <w:rFonts w:cs="Arial"/>
          <w:sz w:val="24"/>
          <w:szCs w:val="24"/>
        </w:rPr>
      </w:pPr>
      <w:r w:rsidRPr="00FF5312">
        <w:rPr>
          <w:rFonts w:cs="Arial"/>
          <w:sz w:val="24"/>
          <w:szCs w:val="24"/>
        </w:rPr>
        <w:t>Research Proposal Summary</w:t>
      </w:r>
    </w:p>
    <w:p w14:paraId="391223D5" w14:textId="77777777" w:rsidR="00DA0A78" w:rsidRPr="00FF5312" w:rsidRDefault="00DA0A78" w:rsidP="008C1210">
      <w:pPr>
        <w:rPr>
          <w:sz w:val="16"/>
          <w:szCs w:val="16"/>
        </w:rPr>
      </w:pPr>
    </w:p>
    <w:tbl>
      <w:tblPr>
        <w:tblStyle w:val="TableGrid4"/>
        <w:tblW w:w="9906" w:type="dxa"/>
        <w:tblInd w:w="108" w:type="dxa"/>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Layout w:type="fixed"/>
        <w:tblLook w:val="04A0" w:firstRow="1" w:lastRow="0" w:firstColumn="1" w:lastColumn="0" w:noHBand="0" w:noVBand="1"/>
      </w:tblPr>
      <w:tblGrid>
        <w:gridCol w:w="3419"/>
        <w:gridCol w:w="1995"/>
        <w:gridCol w:w="996"/>
        <w:gridCol w:w="977"/>
        <w:gridCol w:w="2519"/>
      </w:tblGrid>
      <w:tr w:rsidR="00DA0A78" w:rsidRPr="00387900" w14:paraId="41F2F3E5" w14:textId="77777777" w:rsidTr="005E7A4F">
        <w:trPr>
          <w:trHeight w:val="23"/>
        </w:trPr>
        <w:tc>
          <w:tcPr>
            <w:tcW w:w="3419" w:type="dxa"/>
            <w:tcBorders>
              <w:right w:val="dotted" w:sz="4" w:space="0" w:color="auto"/>
            </w:tcBorders>
            <w:shd w:val="clear" w:color="auto" w:fill="auto"/>
          </w:tcPr>
          <w:p w14:paraId="07F566F1" w14:textId="77777777" w:rsidR="00DA0A78" w:rsidRPr="00FF5312" w:rsidRDefault="00DA0A78"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Title of project:</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C7AE6BE" w14:textId="7864F0AE" w:rsidR="00DA0A78" w:rsidRPr="00FF5312" w:rsidRDefault="00A142C2" w:rsidP="00A142C2">
            <w:pPr>
              <w:spacing w:before="120" w:after="120"/>
              <w:rPr>
                <w:rFonts w:cs="Arial"/>
                <w:sz w:val="18"/>
                <w:szCs w:val="18"/>
              </w:rPr>
            </w:pPr>
            <w:r>
              <w:rPr>
                <w:rFonts w:cs="Arial"/>
                <w:sz w:val="18"/>
                <w:szCs w:val="18"/>
              </w:rPr>
              <w:t>A</w:t>
            </w:r>
            <w:r w:rsidR="005C7ADC" w:rsidRPr="00FF5312">
              <w:rPr>
                <w:rFonts w:cs="Arial"/>
                <w:sz w:val="18"/>
                <w:szCs w:val="18"/>
              </w:rPr>
              <w:t xml:space="preserve"> smart banking conversation</w:t>
            </w:r>
            <w:r w:rsidR="00AB2130">
              <w:rPr>
                <w:rFonts w:cs="Arial"/>
                <w:sz w:val="18"/>
                <w:szCs w:val="18"/>
              </w:rPr>
              <w:t>al</w:t>
            </w:r>
            <w:r w:rsidR="005C7ADC" w:rsidRPr="00FF5312">
              <w:rPr>
                <w:rFonts w:cs="Arial"/>
                <w:sz w:val="18"/>
                <w:szCs w:val="18"/>
              </w:rPr>
              <w:t xml:space="preserve"> service</w:t>
            </w:r>
          </w:p>
        </w:tc>
      </w:tr>
      <w:tr w:rsidR="006E573B" w:rsidRPr="00387900" w14:paraId="45BD454F" w14:textId="77777777" w:rsidTr="005E7A4F">
        <w:trPr>
          <w:trHeight w:val="23"/>
        </w:trPr>
        <w:tc>
          <w:tcPr>
            <w:tcW w:w="3419" w:type="dxa"/>
            <w:vMerge w:val="restart"/>
            <w:tcBorders>
              <w:right w:val="dotted" w:sz="4" w:space="0" w:color="auto"/>
            </w:tcBorders>
            <w:shd w:val="clear" w:color="auto" w:fill="auto"/>
          </w:tcPr>
          <w:p w14:paraId="05B534DA" w14:textId="77777777" w:rsidR="006E573B" w:rsidRPr="00FF5312" w:rsidRDefault="006E573B" w:rsidP="008C1210">
            <w:pPr>
              <w:pStyle w:val="ListParagraph"/>
              <w:numPr>
                <w:ilvl w:val="1"/>
                <w:numId w:val="1"/>
              </w:numPr>
              <w:pBdr>
                <w:right w:val="single" w:sz="2" w:space="4" w:color="808080" w:themeColor="background1" w:themeShade="80"/>
              </w:pBdr>
              <w:spacing w:after="60"/>
              <w:ind w:left="431" w:hanging="540"/>
              <w:rPr>
                <w:rFonts w:cs="Arial"/>
                <w:b/>
                <w:sz w:val="20"/>
                <w:szCs w:val="20"/>
              </w:rPr>
            </w:pPr>
            <w:bookmarkStart w:id="0" w:name="_Hlk527701847"/>
            <w:r w:rsidRPr="00FF5312">
              <w:rPr>
                <w:rFonts w:cs="Arial"/>
                <w:b/>
                <w:sz w:val="20"/>
                <w:szCs w:val="20"/>
              </w:rPr>
              <w:t xml:space="preserve">Type of project: </w:t>
            </w:r>
            <w:r w:rsidRPr="00FF5312">
              <w:rPr>
                <w:rFonts w:cs="Arial"/>
                <w:b/>
                <w:sz w:val="20"/>
                <w:szCs w:val="20"/>
              </w:rPr>
              <w:br/>
            </w:r>
            <w:r w:rsidRPr="00FF5312">
              <w:rPr>
                <w:rFonts w:cs="Arial"/>
                <w:color w:val="808080" w:themeColor="background1" w:themeShade="80"/>
                <w:sz w:val="18"/>
                <w:szCs w:val="18"/>
              </w:rPr>
              <w:t>Please indicate (x)</w:t>
            </w:r>
          </w:p>
          <w:p w14:paraId="20836F2F" w14:textId="6F42FA47" w:rsidR="00AE6BBB" w:rsidRPr="00FF5312" w:rsidRDefault="00AE6BBB" w:rsidP="008C1210">
            <w:pPr>
              <w:pStyle w:val="ListParagraph"/>
              <w:pBdr>
                <w:right w:val="single" w:sz="2" w:space="4" w:color="808080" w:themeColor="background1" w:themeShade="80"/>
              </w:pBdr>
              <w:spacing w:after="60"/>
              <w:ind w:left="431"/>
              <w:rPr>
                <w:rFonts w:cs="Arial"/>
                <w:b/>
                <w:sz w:val="20"/>
                <w:szCs w:val="20"/>
              </w:rPr>
            </w:pPr>
            <w:r w:rsidRPr="00FF5312">
              <w:rPr>
                <w:rFonts w:cs="Arial"/>
                <w:color w:val="808080" w:themeColor="background1" w:themeShade="80"/>
                <w:sz w:val="18"/>
                <w:szCs w:val="18"/>
              </w:rPr>
              <w:t>Select all that apply</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D4D337D" w14:textId="4450DC36" w:rsidR="006E573B" w:rsidRPr="00FF5312" w:rsidRDefault="006E573B" w:rsidP="008C1210">
            <w:pPr>
              <w:spacing w:after="60"/>
              <w:rPr>
                <w:rFonts w:cs="Arial"/>
                <w:sz w:val="18"/>
                <w:szCs w:val="18"/>
              </w:rPr>
            </w:pPr>
            <w:r w:rsidRPr="00FF5312">
              <w:rPr>
                <w:rFonts w:cs="Arial"/>
                <w:sz w:val="18"/>
                <w:szCs w:val="18"/>
              </w:rPr>
              <w:t xml:space="preserve">(_) </w:t>
            </w:r>
            <w:r w:rsidR="00EC08DA" w:rsidRPr="00FF5312">
              <w:rPr>
                <w:rFonts w:cs="Arial"/>
                <w:sz w:val="18"/>
                <w:szCs w:val="18"/>
              </w:rPr>
              <w:t>Accelerate</w:t>
            </w:r>
          </w:p>
        </w:tc>
      </w:tr>
      <w:tr w:rsidR="00EC08DA" w:rsidRPr="00387900" w14:paraId="4E0E518F" w14:textId="77777777" w:rsidTr="005E7A4F">
        <w:trPr>
          <w:trHeight w:val="23"/>
        </w:trPr>
        <w:tc>
          <w:tcPr>
            <w:tcW w:w="3419" w:type="dxa"/>
            <w:vMerge/>
            <w:tcBorders>
              <w:right w:val="dotted" w:sz="4" w:space="0" w:color="auto"/>
            </w:tcBorders>
            <w:shd w:val="clear" w:color="auto" w:fill="auto"/>
          </w:tcPr>
          <w:p w14:paraId="17BA801D" w14:textId="77777777" w:rsidR="00EC08DA" w:rsidRPr="00FF5312" w:rsidRDefault="00EC08DA" w:rsidP="008C1210">
            <w:pPr>
              <w:pStyle w:val="ListParagraph"/>
              <w:numPr>
                <w:ilvl w:val="1"/>
                <w:numId w:val="1"/>
              </w:numPr>
              <w:pBdr>
                <w:right w:val="single" w:sz="2" w:space="4" w:color="808080" w:themeColor="background1" w:themeShade="80"/>
              </w:pBdr>
              <w:spacing w:after="60"/>
              <w:ind w:left="431" w:hanging="540"/>
              <w:rPr>
                <w:rFonts w:cs="Arial"/>
                <w:b/>
                <w:sz w:val="20"/>
                <w:szCs w:val="20"/>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8D1A75C" w14:textId="57B5ADD7" w:rsidR="00EC08DA" w:rsidRPr="00FF5312" w:rsidRDefault="00EC08DA" w:rsidP="008C1210">
            <w:pPr>
              <w:spacing w:after="60"/>
              <w:rPr>
                <w:rFonts w:cs="Arial"/>
                <w:sz w:val="18"/>
                <w:szCs w:val="18"/>
              </w:rPr>
            </w:pPr>
            <w:r w:rsidRPr="00FF5312">
              <w:rPr>
                <w:rFonts w:cs="Arial"/>
                <w:sz w:val="18"/>
                <w:szCs w:val="18"/>
              </w:rPr>
              <w:t>(</w:t>
            </w:r>
            <w:r w:rsidR="00BB0672" w:rsidRPr="00FF5312">
              <w:rPr>
                <w:rFonts w:cs="Arial"/>
                <w:sz w:val="18"/>
                <w:szCs w:val="18"/>
              </w:rPr>
              <w:t>x</w:t>
            </w:r>
            <w:r w:rsidRPr="00FF5312">
              <w:rPr>
                <w:rFonts w:cs="Arial"/>
                <w:sz w:val="18"/>
                <w:szCs w:val="18"/>
              </w:rPr>
              <w:t>) Accelerate Fellowship</w:t>
            </w:r>
          </w:p>
        </w:tc>
      </w:tr>
      <w:tr w:rsidR="00EC08DA" w:rsidRPr="00387900" w14:paraId="3752E1DC" w14:textId="77777777" w:rsidTr="005E7A4F">
        <w:trPr>
          <w:trHeight w:val="23"/>
        </w:trPr>
        <w:tc>
          <w:tcPr>
            <w:tcW w:w="3419" w:type="dxa"/>
            <w:vMerge/>
            <w:tcBorders>
              <w:right w:val="dotted" w:sz="4" w:space="0" w:color="auto"/>
            </w:tcBorders>
            <w:shd w:val="clear" w:color="auto" w:fill="auto"/>
          </w:tcPr>
          <w:p w14:paraId="0918CE21" w14:textId="77777777"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17A88715" w14:textId="0050547D" w:rsidR="00EC08DA" w:rsidRPr="00FF5312" w:rsidRDefault="00EC08DA" w:rsidP="008C1210">
            <w:pPr>
              <w:spacing w:after="60"/>
              <w:rPr>
                <w:rFonts w:cs="Arial"/>
                <w:sz w:val="18"/>
                <w:szCs w:val="18"/>
              </w:rPr>
            </w:pPr>
            <w:r w:rsidRPr="00FF5312">
              <w:rPr>
                <w:rFonts w:cs="Arial"/>
                <w:sz w:val="18"/>
                <w:szCs w:val="18"/>
              </w:rPr>
              <w:t>(_) Accelerate Entrepreneur</w:t>
            </w:r>
          </w:p>
        </w:tc>
      </w:tr>
      <w:tr w:rsidR="00EC08DA" w:rsidRPr="00387900" w14:paraId="408CD6A0" w14:textId="77777777" w:rsidTr="005E7A4F">
        <w:trPr>
          <w:trHeight w:val="23"/>
        </w:trPr>
        <w:tc>
          <w:tcPr>
            <w:tcW w:w="3419" w:type="dxa"/>
            <w:vMerge/>
            <w:tcBorders>
              <w:right w:val="dotted" w:sz="4" w:space="0" w:color="auto"/>
            </w:tcBorders>
            <w:shd w:val="clear" w:color="auto" w:fill="auto"/>
          </w:tcPr>
          <w:p w14:paraId="43B42C12" w14:textId="77777777" w:rsidR="00EC08DA" w:rsidRPr="00FF5312" w:rsidRDefault="00EC08DA" w:rsidP="008C1210">
            <w:pPr>
              <w:pBdr>
                <w:right w:val="single" w:sz="2" w:space="4" w:color="808080" w:themeColor="background1" w:themeShade="80"/>
              </w:pBdr>
              <w:spacing w:after="60"/>
              <w:ind w:right="-108"/>
              <w:rPr>
                <w:rFonts w:cs="Arial"/>
                <w:b/>
                <w:sz w:val="20"/>
                <w:szCs w:val="20"/>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720B8F7E" w14:textId="1A194223" w:rsidR="00EC08DA" w:rsidRPr="00FF5312" w:rsidRDefault="00EC08DA" w:rsidP="008C1210">
            <w:pPr>
              <w:spacing w:after="60"/>
              <w:rPr>
                <w:rFonts w:cs="Arial"/>
                <w:sz w:val="18"/>
                <w:szCs w:val="18"/>
              </w:rPr>
            </w:pPr>
            <w:r w:rsidRPr="00FF5312">
              <w:rPr>
                <w:rFonts w:cs="Arial"/>
                <w:sz w:val="18"/>
                <w:szCs w:val="18"/>
              </w:rPr>
              <w:t>(_) Accelerate International</w:t>
            </w:r>
            <w:r w:rsidR="00AD3F39" w:rsidRPr="00FF5312">
              <w:rPr>
                <w:rFonts w:cs="Arial"/>
                <w:sz w:val="18"/>
                <w:szCs w:val="18"/>
              </w:rPr>
              <w:t xml:space="preserve"> (Please also complete Appendix B)</w:t>
            </w:r>
          </w:p>
        </w:tc>
      </w:tr>
      <w:bookmarkEnd w:id="0"/>
      <w:tr w:rsidR="00EC08DA" w:rsidRPr="00E74E10" w14:paraId="6F9D5413" w14:textId="77777777" w:rsidTr="005E7A4F">
        <w:trPr>
          <w:trHeight w:val="23"/>
        </w:trPr>
        <w:tc>
          <w:tcPr>
            <w:tcW w:w="3419" w:type="dxa"/>
            <w:tcBorders>
              <w:right w:val="dotted" w:sz="4" w:space="0" w:color="auto"/>
            </w:tcBorders>
            <w:shd w:val="clear" w:color="auto" w:fill="auto"/>
          </w:tcPr>
          <w:p w14:paraId="0152030D" w14:textId="28B5C3D8"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Number of Internship</w:t>
            </w:r>
            <w:r w:rsidR="0087767D" w:rsidRPr="00FF5312">
              <w:rPr>
                <w:rFonts w:cs="Arial"/>
                <w:b/>
                <w:sz w:val="20"/>
                <w:szCs w:val="20"/>
              </w:rPr>
              <w:t xml:space="preserve"> Units</w:t>
            </w:r>
            <w:r w:rsidRPr="00FF5312">
              <w:rPr>
                <w:rFonts w:cs="Arial"/>
                <w:b/>
                <w:sz w:val="20"/>
                <w:szCs w:val="20"/>
              </w:rPr>
              <w:t>:</w:t>
            </w:r>
          </w:p>
        </w:tc>
        <w:tc>
          <w:tcPr>
            <w:tcW w:w="6487" w:type="dxa"/>
            <w:gridSpan w:val="4"/>
            <w:tcBorders>
              <w:top w:val="dotted" w:sz="4" w:space="0" w:color="auto"/>
              <w:left w:val="dotted" w:sz="4" w:space="0" w:color="auto"/>
              <w:right w:val="dotted" w:sz="4" w:space="0" w:color="auto"/>
            </w:tcBorders>
            <w:shd w:val="clear" w:color="auto" w:fill="auto"/>
            <w:vAlign w:val="center"/>
          </w:tcPr>
          <w:p w14:paraId="424BC3A4" w14:textId="723FFB9D" w:rsidR="00EC08DA" w:rsidRPr="00FF5312" w:rsidRDefault="00283F1B" w:rsidP="008C1210">
            <w:pPr>
              <w:spacing w:after="60"/>
              <w:rPr>
                <w:rFonts w:cs="Arial"/>
                <w:sz w:val="18"/>
                <w:szCs w:val="18"/>
              </w:rPr>
            </w:pPr>
            <w:r w:rsidRPr="00FF5312">
              <w:rPr>
                <w:rFonts w:cs="Arial"/>
                <w:sz w:val="18"/>
                <w:szCs w:val="18"/>
              </w:rPr>
              <w:t>9</w:t>
            </w:r>
          </w:p>
        </w:tc>
      </w:tr>
      <w:tr w:rsidR="00EC08DA" w:rsidRPr="00387900" w14:paraId="6346ED57" w14:textId="77777777" w:rsidTr="005E7A4F">
        <w:trPr>
          <w:trHeight w:val="23"/>
        </w:trPr>
        <w:tc>
          <w:tcPr>
            <w:tcW w:w="3419" w:type="dxa"/>
            <w:tcBorders>
              <w:right w:val="dotted" w:sz="4" w:space="0" w:color="auto"/>
            </w:tcBorders>
            <w:shd w:val="clear" w:color="auto" w:fill="auto"/>
          </w:tcPr>
          <w:p w14:paraId="01AF5EFB" w14:textId="123B3303"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Keywords to identify reviewers:</w:t>
            </w:r>
            <w:r w:rsidRPr="00FF5312">
              <w:rPr>
                <w:rFonts w:cs="Arial"/>
                <w:b/>
                <w:color w:val="808080" w:themeColor="background1" w:themeShade="80"/>
                <w:sz w:val="18"/>
                <w:szCs w:val="18"/>
              </w:rPr>
              <w:t xml:space="preserve"> </w:t>
            </w:r>
            <w:r w:rsidRPr="00FF5312">
              <w:rPr>
                <w:rFonts w:cs="Arial"/>
                <w:color w:val="808080" w:themeColor="background1" w:themeShade="80"/>
                <w:sz w:val="18"/>
                <w:szCs w:val="18"/>
              </w:rPr>
              <w:t>(5-10 specific keywords; 50% technically related, 50% discipline-related)</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3FDB833F" w14:textId="1899FCD1" w:rsidR="00EC08DA" w:rsidRPr="00FF5312" w:rsidRDefault="00BB0672" w:rsidP="008C1210">
            <w:pPr>
              <w:spacing w:after="60"/>
              <w:ind w:left="-108"/>
              <w:rPr>
                <w:rFonts w:cs="Arial"/>
                <w:sz w:val="18"/>
                <w:szCs w:val="18"/>
              </w:rPr>
            </w:pPr>
            <w:r w:rsidRPr="00FF5312">
              <w:rPr>
                <w:rFonts w:cs="Arial"/>
                <w:sz w:val="18"/>
                <w:szCs w:val="18"/>
              </w:rPr>
              <w:t xml:space="preserve">Machine learning, Natural </w:t>
            </w:r>
            <w:r w:rsidR="00561E76" w:rsidRPr="00FF5312">
              <w:rPr>
                <w:rFonts w:cs="Arial"/>
                <w:sz w:val="18"/>
                <w:szCs w:val="18"/>
              </w:rPr>
              <w:t>l</w:t>
            </w:r>
            <w:r w:rsidRPr="00FF5312">
              <w:rPr>
                <w:rFonts w:cs="Arial"/>
                <w:sz w:val="18"/>
                <w:szCs w:val="18"/>
              </w:rPr>
              <w:t xml:space="preserve">anguage </w:t>
            </w:r>
            <w:r w:rsidR="00561E76" w:rsidRPr="00FF5312">
              <w:rPr>
                <w:rFonts w:cs="Arial"/>
                <w:sz w:val="18"/>
                <w:szCs w:val="18"/>
              </w:rPr>
              <w:t>p</w:t>
            </w:r>
            <w:r w:rsidRPr="00FF5312">
              <w:rPr>
                <w:rFonts w:cs="Arial"/>
                <w:sz w:val="18"/>
                <w:szCs w:val="18"/>
              </w:rPr>
              <w:t xml:space="preserve">rocessing, </w:t>
            </w:r>
            <w:r w:rsidR="008244E2" w:rsidRPr="00FF5312">
              <w:rPr>
                <w:rFonts w:cs="Arial"/>
                <w:sz w:val="18"/>
                <w:szCs w:val="18"/>
              </w:rPr>
              <w:t xml:space="preserve">Smart conversational </w:t>
            </w:r>
            <w:r w:rsidR="00D6228F" w:rsidRPr="00FF5312">
              <w:rPr>
                <w:rFonts w:cs="Arial"/>
                <w:sz w:val="18"/>
                <w:szCs w:val="18"/>
              </w:rPr>
              <w:t>agent, Dialogue</w:t>
            </w:r>
            <w:r w:rsidR="00561E76" w:rsidRPr="00FF5312">
              <w:rPr>
                <w:rFonts w:cs="Arial"/>
                <w:sz w:val="18"/>
                <w:szCs w:val="18"/>
              </w:rPr>
              <w:t xml:space="preserve"> system, Smart banking service, Customer journey management and analysis, Customer support.</w:t>
            </w:r>
          </w:p>
        </w:tc>
      </w:tr>
      <w:tr w:rsidR="00EC08DA" w:rsidRPr="00387900" w14:paraId="2E2B0225" w14:textId="77777777" w:rsidTr="005E7A4F">
        <w:trPr>
          <w:trHeight w:val="23"/>
        </w:trPr>
        <w:tc>
          <w:tcPr>
            <w:tcW w:w="3419" w:type="dxa"/>
            <w:tcBorders>
              <w:right w:val="dotted" w:sz="4" w:space="0" w:color="auto"/>
            </w:tcBorders>
            <w:shd w:val="clear" w:color="auto" w:fill="auto"/>
          </w:tcPr>
          <w:p w14:paraId="330C1133" w14:textId="77777777"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Academic discipline:</w:t>
            </w:r>
          </w:p>
        </w:tc>
        <w:tc>
          <w:tcPr>
            <w:tcW w:w="2991" w:type="dxa"/>
            <w:gridSpan w:val="2"/>
            <w:tcBorders>
              <w:top w:val="dotted" w:sz="4" w:space="0" w:color="auto"/>
              <w:left w:val="dotted" w:sz="4" w:space="0" w:color="auto"/>
              <w:bottom w:val="dotted" w:sz="4" w:space="0" w:color="auto"/>
            </w:tcBorders>
            <w:shd w:val="clear" w:color="auto" w:fill="auto"/>
            <w:vAlign w:val="center"/>
          </w:tcPr>
          <w:p w14:paraId="70FCAF43" w14:textId="686B59A6" w:rsidR="00EC08DA" w:rsidRPr="00FF5312" w:rsidRDefault="004B6E71" w:rsidP="008C1210">
            <w:pPr>
              <w:spacing w:after="60"/>
              <w:rPr>
                <w:rFonts w:cs="Arial"/>
                <w:sz w:val="18"/>
                <w:szCs w:val="18"/>
              </w:rPr>
            </w:pPr>
            <w:sdt>
              <w:sdtPr>
                <w:rPr>
                  <w:rFonts w:cs="Arial"/>
                  <w:sz w:val="18"/>
                  <w:szCs w:val="18"/>
                </w:rPr>
                <w:alias w:val="Select Discipline"/>
                <w:tag w:val="Select Discipline"/>
                <w:id w:val="1679150592"/>
                <w:placeholder>
                  <w:docPart w:val="F2DEC172CE574938B1958DE08C098F04"/>
                </w:placeholder>
                <w:dropDownList>
                  <w:listItem w:value="Choose an item."/>
                  <w:listItem w:displayText="Business" w:value="Business"/>
                  <w:listItem w:displayText="Computer Science" w:value="Computer Science"/>
                  <w:listItem w:displayText="Earth Sciences" w:value="Earth Sciences"/>
                  <w:listItem w:displayText="Engineering" w:value="Engineering"/>
                  <w:listItem w:displayText="Life Sciences" w:value="Life Sciences"/>
                  <w:listItem w:displayText="Mathematical Sciences" w:value="Mathematical Sciences"/>
                  <w:listItem w:displayText="Physical Sciences" w:value="Physical Sciences"/>
                  <w:listItem w:displayText="Social Sciences, Arts &amp; Humanities" w:value="Social Sciences, Arts &amp; Humanities"/>
                </w:dropDownList>
              </w:sdtPr>
              <w:sdtEndPr/>
              <w:sdtContent>
                <w:r w:rsidR="008244E2" w:rsidRPr="00FF5312">
                  <w:rPr>
                    <w:rFonts w:cs="Arial"/>
                    <w:sz w:val="18"/>
                    <w:szCs w:val="18"/>
                  </w:rPr>
                  <w:t>Computer Science</w:t>
                </w:r>
              </w:sdtContent>
            </w:sdt>
          </w:p>
        </w:tc>
        <w:tc>
          <w:tcPr>
            <w:tcW w:w="3496" w:type="dxa"/>
            <w:gridSpan w:val="2"/>
            <w:tcBorders>
              <w:top w:val="dotted" w:sz="4" w:space="0" w:color="auto"/>
              <w:left w:val="dotted" w:sz="4" w:space="0" w:color="auto"/>
              <w:bottom w:val="dotted" w:sz="4" w:space="0" w:color="auto"/>
            </w:tcBorders>
            <w:shd w:val="clear" w:color="auto" w:fill="auto"/>
            <w:vAlign w:val="center"/>
          </w:tcPr>
          <w:p w14:paraId="28DC8019" w14:textId="6D1CEF16" w:rsidR="00EC08DA" w:rsidRPr="00FF5312" w:rsidRDefault="009C521C" w:rsidP="008C1210">
            <w:pPr>
              <w:spacing w:after="60"/>
              <w:rPr>
                <w:rFonts w:cs="Arial"/>
                <w:sz w:val="18"/>
                <w:szCs w:val="18"/>
              </w:rPr>
            </w:pPr>
            <w:r w:rsidRPr="00FF5312">
              <w:rPr>
                <w:rFonts w:cs="Arial"/>
                <w:sz w:val="18"/>
                <w:szCs w:val="18"/>
              </w:rPr>
              <w:t>Information systems</w:t>
            </w:r>
          </w:p>
        </w:tc>
      </w:tr>
      <w:tr w:rsidR="00EC08DA" w:rsidRPr="00387900" w14:paraId="2487E3EF" w14:textId="77777777" w:rsidTr="00576A3B">
        <w:trPr>
          <w:trHeight w:val="23"/>
        </w:trPr>
        <w:tc>
          <w:tcPr>
            <w:tcW w:w="3419" w:type="dxa"/>
            <w:shd w:val="clear" w:color="auto" w:fill="auto"/>
          </w:tcPr>
          <w:p w14:paraId="42FE0EB9" w14:textId="21CA9A4A" w:rsidR="00DB15F5" w:rsidRPr="00FF5312" w:rsidRDefault="00EC08DA" w:rsidP="008C1210">
            <w:pPr>
              <w:pStyle w:val="ListParagraph"/>
              <w:numPr>
                <w:ilvl w:val="1"/>
                <w:numId w:val="1"/>
              </w:numPr>
              <w:spacing w:after="60"/>
              <w:ind w:left="431" w:right="-108" w:hanging="540"/>
              <w:rPr>
                <w:rFonts w:cs="Arial"/>
                <w:b/>
                <w:sz w:val="20"/>
                <w:szCs w:val="20"/>
              </w:rPr>
            </w:pPr>
            <w:r w:rsidRPr="00FF5312">
              <w:rPr>
                <w:rFonts w:cs="Arial"/>
                <w:b/>
                <w:sz w:val="20"/>
                <w:szCs w:val="20"/>
              </w:rPr>
              <w:t xml:space="preserve">Project priority sectors: </w:t>
            </w:r>
          </w:p>
        </w:tc>
        <w:tc>
          <w:tcPr>
            <w:tcW w:w="1995" w:type="dxa"/>
            <w:tcBorders>
              <w:top w:val="dotted" w:sz="4" w:space="0" w:color="auto"/>
              <w:bottom w:val="dotted" w:sz="4" w:space="0" w:color="auto"/>
            </w:tcBorders>
            <w:shd w:val="clear" w:color="auto" w:fill="auto"/>
            <w:vAlign w:val="center"/>
          </w:tcPr>
          <w:p w14:paraId="27879B69" w14:textId="0406600B" w:rsidR="00EC08DA" w:rsidRPr="00FF5312" w:rsidRDefault="004B6E71" w:rsidP="008C1210">
            <w:pPr>
              <w:spacing w:after="60"/>
              <w:rPr>
                <w:rFonts w:cs="Arial"/>
                <w:sz w:val="18"/>
                <w:szCs w:val="18"/>
              </w:rPr>
            </w:pPr>
            <w:sdt>
              <w:sdtPr>
                <w:rPr>
                  <w:rFonts w:cs="Arial"/>
                  <w:sz w:val="18"/>
                  <w:szCs w:val="18"/>
                </w:rPr>
                <w:alias w:val="Select 1st Priority Sector"/>
                <w:tag w:val="Select 1st Priority Sector"/>
                <w:id w:val="959385958"/>
                <w:placeholder>
                  <w:docPart w:val="47E570F2F24B44B6830760C534BB3ABF"/>
                </w:placeholder>
                <w:dropDownList>
                  <w:listItem w:value="Select 1st Priority Sector"/>
                  <w:listItem w:displayText="Advanced Manufacturing" w:value="Advanced Manufacturing"/>
                  <w:listItem w:displayText="Aerospace" w:value="Aerospace"/>
                  <w:listItem w:displayText="Agriculture and Food" w:value="Agriculture and Food"/>
                  <w:listItem w:displayText="Aquaculture and Fishing" w:value="Aquaculture and Fishing"/>
                  <w:listItem w:displayText="Artificial Intelligence" w:value="Artificial Intelligence"/>
                  <w:listItem w:displayText="Automotive" w:value="Automotive"/>
                  <w:listItem w:displayText="Biotechnology" w:value="Biotechnology"/>
                  <w:listItem w:displayText="COVID-19 related Research and Solutions" w:value="COVID-19 related Research and Solutions"/>
                  <w:listItem w:displayText="Cannabis" w:value="Cannabis"/>
                  <w:listItem w:displayText="Clean Technology" w:value="Clean Technology"/>
                  <w:listItem w:displayText="Commercial Services" w:value="Commercial Services"/>
                  <w:listItem w:displayText="Construction" w:value="Construction"/>
                  <w:listItem w:displayText="Cyber Security" w:value="Cyber Security"/>
                  <w:listItem w:displayText="Education" w:value="Education"/>
                  <w:listItem w:displayText="Energy and Utilities" w:value="Energy and Utilities"/>
                  <w:listItem w:displayText="Entertainment and Media" w:value="Entertainment and Media"/>
                  <w:listItem w:displayText="Environmental Science and Technology" w:value="Environmental Science and Technology"/>
                  <w:listItem w:displayText="Finance and Insurance" w:value="Finance and Insurance"/>
                  <w:listItem w:displayText="Forestry" w:value="Forestry"/>
                  <w:listItem w:displayText="Green/Alternative Energy" w:value="Green/Alternative Energy"/>
                  <w:listItem w:displayText="Health and Related Sciences and Technology" w:value="Health and Related Sciences and Technology"/>
                  <w:listItem w:displayText="Information and Communications Technology" w:value="Information and Communications Technology"/>
                  <w:listItem w:displayText="Life Sciences (not health)" w:value="Life Sciences (not health)"/>
                  <w:listItem w:displayText="Manufacturing and Construction" w:value="Manufacturing and Construction"/>
                  <w:listItem w:displayText="Mining" w:value="Mining"/>
                  <w:listItem w:displayText="Nanotechnology" w:value="Nanotechnology"/>
                  <w:listItem w:displayText="Natural Gas" w:value="Natural Gas"/>
                  <w:listItem w:displayText="Natural Resources" w:value="Natural Resources"/>
                  <w:listItem w:displayText="New and Digital Media" w:value="New and Digital Media"/>
                  <w:listItem w:displayText="Ocean Tech" w:value="Ocean Tech"/>
                  <w:listItem w:displayText="Oil and Gas" w:value="Oil and Gas"/>
                  <w:listItem w:displayText="Pharmaceuticals" w:value="Pharmaceuticals"/>
                  <w:listItem w:displayText="Public Service, Policy, and Governance" w:value="Public Service, Policy, and Governance"/>
                  <w:listItem w:displayText="Quantum Science" w:value="Quantum Science"/>
                  <w:listItem w:displayText="Social Innovation" w:value="Social Innovation"/>
                  <w:listItem w:displayText="Sustainability and Environment" w:value="Sustainability and Environment"/>
                  <w:listItem w:displayText="Technology" w:value="Technology"/>
                  <w:listItem w:displayText="Tourism" w:value="Tourism"/>
                  <w:listItem w:displayText="Transportation (excluding aerospace)" w:value="Transportation (excluding aerospace)"/>
                  <w:listItem w:displayText="Water" w:value="Water"/>
                  <w:listItem w:displayText="Other" w:value="Other"/>
                </w:dropDownList>
              </w:sdtPr>
              <w:sdtEndPr/>
              <w:sdtContent>
                <w:r w:rsidR="008244E2" w:rsidRPr="00FF5312">
                  <w:rPr>
                    <w:rFonts w:cs="Arial"/>
                    <w:sz w:val="18"/>
                    <w:szCs w:val="18"/>
                  </w:rPr>
                  <w:t>Finance and Insurance</w:t>
                </w:r>
              </w:sdtContent>
            </w:sdt>
          </w:p>
        </w:tc>
        <w:tc>
          <w:tcPr>
            <w:tcW w:w="1973" w:type="dxa"/>
            <w:gridSpan w:val="2"/>
            <w:tcBorders>
              <w:top w:val="dotted" w:sz="4" w:space="0" w:color="auto"/>
              <w:bottom w:val="dotted" w:sz="4" w:space="0" w:color="auto"/>
            </w:tcBorders>
            <w:shd w:val="clear" w:color="auto" w:fill="auto"/>
            <w:vAlign w:val="center"/>
          </w:tcPr>
          <w:p w14:paraId="1861DA92" w14:textId="10F64B68" w:rsidR="00EC08DA" w:rsidRPr="00FF5312" w:rsidRDefault="004B6E71" w:rsidP="008C1210">
            <w:pPr>
              <w:spacing w:after="60"/>
              <w:rPr>
                <w:rFonts w:cs="Arial"/>
                <w:sz w:val="18"/>
                <w:szCs w:val="18"/>
              </w:rPr>
            </w:pPr>
            <w:sdt>
              <w:sdtPr>
                <w:rPr>
                  <w:rFonts w:cs="Arial"/>
                  <w:sz w:val="18"/>
                  <w:szCs w:val="18"/>
                </w:rPr>
                <w:alias w:val="Select 2nd priority Sector"/>
                <w:tag w:val="2nd priority Sector"/>
                <w:id w:val="-898904783"/>
                <w:placeholder>
                  <w:docPart w:val="E11540341A52479E9633032A2209CFF8"/>
                </w:placeholder>
                <w:dropDownList>
                  <w:listItem w:value="Select 2n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rtificial Intelligence" w:value="Artificial Intelligence"/>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8244E2" w:rsidRPr="00FF5312">
                  <w:rPr>
                    <w:rFonts w:cs="Arial"/>
                    <w:sz w:val="18"/>
                    <w:szCs w:val="18"/>
                  </w:rPr>
                  <w:t>Information &amp; Communications Technology</w:t>
                </w:r>
              </w:sdtContent>
            </w:sdt>
          </w:p>
        </w:tc>
        <w:tc>
          <w:tcPr>
            <w:tcW w:w="2519" w:type="dxa"/>
            <w:tcBorders>
              <w:top w:val="dotted" w:sz="4" w:space="0" w:color="auto"/>
              <w:bottom w:val="dotted" w:sz="4" w:space="0" w:color="auto"/>
            </w:tcBorders>
            <w:shd w:val="clear" w:color="auto" w:fill="auto"/>
            <w:vAlign w:val="center"/>
          </w:tcPr>
          <w:p w14:paraId="7D0ADB31" w14:textId="6E5983EE" w:rsidR="00EC08DA" w:rsidRPr="00FF5312" w:rsidRDefault="004B6E71" w:rsidP="008C1210">
            <w:pPr>
              <w:spacing w:after="60"/>
              <w:rPr>
                <w:rFonts w:cs="Arial"/>
                <w:sz w:val="18"/>
                <w:szCs w:val="18"/>
              </w:rPr>
            </w:pPr>
            <w:sdt>
              <w:sdtPr>
                <w:rPr>
                  <w:rFonts w:cs="Arial"/>
                  <w:sz w:val="18"/>
                  <w:szCs w:val="18"/>
                </w:rPr>
                <w:alias w:val="Select 3rd Priority Sector"/>
                <w:tag w:val="Select 3rd Priority Sector"/>
                <w:id w:val="727571119"/>
                <w:placeholder>
                  <w:docPart w:val="C2E7903600B34D1681E7ED4230480FAB"/>
                </w:placeholder>
                <w:dropDownList>
                  <w:listItem w:value="Select 3r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rtificial Intelligence" w:value="Artificial Intelligence"/>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8244E2" w:rsidRPr="00FF5312">
                  <w:rPr>
                    <w:rFonts w:cs="Arial"/>
                    <w:sz w:val="18"/>
                    <w:szCs w:val="18"/>
                  </w:rPr>
                  <w:t>Technology</w:t>
                </w:r>
              </w:sdtContent>
            </w:sdt>
          </w:p>
        </w:tc>
      </w:tr>
    </w:tbl>
    <w:p w14:paraId="52C83253" w14:textId="77777777" w:rsidR="00224CE7" w:rsidRPr="00FF5312" w:rsidRDefault="00224CE7" w:rsidP="008C1210">
      <w:pPr>
        <w:pStyle w:val="ListParagraph"/>
        <w:spacing w:line="276" w:lineRule="auto"/>
        <w:ind w:right="-108"/>
        <w:rPr>
          <w:rFonts w:cs="Arial"/>
          <w:b/>
          <w:sz w:val="20"/>
          <w:szCs w:val="20"/>
        </w:rPr>
      </w:pPr>
    </w:p>
    <w:p w14:paraId="653F7A19" w14:textId="77777777" w:rsidR="00224CE7" w:rsidRPr="00FF5312" w:rsidRDefault="00DA0A78" w:rsidP="008C1210">
      <w:pPr>
        <w:pStyle w:val="ListParagraph"/>
        <w:numPr>
          <w:ilvl w:val="1"/>
          <w:numId w:val="1"/>
        </w:numPr>
        <w:spacing w:line="276" w:lineRule="auto"/>
        <w:ind w:right="-108" w:hanging="630"/>
        <w:rPr>
          <w:rFonts w:cs="Arial"/>
          <w:b/>
          <w:sz w:val="20"/>
          <w:szCs w:val="20"/>
        </w:rPr>
      </w:pPr>
      <w:r w:rsidRPr="00FF5312">
        <w:rPr>
          <w:rFonts w:cs="Arial"/>
          <w:b/>
          <w:sz w:val="20"/>
          <w:szCs w:val="20"/>
        </w:rPr>
        <w:t>List of participants:</w:t>
      </w:r>
    </w:p>
    <w:tbl>
      <w:tblPr>
        <w:tblStyle w:val="TableGrid4"/>
        <w:tblW w:w="10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2409"/>
        <w:gridCol w:w="2552"/>
        <w:gridCol w:w="2695"/>
      </w:tblGrid>
      <w:tr w:rsidR="00DA0A78" w:rsidRPr="00387900" w14:paraId="345D0451" w14:textId="77777777" w:rsidTr="007D367A">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2EFCC48F" w14:textId="019F121A" w:rsidR="00DA0A78" w:rsidRPr="00FF5312" w:rsidRDefault="005B2783" w:rsidP="008C1210">
            <w:pPr>
              <w:spacing w:line="276" w:lineRule="auto"/>
              <w:ind w:right="33"/>
              <w:rPr>
                <w:rFonts w:cs="Arial"/>
                <w:b/>
                <w:sz w:val="20"/>
                <w:szCs w:val="20"/>
              </w:rPr>
            </w:pPr>
            <w:r w:rsidRPr="00FF5312">
              <w:rPr>
                <w:rFonts w:cs="Arial"/>
                <w:b/>
                <w:sz w:val="20"/>
                <w:szCs w:val="20"/>
              </w:rPr>
              <w:t xml:space="preserve">Academic </w:t>
            </w:r>
            <w:r w:rsidR="00586DDD" w:rsidRPr="00FF5312">
              <w:rPr>
                <w:rFonts w:cs="Arial"/>
                <w:b/>
                <w:sz w:val="20"/>
                <w:szCs w:val="20"/>
              </w:rPr>
              <w:t>s</w:t>
            </w:r>
            <w:r w:rsidRPr="00FF5312">
              <w:rPr>
                <w:rFonts w:cs="Arial"/>
                <w:b/>
                <w:sz w:val="20"/>
                <w:szCs w:val="20"/>
              </w:rPr>
              <w:t>upervisor</w:t>
            </w:r>
          </w:p>
        </w:tc>
        <w:tc>
          <w:tcPr>
            <w:tcW w:w="2409" w:type="dxa"/>
            <w:tcBorders>
              <w:top w:val="double" w:sz="4" w:space="0" w:color="auto"/>
              <w:left w:val="dotted" w:sz="4" w:space="0" w:color="auto"/>
              <w:bottom w:val="single" w:sz="4" w:space="0" w:color="auto"/>
              <w:right w:val="dotted" w:sz="4" w:space="0" w:color="auto"/>
            </w:tcBorders>
            <w:shd w:val="clear" w:color="auto" w:fill="auto"/>
            <w:vAlign w:val="center"/>
          </w:tcPr>
          <w:p w14:paraId="320D7AF7" w14:textId="26369033" w:rsidR="00DA0A78" w:rsidRPr="00FF5312" w:rsidRDefault="005B2783" w:rsidP="008C1210">
            <w:pPr>
              <w:spacing w:line="276" w:lineRule="auto"/>
              <w:rPr>
                <w:rFonts w:cs="Arial"/>
                <w:b/>
                <w:sz w:val="20"/>
                <w:szCs w:val="20"/>
              </w:rPr>
            </w:pPr>
            <w:r w:rsidRPr="00FF5312">
              <w:rPr>
                <w:rFonts w:cs="Arial"/>
                <w:b/>
                <w:sz w:val="20"/>
                <w:szCs w:val="20"/>
              </w:rPr>
              <w:t>Department</w:t>
            </w:r>
          </w:p>
        </w:tc>
        <w:tc>
          <w:tcPr>
            <w:tcW w:w="2552" w:type="dxa"/>
            <w:tcBorders>
              <w:top w:val="double" w:sz="4" w:space="0" w:color="auto"/>
              <w:left w:val="dotted" w:sz="4" w:space="0" w:color="auto"/>
              <w:bottom w:val="single" w:sz="4" w:space="0" w:color="auto"/>
              <w:right w:val="dotted" w:sz="4" w:space="0" w:color="auto"/>
            </w:tcBorders>
            <w:shd w:val="clear" w:color="auto" w:fill="auto"/>
            <w:vAlign w:val="center"/>
          </w:tcPr>
          <w:p w14:paraId="4A33277A" w14:textId="4E860F5D" w:rsidR="00DA0A78" w:rsidRPr="00FF5312" w:rsidRDefault="005B2783" w:rsidP="008C1210">
            <w:pPr>
              <w:spacing w:line="276" w:lineRule="auto"/>
              <w:rPr>
                <w:rFonts w:cs="Arial"/>
                <w:b/>
                <w:sz w:val="20"/>
                <w:szCs w:val="20"/>
              </w:rPr>
            </w:pPr>
            <w:r w:rsidRPr="00FF5312">
              <w:rPr>
                <w:rFonts w:cs="Arial"/>
                <w:b/>
                <w:sz w:val="20"/>
                <w:szCs w:val="20"/>
              </w:rPr>
              <w:t xml:space="preserve">Academic </w:t>
            </w:r>
            <w:r w:rsidR="00586DDD" w:rsidRPr="00FF5312">
              <w:rPr>
                <w:rFonts w:cs="Arial"/>
                <w:b/>
                <w:sz w:val="20"/>
                <w:szCs w:val="20"/>
              </w:rPr>
              <w:t>i</w:t>
            </w:r>
            <w:r w:rsidRPr="00FF5312">
              <w:rPr>
                <w:rFonts w:cs="Arial"/>
                <w:b/>
                <w:sz w:val="20"/>
                <w:szCs w:val="20"/>
              </w:rPr>
              <w:t>nstitution</w:t>
            </w:r>
          </w:p>
        </w:tc>
        <w:tc>
          <w:tcPr>
            <w:tcW w:w="2695" w:type="dxa"/>
            <w:tcBorders>
              <w:top w:val="double" w:sz="4" w:space="0" w:color="auto"/>
              <w:left w:val="dotted" w:sz="4" w:space="0" w:color="auto"/>
              <w:bottom w:val="single" w:sz="4" w:space="0" w:color="auto"/>
              <w:right w:val="dotted" w:sz="4" w:space="0" w:color="auto"/>
            </w:tcBorders>
            <w:vAlign w:val="center"/>
          </w:tcPr>
          <w:p w14:paraId="277E53AE" w14:textId="08084B2A" w:rsidR="00DA0A78" w:rsidRPr="00FF5312" w:rsidRDefault="005B2783" w:rsidP="008C1210">
            <w:pPr>
              <w:spacing w:line="276" w:lineRule="auto"/>
              <w:outlineLvl w:val="0"/>
              <w:rPr>
                <w:rFonts w:cs="Arial"/>
                <w:color w:val="000000"/>
                <w:sz w:val="20"/>
                <w:szCs w:val="20"/>
              </w:rPr>
            </w:pPr>
            <w:r w:rsidRPr="00FF5312">
              <w:rPr>
                <w:rFonts w:cs="Arial"/>
                <w:b/>
                <w:sz w:val="20"/>
                <w:szCs w:val="20"/>
              </w:rPr>
              <w:t xml:space="preserve">City and </w:t>
            </w:r>
            <w:r w:rsidR="00586DDD" w:rsidRPr="00FF5312">
              <w:rPr>
                <w:rFonts w:cs="Arial"/>
                <w:b/>
                <w:sz w:val="20"/>
                <w:szCs w:val="20"/>
              </w:rPr>
              <w:t>c</w:t>
            </w:r>
            <w:r w:rsidRPr="00FF5312">
              <w:rPr>
                <w:rFonts w:cs="Arial"/>
                <w:b/>
                <w:sz w:val="20"/>
                <w:szCs w:val="20"/>
              </w:rPr>
              <w:t>ountry location of academic institution</w:t>
            </w:r>
          </w:p>
        </w:tc>
      </w:tr>
      <w:tr w:rsidR="005B2783" w:rsidRPr="0001070B" w14:paraId="2A7D7874" w14:textId="77777777" w:rsidTr="00D27A7F">
        <w:trPr>
          <w:trHeight w:val="624"/>
        </w:trPr>
        <w:tc>
          <w:tcPr>
            <w:tcW w:w="2694" w:type="dxa"/>
            <w:tcBorders>
              <w:top w:val="single" w:sz="4" w:space="0" w:color="auto"/>
              <w:left w:val="dotted" w:sz="4" w:space="0" w:color="auto"/>
              <w:right w:val="dotted" w:sz="4" w:space="0" w:color="auto"/>
            </w:tcBorders>
            <w:shd w:val="clear" w:color="auto" w:fill="auto"/>
            <w:vAlign w:val="center"/>
          </w:tcPr>
          <w:p w14:paraId="6F7B638D" w14:textId="5A912B16" w:rsidR="005B2783" w:rsidRPr="00FF5312" w:rsidRDefault="008244E2" w:rsidP="00600639">
            <w:pPr>
              <w:spacing w:before="120" w:after="120" w:line="360" w:lineRule="auto"/>
              <w:rPr>
                <w:rFonts w:cs="Arial"/>
                <w:sz w:val="18"/>
                <w:szCs w:val="18"/>
              </w:rPr>
            </w:pPr>
            <w:bookmarkStart w:id="1" w:name="_Hlk514938360"/>
            <w:r w:rsidRPr="00FF5312">
              <w:rPr>
                <w:rFonts w:cs="Arial"/>
                <w:sz w:val="18"/>
                <w:szCs w:val="18"/>
              </w:rPr>
              <w:t>Thang L</w:t>
            </w:r>
            <w:r w:rsidR="009C521C" w:rsidRPr="00FF5312">
              <w:rPr>
                <w:rFonts w:cs="Arial"/>
                <w:sz w:val="18"/>
                <w:szCs w:val="18"/>
              </w:rPr>
              <w:t>e Dinh</w:t>
            </w:r>
          </w:p>
        </w:tc>
        <w:tc>
          <w:tcPr>
            <w:tcW w:w="2409" w:type="dxa"/>
            <w:tcBorders>
              <w:top w:val="single" w:sz="4" w:space="0" w:color="auto"/>
              <w:left w:val="dotted" w:sz="4" w:space="0" w:color="auto"/>
              <w:right w:val="dotted" w:sz="4" w:space="0" w:color="auto"/>
            </w:tcBorders>
            <w:shd w:val="clear" w:color="auto" w:fill="auto"/>
            <w:vAlign w:val="center"/>
          </w:tcPr>
          <w:p w14:paraId="6BA7070A" w14:textId="4BC2D8FB" w:rsidR="005B2783" w:rsidRPr="00FF5312" w:rsidRDefault="008244E2" w:rsidP="00600639">
            <w:pPr>
              <w:spacing w:before="120" w:after="120" w:line="360" w:lineRule="auto"/>
              <w:rPr>
                <w:rFonts w:cs="Arial"/>
                <w:sz w:val="18"/>
                <w:szCs w:val="18"/>
              </w:rPr>
            </w:pPr>
            <w:r w:rsidRPr="00FF5312">
              <w:rPr>
                <w:rFonts w:cs="Arial"/>
                <w:sz w:val="18"/>
                <w:szCs w:val="18"/>
              </w:rPr>
              <w:t>Marketing and Information systems</w:t>
            </w:r>
          </w:p>
        </w:tc>
        <w:tc>
          <w:tcPr>
            <w:tcW w:w="2552" w:type="dxa"/>
            <w:tcBorders>
              <w:top w:val="single" w:sz="4" w:space="0" w:color="auto"/>
              <w:left w:val="dotted" w:sz="4" w:space="0" w:color="auto"/>
              <w:right w:val="dotted" w:sz="4" w:space="0" w:color="auto"/>
            </w:tcBorders>
            <w:shd w:val="clear" w:color="auto" w:fill="auto"/>
            <w:vAlign w:val="center"/>
          </w:tcPr>
          <w:p w14:paraId="01C5FD5A" w14:textId="0E2EDF6F" w:rsidR="005B2783" w:rsidRPr="00D35A09" w:rsidRDefault="008244E2" w:rsidP="00600639">
            <w:pPr>
              <w:spacing w:before="120" w:after="120" w:line="360" w:lineRule="auto"/>
              <w:rPr>
                <w:rFonts w:cs="Arial"/>
                <w:sz w:val="18"/>
                <w:szCs w:val="18"/>
                <w:lang w:val="fr-CA"/>
              </w:rPr>
            </w:pPr>
            <w:r w:rsidRPr="00D35A09">
              <w:rPr>
                <w:rFonts w:cs="Arial"/>
                <w:sz w:val="18"/>
                <w:szCs w:val="18"/>
                <w:lang w:val="fr-CA"/>
              </w:rPr>
              <w:t>Université du Québec à Trois-Rivières</w:t>
            </w:r>
          </w:p>
        </w:tc>
        <w:tc>
          <w:tcPr>
            <w:tcW w:w="2695" w:type="dxa"/>
            <w:tcBorders>
              <w:top w:val="single" w:sz="4" w:space="0" w:color="auto"/>
              <w:left w:val="dotted" w:sz="4" w:space="0" w:color="auto"/>
              <w:right w:val="dotted" w:sz="4" w:space="0" w:color="auto"/>
            </w:tcBorders>
            <w:vAlign w:val="center"/>
          </w:tcPr>
          <w:p w14:paraId="23951CC5" w14:textId="6F6E304C" w:rsidR="005B2783" w:rsidRPr="00D35A09" w:rsidRDefault="001D41B9" w:rsidP="00600639">
            <w:pPr>
              <w:spacing w:before="120" w:after="120" w:line="360" w:lineRule="auto"/>
              <w:rPr>
                <w:rFonts w:cs="Arial"/>
                <w:sz w:val="18"/>
                <w:szCs w:val="18"/>
                <w:lang w:val="fr-CA"/>
              </w:rPr>
            </w:pPr>
            <w:r w:rsidRPr="00D35A09">
              <w:rPr>
                <w:rFonts w:cs="Arial"/>
                <w:sz w:val="18"/>
                <w:szCs w:val="18"/>
                <w:lang w:val="fr-CA"/>
              </w:rPr>
              <w:t>Trois-Rivières (Québec) G9A 5H7 CANADA</w:t>
            </w:r>
          </w:p>
        </w:tc>
      </w:tr>
      <w:bookmarkEnd w:id="1"/>
      <w:tr w:rsidR="005B2783" w:rsidRPr="00387900" w14:paraId="170B051C" w14:textId="77777777" w:rsidTr="00D27A7F">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6741196F" w14:textId="77777777" w:rsidR="005B2783" w:rsidRPr="00FF5312" w:rsidRDefault="005B2783" w:rsidP="008C1210">
            <w:pPr>
              <w:spacing w:line="276" w:lineRule="auto"/>
              <w:ind w:right="33"/>
              <w:rPr>
                <w:rFonts w:cs="Arial"/>
                <w:b/>
                <w:sz w:val="20"/>
                <w:szCs w:val="20"/>
              </w:rPr>
            </w:pPr>
            <w:r w:rsidRPr="00FF5312">
              <w:rPr>
                <w:rFonts w:cs="Arial"/>
                <w:b/>
                <w:sz w:val="20"/>
                <w:szCs w:val="20"/>
              </w:rPr>
              <w:t>Partner organization(s)</w:t>
            </w:r>
          </w:p>
        </w:tc>
        <w:tc>
          <w:tcPr>
            <w:tcW w:w="2409" w:type="dxa"/>
            <w:tcBorders>
              <w:top w:val="double" w:sz="4" w:space="0" w:color="auto"/>
              <w:left w:val="dotted" w:sz="4" w:space="0" w:color="auto"/>
              <w:bottom w:val="single" w:sz="4" w:space="0" w:color="auto"/>
              <w:right w:val="dotted" w:sz="4" w:space="0" w:color="auto"/>
            </w:tcBorders>
            <w:shd w:val="clear" w:color="auto" w:fill="auto"/>
            <w:vAlign w:val="center"/>
          </w:tcPr>
          <w:p w14:paraId="47799E5A" w14:textId="77777777" w:rsidR="005B2783" w:rsidRPr="00FF5312" w:rsidRDefault="005B2783" w:rsidP="008C1210">
            <w:pPr>
              <w:spacing w:line="276" w:lineRule="auto"/>
              <w:rPr>
                <w:rFonts w:cs="Arial"/>
                <w:b/>
                <w:sz w:val="20"/>
                <w:szCs w:val="20"/>
              </w:rPr>
            </w:pPr>
            <w:r w:rsidRPr="00FF5312">
              <w:rPr>
                <w:rFonts w:cs="Arial"/>
                <w:b/>
                <w:sz w:val="20"/>
                <w:szCs w:val="20"/>
              </w:rPr>
              <w:t>Contact name at partner organization</w:t>
            </w:r>
          </w:p>
        </w:tc>
        <w:tc>
          <w:tcPr>
            <w:tcW w:w="2552" w:type="dxa"/>
            <w:tcBorders>
              <w:top w:val="double" w:sz="4" w:space="0" w:color="auto"/>
              <w:left w:val="dotted" w:sz="4" w:space="0" w:color="auto"/>
              <w:bottom w:val="single" w:sz="4" w:space="0" w:color="auto"/>
              <w:right w:val="dotted" w:sz="4" w:space="0" w:color="auto"/>
            </w:tcBorders>
            <w:shd w:val="clear" w:color="auto" w:fill="auto"/>
            <w:vAlign w:val="center"/>
          </w:tcPr>
          <w:p w14:paraId="1FBCB32C" w14:textId="41384A2C" w:rsidR="005B2783" w:rsidRPr="00FF5312" w:rsidRDefault="005B2783" w:rsidP="008C1210">
            <w:pPr>
              <w:spacing w:line="276" w:lineRule="auto"/>
              <w:rPr>
                <w:rFonts w:cs="Arial"/>
                <w:b/>
                <w:bCs/>
                <w:color w:val="000000"/>
                <w:sz w:val="20"/>
                <w:szCs w:val="20"/>
              </w:rPr>
            </w:pPr>
            <w:r w:rsidRPr="00FF5312">
              <w:rPr>
                <w:rFonts w:cs="Arial"/>
                <w:b/>
                <w:bCs/>
                <w:color w:val="000000"/>
                <w:sz w:val="20"/>
                <w:szCs w:val="20"/>
              </w:rPr>
              <w:t xml:space="preserve">City and </w:t>
            </w:r>
            <w:r w:rsidR="00586DDD" w:rsidRPr="00FF5312">
              <w:rPr>
                <w:rFonts w:cs="Arial"/>
                <w:b/>
                <w:bCs/>
                <w:color w:val="000000"/>
                <w:sz w:val="20"/>
                <w:szCs w:val="20"/>
              </w:rPr>
              <w:t>c</w:t>
            </w:r>
            <w:r w:rsidRPr="00FF5312">
              <w:rPr>
                <w:rFonts w:cs="Arial"/>
                <w:b/>
                <w:bCs/>
                <w:color w:val="000000"/>
                <w:sz w:val="20"/>
                <w:szCs w:val="20"/>
              </w:rPr>
              <w:t>ountry location of organization</w:t>
            </w:r>
          </w:p>
        </w:tc>
        <w:tc>
          <w:tcPr>
            <w:tcW w:w="2695" w:type="dxa"/>
            <w:tcBorders>
              <w:top w:val="double" w:sz="4" w:space="0" w:color="auto"/>
              <w:left w:val="dotted" w:sz="4" w:space="0" w:color="auto"/>
              <w:bottom w:val="single" w:sz="4" w:space="0" w:color="auto"/>
              <w:right w:val="dotted" w:sz="4" w:space="0" w:color="auto"/>
            </w:tcBorders>
            <w:vAlign w:val="center"/>
          </w:tcPr>
          <w:p w14:paraId="2532559C" w14:textId="4D7D7B55" w:rsidR="005B2783" w:rsidRPr="00FF5312" w:rsidRDefault="005B2783" w:rsidP="008C1210">
            <w:pPr>
              <w:spacing w:line="276" w:lineRule="auto"/>
              <w:outlineLvl w:val="0"/>
              <w:rPr>
                <w:rFonts w:cs="Arial"/>
                <w:color w:val="000000"/>
                <w:sz w:val="20"/>
                <w:szCs w:val="20"/>
              </w:rPr>
            </w:pPr>
            <w:r w:rsidRPr="00FF5312">
              <w:rPr>
                <w:rFonts w:cs="Arial"/>
                <w:b/>
                <w:sz w:val="20"/>
                <w:szCs w:val="20"/>
              </w:rPr>
              <w:t xml:space="preserve">Partner </w:t>
            </w:r>
            <w:r w:rsidR="00586DDD" w:rsidRPr="00FF5312">
              <w:rPr>
                <w:rFonts w:cs="Arial"/>
                <w:b/>
                <w:sz w:val="20"/>
                <w:szCs w:val="20"/>
              </w:rPr>
              <w:t>l</w:t>
            </w:r>
            <w:r w:rsidRPr="00FF5312">
              <w:rPr>
                <w:rFonts w:cs="Arial"/>
                <w:b/>
                <w:sz w:val="20"/>
                <w:szCs w:val="20"/>
              </w:rPr>
              <w:t xml:space="preserve">egal </w:t>
            </w:r>
            <w:r w:rsidR="00586DDD" w:rsidRPr="00FF5312">
              <w:rPr>
                <w:rFonts w:cs="Arial"/>
                <w:b/>
                <w:sz w:val="20"/>
                <w:szCs w:val="20"/>
              </w:rPr>
              <w:t>s</w:t>
            </w:r>
            <w:r w:rsidRPr="00FF5312">
              <w:rPr>
                <w:rFonts w:cs="Arial"/>
                <w:b/>
                <w:sz w:val="20"/>
                <w:szCs w:val="20"/>
              </w:rPr>
              <w:t>tatus</w:t>
            </w:r>
          </w:p>
        </w:tc>
      </w:tr>
      <w:tr w:rsidR="00F05A92" w:rsidRPr="00387900" w14:paraId="41727C42" w14:textId="77777777" w:rsidTr="002534B3">
        <w:trPr>
          <w:trHeight w:val="307"/>
        </w:trPr>
        <w:tc>
          <w:tcPr>
            <w:tcW w:w="2694" w:type="dxa"/>
            <w:tcBorders>
              <w:top w:val="single" w:sz="4" w:space="0" w:color="auto"/>
              <w:left w:val="dotted" w:sz="4" w:space="0" w:color="auto"/>
              <w:right w:val="dotted" w:sz="4" w:space="0" w:color="auto"/>
            </w:tcBorders>
            <w:shd w:val="clear" w:color="auto" w:fill="auto"/>
            <w:vAlign w:val="center"/>
          </w:tcPr>
          <w:p w14:paraId="1CCFC8EF" w14:textId="69C19EDB" w:rsidR="00F05A92" w:rsidRPr="008F21EE" w:rsidRDefault="00CE0D52" w:rsidP="00101C8C">
            <w:pPr>
              <w:spacing w:before="120" w:after="120"/>
              <w:rPr>
                <w:rFonts w:cs="Arial"/>
                <w:sz w:val="18"/>
                <w:szCs w:val="18"/>
                <w:lang w:val="fr-CA"/>
              </w:rPr>
            </w:pPr>
            <w:r w:rsidRPr="008F21EE">
              <w:rPr>
                <w:rFonts w:cs="Arial"/>
                <w:sz w:val="18"/>
                <w:szCs w:val="18"/>
                <w:lang w:val="fr-CA"/>
              </w:rPr>
              <w:t>Fédérations des caisses Desjardins du Québec</w:t>
            </w:r>
          </w:p>
        </w:tc>
        <w:tc>
          <w:tcPr>
            <w:tcW w:w="2409" w:type="dxa"/>
            <w:tcBorders>
              <w:top w:val="single" w:sz="4" w:space="0" w:color="auto"/>
              <w:left w:val="dotted" w:sz="4" w:space="0" w:color="auto"/>
              <w:right w:val="dotted" w:sz="4" w:space="0" w:color="auto"/>
            </w:tcBorders>
            <w:shd w:val="clear" w:color="auto" w:fill="auto"/>
            <w:vAlign w:val="center"/>
          </w:tcPr>
          <w:p w14:paraId="5A6BDF04" w14:textId="77777777" w:rsidR="00101C8C" w:rsidRPr="008F21EE" w:rsidRDefault="00101C8C" w:rsidP="00101C8C">
            <w:pPr>
              <w:pStyle w:val="Heading1"/>
              <w:spacing w:before="120" w:after="120"/>
              <w:outlineLvl w:val="0"/>
              <w:rPr>
                <w:rFonts w:ascii="Arial" w:eastAsia="Times New Roman" w:hAnsi="Arial" w:cs="Arial"/>
                <w:b w:val="0"/>
                <w:bCs w:val="0"/>
                <w:color w:val="auto"/>
                <w:sz w:val="18"/>
                <w:szCs w:val="18"/>
                <w:lang w:val="fr-CA"/>
              </w:rPr>
            </w:pPr>
          </w:p>
          <w:p w14:paraId="6A5C306B" w14:textId="7004ED0F" w:rsidR="00F05A92" w:rsidRPr="00FF5312" w:rsidRDefault="00CE0D52" w:rsidP="00101C8C">
            <w:pPr>
              <w:pStyle w:val="Heading1"/>
              <w:spacing w:before="120" w:after="120"/>
              <w:outlineLvl w:val="0"/>
              <w:rPr>
                <w:rFonts w:ascii="Arial" w:eastAsia="Times New Roman" w:hAnsi="Arial" w:cs="Arial"/>
                <w:b w:val="0"/>
                <w:bCs w:val="0"/>
                <w:color w:val="auto"/>
                <w:sz w:val="18"/>
                <w:szCs w:val="18"/>
              </w:rPr>
            </w:pPr>
            <w:r>
              <w:rPr>
                <w:rFonts w:ascii="Arial" w:eastAsia="Times New Roman" w:hAnsi="Arial" w:cs="Arial"/>
                <w:b w:val="0"/>
                <w:bCs w:val="0"/>
                <w:color w:val="auto"/>
                <w:sz w:val="18"/>
                <w:szCs w:val="18"/>
              </w:rPr>
              <w:t>Nathalie Neriec</w:t>
            </w:r>
          </w:p>
        </w:tc>
        <w:tc>
          <w:tcPr>
            <w:tcW w:w="2552" w:type="dxa"/>
            <w:tcBorders>
              <w:top w:val="single" w:sz="4" w:space="0" w:color="auto"/>
              <w:left w:val="dotted" w:sz="4" w:space="0" w:color="auto"/>
              <w:right w:val="dotted" w:sz="4" w:space="0" w:color="auto"/>
            </w:tcBorders>
            <w:shd w:val="clear" w:color="auto" w:fill="auto"/>
            <w:vAlign w:val="center"/>
          </w:tcPr>
          <w:p w14:paraId="0CAD8764" w14:textId="77777777" w:rsidR="00101C8C" w:rsidRPr="00FF5312" w:rsidRDefault="00101C8C" w:rsidP="00101C8C">
            <w:pPr>
              <w:spacing w:before="120" w:after="120"/>
              <w:rPr>
                <w:rFonts w:cs="Arial"/>
                <w:sz w:val="18"/>
                <w:szCs w:val="18"/>
              </w:rPr>
            </w:pPr>
          </w:p>
          <w:p w14:paraId="6DBA7087" w14:textId="0EEBF1F2" w:rsidR="00F05A92" w:rsidRPr="00FF5312" w:rsidRDefault="00F05A92" w:rsidP="00101C8C">
            <w:pPr>
              <w:spacing w:before="120" w:after="120"/>
              <w:rPr>
                <w:rFonts w:cs="Arial"/>
                <w:sz w:val="18"/>
                <w:szCs w:val="18"/>
              </w:rPr>
            </w:pPr>
            <w:r w:rsidRPr="00FF5312">
              <w:rPr>
                <w:rFonts w:cs="Arial"/>
                <w:sz w:val="18"/>
                <w:szCs w:val="18"/>
              </w:rPr>
              <w:t>Québec</w:t>
            </w:r>
          </w:p>
        </w:tc>
        <w:tc>
          <w:tcPr>
            <w:tcW w:w="2695" w:type="dxa"/>
            <w:vMerge w:val="restart"/>
            <w:tcBorders>
              <w:top w:val="single" w:sz="4" w:space="0" w:color="auto"/>
              <w:left w:val="dotted" w:sz="4" w:space="0" w:color="auto"/>
              <w:right w:val="dotted" w:sz="4" w:space="0" w:color="auto"/>
            </w:tcBorders>
            <w:vAlign w:val="center"/>
          </w:tcPr>
          <w:sdt>
            <w:sdtPr>
              <w:rPr>
                <w:rFonts w:cs="Arial"/>
                <w:sz w:val="18"/>
                <w:szCs w:val="18"/>
              </w:rPr>
              <w:alias w:val="Select Legal Status"/>
              <w:tag w:val="Select Legal Status"/>
              <w:id w:val="370658689"/>
              <w:placeholder>
                <w:docPart w:val="C9BC72556F4B42EB89DBB4829F0091B7"/>
              </w:placeholder>
              <w:dropDownList>
                <w:listItem w:value="Select Legal Status"/>
                <w:listItem w:displayText="For Profit Private Corporation" w:value="For Profit Private Corporation"/>
                <w:listItem w:displayText="Crown Corporation" w:value="Crown Corporation"/>
                <w:listItem w:displayText="Not for Profit Canadian Corporation" w:value="Not for Profit Canadian Corporation"/>
                <w:listItem w:displayText="Hospital" w:value="Hospital"/>
                <w:listItem w:displayText="Municipality" w:value="Municipality"/>
              </w:dropDownList>
            </w:sdtPr>
            <w:sdtEndPr/>
            <w:sdtContent>
              <w:p w14:paraId="247BEE52" w14:textId="00E93F6C" w:rsidR="00F05A92" w:rsidRPr="00FF5312" w:rsidRDefault="00F05A92" w:rsidP="00101C8C">
                <w:pPr>
                  <w:spacing w:before="120" w:after="120"/>
                  <w:outlineLvl w:val="0"/>
                  <w:rPr>
                    <w:rFonts w:cs="Arial"/>
                    <w:sz w:val="18"/>
                    <w:szCs w:val="18"/>
                  </w:rPr>
                </w:pPr>
                <w:r w:rsidRPr="00FF5312">
                  <w:rPr>
                    <w:rFonts w:cs="Arial"/>
                    <w:sz w:val="18"/>
                    <w:szCs w:val="18"/>
                  </w:rPr>
                  <w:t>For Profit Private Corporation</w:t>
                </w:r>
              </w:p>
            </w:sdtContent>
          </w:sdt>
        </w:tc>
      </w:tr>
      <w:tr w:rsidR="00F05A92" w:rsidRPr="00387900" w14:paraId="5439C10E" w14:textId="77777777" w:rsidTr="00101C8C">
        <w:trPr>
          <w:trHeight w:val="70"/>
        </w:trPr>
        <w:tc>
          <w:tcPr>
            <w:tcW w:w="2694" w:type="dxa"/>
            <w:tcBorders>
              <w:left w:val="dotted" w:sz="4" w:space="0" w:color="auto"/>
              <w:bottom w:val="dotted" w:sz="4" w:space="0" w:color="auto"/>
              <w:right w:val="dotted" w:sz="4" w:space="0" w:color="auto"/>
            </w:tcBorders>
            <w:shd w:val="clear" w:color="auto" w:fill="auto"/>
            <w:vAlign w:val="center"/>
          </w:tcPr>
          <w:p w14:paraId="11836654" w14:textId="77777777" w:rsidR="00F05A92" w:rsidRPr="00FF5312" w:rsidRDefault="00F05A92" w:rsidP="008C1210">
            <w:pPr>
              <w:pStyle w:val="ListParagraph"/>
              <w:spacing w:line="276" w:lineRule="auto"/>
              <w:ind w:left="0" w:right="33"/>
              <w:rPr>
                <w:rFonts w:cs="Arial"/>
                <w:sz w:val="20"/>
                <w:szCs w:val="20"/>
              </w:rPr>
            </w:pPr>
          </w:p>
        </w:tc>
        <w:tc>
          <w:tcPr>
            <w:tcW w:w="2409" w:type="dxa"/>
            <w:tcBorders>
              <w:left w:val="dotted" w:sz="4" w:space="0" w:color="auto"/>
              <w:bottom w:val="dotted" w:sz="4" w:space="0" w:color="auto"/>
              <w:right w:val="dotted" w:sz="4" w:space="0" w:color="auto"/>
            </w:tcBorders>
            <w:shd w:val="clear" w:color="auto" w:fill="auto"/>
            <w:vAlign w:val="center"/>
          </w:tcPr>
          <w:p w14:paraId="78F968D9" w14:textId="77777777" w:rsidR="00F05A92" w:rsidRPr="00FF5312" w:rsidRDefault="00F05A92" w:rsidP="008C1210">
            <w:pPr>
              <w:spacing w:line="276" w:lineRule="auto"/>
              <w:rPr>
                <w:rFonts w:cs="Arial"/>
                <w:sz w:val="20"/>
                <w:szCs w:val="20"/>
              </w:rPr>
            </w:pPr>
          </w:p>
        </w:tc>
        <w:tc>
          <w:tcPr>
            <w:tcW w:w="2552" w:type="dxa"/>
            <w:tcBorders>
              <w:left w:val="dotted" w:sz="4" w:space="0" w:color="auto"/>
              <w:bottom w:val="dotted" w:sz="4" w:space="0" w:color="auto"/>
              <w:right w:val="dotted" w:sz="4" w:space="0" w:color="auto"/>
            </w:tcBorders>
            <w:shd w:val="clear" w:color="auto" w:fill="auto"/>
            <w:vAlign w:val="center"/>
          </w:tcPr>
          <w:p w14:paraId="13383FDA" w14:textId="77777777" w:rsidR="00F05A92" w:rsidRPr="00FF5312" w:rsidRDefault="00F05A92" w:rsidP="008C1210">
            <w:pPr>
              <w:spacing w:line="276" w:lineRule="auto"/>
              <w:rPr>
                <w:rFonts w:cs="Arial"/>
                <w:sz w:val="20"/>
                <w:szCs w:val="20"/>
              </w:rPr>
            </w:pPr>
          </w:p>
        </w:tc>
        <w:tc>
          <w:tcPr>
            <w:tcW w:w="2695" w:type="dxa"/>
            <w:vMerge/>
            <w:tcBorders>
              <w:left w:val="dotted" w:sz="4" w:space="0" w:color="auto"/>
              <w:bottom w:val="dotted" w:sz="4" w:space="0" w:color="auto"/>
              <w:right w:val="dotted" w:sz="4" w:space="0" w:color="auto"/>
            </w:tcBorders>
            <w:vAlign w:val="center"/>
          </w:tcPr>
          <w:p w14:paraId="6FF63AC6" w14:textId="77777777" w:rsidR="00F05A92" w:rsidRPr="00FF5312" w:rsidRDefault="00F05A92" w:rsidP="008C1210">
            <w:pPr>
              <w:spacing w:line="276" w:lineRule="auto"/>
              <w:outlineLvl w:val="0"/>
              <w:rPr>
                <w:rFonts w:cs="Arial"/>
                <w:color w:val="000000"/>
                <w:sz w:val="20"/>
                <w:szCs w:val="20"/>
              </w:rPr>
            </w:pPr>
          </w:p>
        </w:tc>
      </w:tr>
    </w:tbl>
    <w:p w14:paraId="1DDD030A" w14:textId="77777777" w:rsidR="00224CE7" w:rsidRPr="00FF5312" w:rsidRDefault="00224CE7" w:rsidP="008C1210">
      <w:pPr>
        <w:pStyle w:val="ListParagraph"/>
        <w:spacing w:line="276" w:lineRule="auto"/>
        <w:ind w:right="-108"/>
        <w:rPr>
          <w:rFonts w:cs="Arial"/>
          <w:b/>
          <w:sz w:val="20"/>
          <w:szCs w:val="20"/>
        </w:rPr>
      </w:pPr>
    </w:p>
    <w:p w14:paraId="42CA6814" w14:textId="77777777" w:rsidR="00660C8C" w:rsidRPr="00FF5312" w:rsidRDefault="004607D2" w:rsidP="008C1210">
      <w:pPr>
        <w:pStyle w:val="ListParagraph"/>
        <w:numPr>
          <w:ilvl w:val="1"/>
          <w:numId w:val="16"/>
        </w:numPr>
        <w:spacing w:line="276" w:lineRule="auto"/>
        <w:ind w:left="567" w:right="-108" w:hanging="501"/>
        <w:rPr>
          <w:rFonts w:cs="Arial"/>
          <w:b/>
          <w:sz w:val="20"/>
          <w:szCs w:val="20"/>
        </w:rPr>
      </w:pPr>
      <w:r w:rsidRPr="00FF5312">
        <w:rPr>
          <w:rFonts w:cs="Arial"/>
          <w:b/>
          <w:sz w:val="20"/>
          <w:szCs w:val="20"/>
        </w:rPr>
        <w:t xml:space="preserve"> </w:t>
      </w:r>
      <w:r w:rsidR="00660C8C" w:rsidRPr="00FF5312">
        <w:rPr>
          <w:rFonts w:cs="Arial"/>
          <w:b/>
          <w:sz w:val="20"/>
          <w:szCs w:val="20"/>
        </w:rPr>
        <w:t>Proposed work plan for internship unit(s) (IU):</w:t>
      </w:r>
    </w:p>
    <w:p w14:paraId="6A07B21C" w14:textId="26A7856D" w:rsidR="000F56D6" w:rsidRPr="00387900" w:rsidRDefault="000F56D6" w:rsidP="008C1210">
      <w:pPr>
        <w:spacing w:after="60"/>
        <w:ind w:left="142" w:right="-410"/>
        <w:rPr>
          <w:color w:val="808080" w:themeColor="background1" w:themeShade="80"/>
          <w:sz w:val="18"/>
          <w:szCs w:val="18"/>
        </w:rPr>
      </w:pPr>
      <w:r w:rsidRPr="00387900">
        <w:rPr>
          <w:color w:val="808080" w:themeColor="background1" w:themeShade="80"/>
          <w:sz w:val="18"/>
          <w:szCs w:val="18"/>
        </w:rPr>
        <w:t xml:space="preserve">Please summarize the work plan for the project by showing </w:t>
      </w:r>
      <w:r w:rsidRPr="00387900">
        <w:rPr>
          <w:color w:val="808080" w:themeColor="background1" w:themeShade="80"/>
          <w:sz w:val="18"/>
          <w:szCs w:val="18"/>
          <w:u w:val="single"/>
        </w:rPr>
        <w:t>which intern</w:t>
      </w:r>
      <w:r w:rsidRPr="00387900">
        <w:rPr>
          <w:color w:val="808080" w:themeColor="background1" w:themeShade="80"/>
          <w:sz w:val="18"/>
          <w:szCs w:val="18"/>
        </w:rPr>
        <w:t xml:space="preserve"> will work </w:t>
      </w:r>
      <w:r w:rsidRPr="00387900">
        <w:rPr>
          <w:color w:val="808080" w:themeColor="background1" w:themeShade="80"/>
          <w:sz w:val="18"/>
          <w:szCs w:val="18"/>
          <w:u w:val="single"/>
        </w:rPr>
        <w:t>when</w:t>
      </w:r>
      <w:r w:rsidRPr="00387900">
        <w:rPr>
          <w:color w:val="808080" w:themeColor="background1" w:themeShade="80"/>
          <w:sz w:val="18"/>
          <w:szCs w:val="18"/>
        </w:rPr>
        <w:t xml:space="preserve">. </w:t>
      </w:r>
      <w:r w:rsidR="00623BC5" w:rsidRPr="00387900">
        <w:rPr>
          <w:color w:val="808080" w:themeColor="background1" w:themeShade="80"/>
          <w:sz w:val="18"/>
          <w:szCs w:val="18"/>
        </w:rPr>
        <w:t xml:space="preserve">Each IU corresponds to one </w:t>
      </w:r>
      <w:r w:rsidR="00586DDD" w:rsidRPr="00387900">
        <w:rPr>
          <w:color w:val="808080" w:themeColor="background1" w:themeShade="80"/>
          <w:sz w:val="18"/>
          <w:szCs w:val="18"/>
        </w:rPr>
        <w:t>4-6-month</w:t>
      </w:r>
      <w:r w:rsidR="00623BC5" w:rsidRPr="00387900">
        <w:rPr>
          <w:color w:val="808080" w:themeColor="background1" w:themeShade="80"/>
          <w:sz w:val="18"/>
          <w:szCs w:val="18"/>
        </w:rPr>
        <w:t xml:space="preserve"> internship. </w:t>
      </w:r>
      <w:r w:rsidRPr="00387900">
        <w:rPr>
          <w:color w:val="808080" w:themeColor="background1" w:themeShade="80"/>
          <w:sz w:val="18"/>
          <w:szCs w:val="18"/>
        </w:rPr>
        <w:t xml:space="preserve">This table provides a </w:t>
      </w:r>
      <w:r w:rsidR="00586DDD" w:rsidRPr="00387900">
        <w:rPr>
          <w:color w:val="808080" w:themeColor="background1" w:themeShade="80"/>
          <w:sz w:val="18"/>
          <w:szCs w:val="18"/>
        </w:rPr>
        <w:t>high-level</w:t>
      </w:r>
      <w:r w:rsidRPr="00387900">
        <w:rPr>
          <w:color w:val="808080" w:themeColor="background1" w:themeShade="80"/>
          <w:sz w:val="18"/>
          <w:szCs w:val="18"/>
        </w:rPr>
        <w:t xml:space="preserve"> overview of the proposed research project and information about intern(s) to the reviewers.</w:t>
      </w:r>
      <w:r w:rsidR="00D52F23" w:rsidRPr="00387900">
        <w:rPr>
          <w:color w:val="808080" w:themeColor="background1" w:themeShade="80"/>
          <w:sz w:val="18"/>
          <w:szCs w:val="18"/>
        </w:rPr>
        <w:t xml:space="preserve"> Please refer to the </w:t>
      </w:r>
      <w:hyperlink r:id="rId16" w:history="1">
        <w:r w:rsidR="00122940" w:rsidRPr="00387900">
          <w:rPr>
            <w:rStyle w:val="Hyperlink"/>
            <w:b/>
            <w:color w:val="00B0F0"/>
            <w:sz w:val="18"/>
            <w:szCs w:val="18"/>
            <w:u w:val="none"/>
          </w:rPr>
          <w:t>Accelerate Guide: Writing your proposa</w:t>
        </w:r>
        <w:r w:rsidR="00122940" w:rsidRPr="00387900">
          <w:rPr>
            <w:rStyle w:val="Hyperlink"/>
            <w:b/>
            <w:color w:val="00B0F0"/>
            <w:sz w:val="20"/>
            <w:szCs w:val="20"/>
            <w:u w:val="none"/>
          </w:rPr>
          <w:t>l</w:t>
        </w:r>
      </w:hyperlink>
      <w:r w:rsidR="00D87DA9" w:rsidRPr="00387900">
        <w:rPr>
          <w:b/>
          <w:color w:val="808080" w:themeColor="background1" w:themeShade="80"/>
          <w:sz w:val="18"/>
          <w:szCs w:val="18"/>
        </w:rPr>
        <w:t xml:space="preserve"> </w:t>
      </w:r>
      <w:r w:rsidR="00586DDD" w:rsidRPr="00387900">
        <w:rPr>
          <w:color w:val="808080" w:themeColor="background1" w:themeShade="80"/>
          <w:sz w:val="18"/>
          <w:szCs w:val="18"/>
        </w:rPr>
        <w:t>for assistance</w:t>
      </w:r>
      <w:r w:rsidR="00D52F23" w:rsidRPr="00387900">
        <w:rPr>
          <w:color w:val="808080" w:themeColor="background1" w:themeShade="80"/>
          <w:sz w:val="18"/>
          <w:szCs w:val="18"/>
        </w:rPr>
        <w:t>.</w:t>
      </w:r>
    </w:p>
    <w:tbl>
      <w:tblPr>
        <w:tblStyle w:val="TableGrid"/>
        <w:tblW w:w="7542"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694"/>
        <w:gridCol w:w="198"/>
        <w:gridCol w:w="790"/>
        <w:gridCol w:w="485"/>
        <w:gridCol w:w="689"/>
        <w:gridCol w:w="709"/>
        <w:gridCol w:w="709"/>
        <w:gridCol w:w="709"/>
        <w:gridCol w:w="709"/>
        <w:gridCol w:w="850"/>
      </w:tblGrid>
      <w:tr w:rsidR="00B5346A" w:rsidRPr="00387900" w14:paraId="2EC342C4" w14:textId="71F05BF4" w:rsidTr="001F282D">
        <w:trPr>
          <w:trHeight w:val="264"/>
        </w:trPr>
        <w:tc>
          <w:tcPr>
            <w:tcW w:w="3167" w:type="dxa"/>
            <w:gridSpan w:val="4"/>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4448DD20" w14:textId="77777777" w:rsidR="00B5346A" w:rsidRPr="00FF5312" w:rsidRDefault="00B5346A" w:rsidP="008C1210">
            <w:pPr>
              <w:rPr>
                <w:rFonts w:cs="Arial"/>
                <w:b/>
                <w:sz w:val="16"/>
                <w:szCs w:val="16"/>
                <w:highlight w:val="lightGray"/>
              </w:rPr>
            </w:pPr>
            <w:r w:rsidRPr="00FF5312">
              <w:rPr>
                <w:rFonts w:cs="Arial"/>
                <w:b/>
                <w:sz w:val="16"/>
                <w:szCs w:val="16"/>
                <w:highlight w:val="lightGray"/>
              </w:rPr>
              <w:t>Years</w:t>
            </w:r>
          </w:p>
        </w:tc>
        <w:tc>
          <w:tcPr>
            <w:tcW w:w="2107"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tcPr>
          <w:p w14:paraId="4BCE213C" w14:textId="184FF936" w:rsidR="00B5346A" w:rsidRPr="00FF5312" w:rsidRDefault="00B5346A" w:rsidP="008C1210">
            <w:pPr>
              <w:rPr>
                <w:rFonts w:cs="Arial"/>
                <w:b/>
                <w:sz w:val="16"/>
                <w:szCs w:val="16"/>
                <w:highlight w:val="lightGray"/>
              </w:rPr>
            </w:pPr>
            <w:r w:rsidRPr="00FF5312">
              <w:rPr>
                <w:rFonts w:cs="Arial"/>
                <w:b/>
                <w:sz w:val="16"/>
                <w:szCs w:val="16"/>
                <w:highlight w:val="lightGray"/>
              </w:rPr>
              <w:t>Year 1</w:t>
            </w:r>
          </w:p>
        </w:tc>
        <w:tc>
          <w:tcPr>
            <w:tcW w:w="2268"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tcPr>
          <w:p w14:paraId="2D04A371" w14:textId="6372267E" w:rsidR="00B5346A" w:rsidRPr="00FF5312" w:rsidRDefault="00B5346A" w:rsidP="008C1210">
            <w:pPr>
              <w:rPr>
                <w:rFonts w:cs="Arial"/>
                <w:b/>
                <w:sz w:val="16"/>
                <w:szCs w:val="16"/>
                <w:highlight w:val="lightGray"/>
              </w:rPr>
            </w:pPr>
            <w:r w:rsidRPr="00FF5312">
              <w:rPr>
                <w:rFonts w:cs="Arial"/>
                <w:b/>
                <w:sz w:val="16"/>
                <w:szCs w:val="16"/>
                <w:highlight w:val="lightGray"/>
              </w:rPr>
              <w:t>Year 2</w:t>
            </w:r>
          </w:p>
        </w:tc>
      </w:tr>
      <w:tr w:rsidR="001D41B9" w:rsidRPr="00387900" w14:paraId="2C2A426D" w14:textId="77777777" w:rsidTr="001F282D">
        <w:trPr>
          <w:trHeight w:val="264"/>
        </w:trPr>
        <w:tc>
          <w:tcPr>
            <w:tcW w:w="3167"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AFD88A3" w14:textId="60225639" w:rsidR="001D41B9" w:rsidRPr="00FF5312" w:rsidRDefault="001D41B9" w:rsidP="008C1210">
            <w:pPr>
              <w:rPr>
                <w:rFonts w:cs="Arial"/>
                <w:b/>
                <w:sz w:val="16"/>
                <w:szCs w:val="16"/>
              </w:rPr>
            </w:pPr>
            <w:r w:rsidRPr="00FF5312">
              <w:rPr>
                <w:rFonts w:cs="Arial"/>
                <w:b/>
                <w:sz w:val="16"/>
                <w:szCs w:val="16"/>
              </w:rPr>
              <w:t>Months</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2B6F9727" w14:textId="16F02DBC" w:rsidR="001D41B9" w:rsidRPr="00FF5312" w:rsidRDefault="001D41B9" w:rsidP="008C1210">
            <w:pPr>
              <w:spacing w:before="120" w:after="120"/>
              <w:rPr>
                <w:rFonts w:cs="Arial"/>
                <w:sz w:val="16"/>
                <w:szCs w:val="20"/>
              </w:rPr>
            </w:pPr>
            <w:r w:rsidRPr="00FF5312">
              <w:rPr>
                <w:rFonts w:cs="Arial"/>
                <w:sz w:val="16"/>
                <w:szCs w:val="20"/>
              </w:rPr>
              <w:t>1-4</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73068703" w14:textId="741FF09D" w:rsidR="001D41B9" w:rsidRPr="00FF5312" w:rsidRDefault="001D41B9" w:rsidP="008C1210">
            <w:pPr>
              <w:spacing w:before="120" w:after="120"/>
              <w:rPr>
                <w:rFonts w:cs="Arial"/>
                <w:sz w:val="16"/>
                <w:szCs w:val="20"/>
              </w:rPr>
            </w:pPr>
            <w:r w:rsidRPr="00FF5312">
              <w:rPr>
                <w:rFonts w:cs="Arial"/>
                <w:sz w:val="16"/>
                <w:szCs w:val="20"/>
              </w:rPr>
              <w:t>5-8</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5C7661BE" w14:textId="306FA189" w:rsidR="001D41B9" w:rsidRPr="00FF5312" w:rsidRDefault="001D41B9" w:rsidP="008C1210">
            <w:pPr>
              <w:spacing w:before="120" w:after="120"/>
              <w:rPr>
                <w:rFonts w:cs="Arial"/>
                <w:sz w:val="16"/>
                <w:szCs w:val="20"/>
              </w:rPr>
            </w:pPr>
            <w:r w:rsidRPr="00FF5312">
              <w:rPr>
                <w:rFonts w:cs="Arial"/>
                <w:sz w:val="16"/>
                <w:szCs w:val="20"/>
              </w:rPr>
              <w:t>9-12</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7C4A3C28" w14:textId="4594CDC0" w:rsidR="001D41B9" w:rsidRPr="00FF5312" w:rsidRDefault="001D41B9" w:rsidP="008C1210">
            <w:pPr>
              <w:spacing w:before="120" w:after="120"/>
              <w:rPr>
                <w:rFonts w:cs="Arial"/>
                <w:sz w:val="16"/>
                <w:szCs w:val="20"/>
              </w:rPr>
            </w:pPr>
            <w:r w:rsidRPr="00FF5312">
              <w:rPr>
                <w:rFonts w:cs="Arial"/>
                <w:sz w:val="16"/>
                <w:szCs w:val="20"/>
              </w:rPr>
              <w:t>1-4</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6F2C198" w14:textId="16916FF6" w:rsidR="001D41B9" w:rsidRPr="00FF5312" w:rsidRDefault="001D41B9" w:rsidP="008C1210">
            <w:pPr>
              <w:spacing w:before="120" w:after="120"/>
              <w:rPr>
                <w:rFonts w:cs="Arial"/>
                <w:sz w:val="16"/>
                <w:szCs w:val="20"/>
              </w:rPr>
            </w:pPr>
            <w:r w:rsidRPr="00FF5312">
              <w:rPr>
                <w:rFonts w:cs="Arial"/>
                <w:sz w:val="16"/>
                <w:szCs w:val="20"/>
              </w:rPr>
              <w:t>5-8</w:t>
            </w: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69F9AFD2" w14:textId="42918609" w:rsidR="001D41B9" w:rsidRPr="00FF5312" w:rsidRDefault="001D41B9" w:rsidP="008C1210">
            <w:pPr>
              <w:spacing w:before="120" w:after="120"/>
              <w:rPr>
                <w:rFonts w:cs="Arial"/>
                <w:sz w:val="16"/>
                <w:szCs w:val="20"/>
              </w:rPr>
            </w:pPr>
            <w:r w:rsidRPr="00FF5312">
              <w:rPr>
                <w:rFonts w:cs="Arial"/>
                <w:sz w:val="16"/>
                <w:szCs w:val="20"/>
              </w:rPr>
              <w:t>9-12</w:t>
            </w:r>
          </w:p>
        </w:tc>
      </w:tr>
      <w:tr w:rsidR="001D41B9" w:rsidRPr="00387900" w14:paraId="728E9121" w14:textId="77777777" w:rsidTr="001F282D">
        <w:trPr>
          <w:gridAfter w:val="6"/>
          <w:wAfter w:w="4375" w:type="dxa"/>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186CEB" w14:textId="73E7B9A8" w:rsidR="001D41B9" w:rsidRPr="00FF5312" w:rsidRDefault="001D41B9" w:rsidP="008C1210">
            <w:pPr>
              <w:rPr>
                <w:rFonts w:cs="Arial"/>
                <w:bCs/>
                <w:sz w:val="20"/>
                <w:szCs w:val="20"/>
              </w:rPr>
            </w:pPr>
            <w:r w:rsidRPr="00FF5312">
              <w:rPr>
                <w:rFonts w:cs="Arial"/>
                <w:b/>
                <w:sz w:val="16"/>
                <w:szCs w:val="16"/>
              </w:rPr>
              <w:t>Intern name</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175D19" w14:textId="1BCA5A12" w:rsidR="001D41B9" w:rsidRPr="00FF5312" w:rsidRDefault="001D41B9" w:rsidP="008C1210">
            <w:pPr>
              <w:rPr>
                <w:rFonts w:cs="Arial"/>
                <w:sz w:val="20"/>
                <w:szCs w:val="20"/>
              </w:rPr>
            </w:pPr>
            <w:r w:rsidRPr="00FF5312">
              <w:rPr>
                <w:rFonts w:cs="Arial"/>
                <w:b/>
                <w:sz w:val="16"/>
                <w:szCs w:val="16"/>
              </w:rPr>
              <w:t>Degree program</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5B46F2" w14:textId="3CEE17B7" w:rsidR="001D41B9" w:rsidRPr="00FF5312" w:rsidRDefault="001D41B9" w:rsidP="008C1210">
            <w:pPr>
              <w:rPr>
                <w:rFonts w:cs="Arial"/>
                <w:sz w:val="20"/>
                <w:szCs w:val="20"/>
              </w:rPr>
            </w:pPr>
            <w:r w:rsidRPr="00FF5312">
              <w:rPr>
                <w:rFonts w:cs="Arial"/>
                <w:b/>
                <w:sz w:val="16"/>
                <w:szCs w:val="16"/>
              </w:rPr>
              <w:t>IU</w:t>
            </w:r>
          </w:p>
        </w:tc>
      </w:tr>
      <w:tr w:rsidR="007E2AFF" w:rsidRPr="00387900" w14:paraId="04CCF326" w14:textId="77777777" w:rsidTr="005C7ADC">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756703" w14:textId="77777777" w:rsidR="007E2AFF" w:rsidRPr="00FF5312" w:rsidRDefault="007E2AFF" w:rsidP="008C1210">
            <w:pPr>
              <w:rPr>
                <w:rFonts w:cs="Arial"/>
                <w:bCs/>
                <w:sz w:val="20"/>
                <w:szCs w:val="20"/>
              </w:rPr>
            </w:pPr>
            <w:r w:rsidRPr="00FF5312">
              <w:rPr>
                <w:rFonts w:cs="Arial"/>
                <w:bCs/>
                <w:sz w:val="20"/>
                <w:szCs w:val="20"/>
              </w:rPr>
              <w:t xml:space="preserve">Do Dung Vu </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FDCB2F" w14:textId="77777777" w:rsidR="007E2AFF" w:rsidRPr="00FF5312" w:rsidRDefault="007E2AFF" w:rsidP="008C1210">
            <w:pPr>
              <w:rPr>
                <w:rFonts w:cs="Arial"/>
                <w:sz w:val="20"/>
                <w:szCs w:val="20"/>
              </w:rPr>
            </w:pPr>
            <w:r w:rsidRPr="00FF5312">
              <w:rPr>
                <w:rFonts w:cs="Arial"/>
                <w:sz w:val="20"/>
                <w:szCs w:val="20"/>
              </w:rPr>
              <w:t>postdoc</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68B5E5" w14:textId="2C396A50" w:rsidR="007E2AFF" w:rsidRPr="00FF5312" w:rsidRDefault="00D52FBD" w:rsidP="008C1210">
            <w:pPr>
              <w:rPr>
                <w:rFonts w:cs="Arial"/>
                <w:sz w:val="20"/>
                <w:szCs w:val="20"/>
              </w:rPr>
            </w:pPr>
            <w:r w:rsidRPr="00FF5312">
              <w:rPr>
                <w:rFonts w:cs="Arial"/>
                <w:sz w:val="20"/>
                <w:szCs w:val="20"/>
              </w:rPr>
              <w:t>6</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6616FAA4"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1A9A475D"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2BB06FD6"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2ABF2F4C"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03864630" w14:textId="77777777" w:rsidR="007E2AFF" w:rsidRPr="00FF5312" w:rsidRDefault="007E2AFF" w:rsidP="008C1210">
            <w:pPr>
              <w:rPr>
                <w:rFonts w:cs="Arial"/>
                <w:sz w:val="20"/>
                <w:szCs w:val="20"/>
                <w:highlight w:val="darkCyan"/>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513F4F2B" w14:textId="77777777" w:rsidR="007E2AFF" w:rsidRPr="00FF5312" w:rsidRDefault="007E2AFF" w:rsidP="008C1210">
            <w:pPr>
              <w:rPr>
                <w:rFonts w:cs="Arial"/>
                <w:sz w:val="20"/>
                <w:szCs w:val="20"/>
                <w:highlight w:val="darkCyan"/>
              </w:rPr>
            </w:pPr>
          </w:p>
        </w:tc>
      </w:tr>
      <w:tr w:rsidR="001D41B9" w:rsidRPr="00387900" w14:paraId="18D40833" w14:textId="06A3F2DB" w:rsidTr="001F282D">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63B3CA1" w14:textId="61F5E92B" w:rsidR="001D41B9" w:rsidRPr="00FF5312" w:rsidRDefault="001D04C8" w:rsidP="008C1210">
            <w:pPr>
              <w:rPr>
                <w:rFonts w:cs="Arial"/>
                <w:bCs/>
                <w:sz w:val="20"/>
                <w:szCs w:val="20"/>
              </w:rPr>
            </w:pPr>
            <w:r>
              <w:rPr>
                <w:rFonts w:cs="Arial"/>
                <w:bCs/>
                <w:sz w:val="20"/>
                <w:szCs w:val="20"/>
              </w:rPr>
              <w:t>Hang My Thi Vu</w:t>
            </w:r>
            <w:r w:rsidR="001D41B9" w:rsidRPr="00FF5312">
              <w:rPr>
                <w:rFonts w:cs="Arial"/>
                <w:bCs/>
                <w:sz w:val="20"/>
                <w:szCs w:val="20"/>
              </w:rPr>
              <w:t xml:space="preserve"> </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91D8C3" w14:textId="33AE9308" w:rsidR="001D41B9" w:rsidRPr="00FF5312" w:rsidRDefault="001D41B9" w:rsidP="008C1210">
            <w:pPr>
              <w:rPr>
                <w:rFonts w:cs="Arial"/>
                <w:sz w:val="20"/>
                <w:szCs w:val="20"/>
              </w:rPr>
            </w:pPr>
            <w:r w:rsidRPr="00FF5312">
              <w:rPr>
                <w:rFonts w:cs="Arial"/>
                <w:sz w:val="20"/>
                <w:szCs w:val="20"/>
              </w:rPr>
              <w:t>postdoc</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357660" w14:textId="51119881" w:rsidR="001D41B9" w:rsidRPr="00FF5312" w:rsidRDefault="00D52FBD" w:rsidP="008C1210">
            <w:pPr>
              <w:rPr>
                <w:rFonts w:cs="Arial"/>
                <w:sz w:val="20"/>
                <w:szCs w:val="20"/>
              </w:rPr>
            </w:pPr>
            <w:r w:rsidRPr="00FF5312">
              <w:rPr>
                <w:rFonts w:cs="Arial"/>
                <w:sz w:val="20"/>
                <w:szCs w:val="20"/>
              </w:rPr>
              <w:t>3</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22A26901" w14:textId="77777777"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BA3158B" w14:textId="77777777"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6019F291" w14:textId="144127D9"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7D9D1CF2" w14:textId="7FEBA874"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0F6C59B7" w14:textId="77777777" w:rsidR="001D41B9" w:rsidRPr="00FF5312" w:rsidRDefault="001D41B9" w:rsidP="008C1210">
            <w:pPr>
              <w:rPr>
                <w:rFonts w:cs="Arial"/>
                <w:sz w:val="20"/>
                <w:szCs w:val="20"/>
                <w:highlight w:val="darkCyan"/>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93150CC" w14:textId="547A946E" w:rsidR="001D41B9" w:rsidRPr="00FF5312" w:rsidRDefault="001D41B9" w:rsidP="008C1210">
            <w:pPr>
              <w:rPr>
                <w:rFonts w:cs="Arial"/>
                <w:sz w:val="20"/>
                <w:szCs w:val="20"/>
                <w:highlight w:val="darkCyan"/>
              </w:rPr>
            </w:pPr>
          </w:p>
        </w:tc>
      </w:tr>
      <w:tr w:rsidR="001D41B9" w:rsidRPr="00387900" w14:paraId="36E24F59" w14:textId="0D0E2412" w:rsidTr="001F282D">
        <w:trPr>
          <w:trHeight w:val="264"/>
        </w:trPr>
        <w:tc>
          <w:tcPr>
            <w:tcW w:w="268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83152F" w14:textId="6DFF5E16" w:rsidR="001D41B9" w:rsidRPr="00FF5312" w:rsidRDefault="001D41B9" w:rsidP="008C1210">
            <w:pPr>
              <w:rPr>
                <w:rFonts w:cs="Arial"/>
                <w:b/>
                <w:sz w:val="16"/>
                <w:szCs w:val="16"/>
              </w:rPr>
            </w:pPr>
            <w:r w:rsidRPr="00FF5312">
              <w:rPr>
                <w:rFonts w:cs="Arial"/>
                <w:b/>
                <w:sz w:val="16"/>
                <w:szCs w:val="16"/>
              </w:rPr>
              <w:t>Total</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D089BB" w14:textId="2B146C06" w:rsidR="001D41B9" w:rsidRPr="00FF5312" w:rsidRDefault="00D52FBD" w:rsidP="008C1210">
            <w:pPr>
              <w:rPr>
                <w:rFonts w:cs="Arial"/>
                <w:b/>
                <w:sz w:val="20"/>
                <w:szCs w:val="20"/>
              </w:rPr>
            </w:pPr>
            <w:r w:rsidRPr="00FF5312">
              <w:rPr>
                <w:rFonts w:cs="Arial"/>
                <w:b/>
                <w:sz w:val="20"/>
                <w:szCs w:val="20"/>
              </w:rPr>
              <w:t>9</w:t>
            </w:r>
          </w:p>
        </w:tc>
        <w:tc>
          <w:tcPr>
            <w:tcW w:w="68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7A355551" w14:textId="77777777"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B16F291" w14:textId="77777777"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89DC272" w14:textId="4AD2207E"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tcPr>
          <w:p w14:paraId="58639489" w14:textId="2F1FC633"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tcPr>
          <w:p w14:paraId="7F463FAE" w14:textId="77777777" w:rsidR="001D41B9" w:rsidRPr="00FF5312" w:rsidRDefault="001D41B9" w:rsidP="008C1210">
            <w:pPr>
              <w:rPr>
                <w:rFonts w:cs="Arial"/>
                <w:sz w:val="20"/>
                <w:szCs w:val="20"/>
              </w:rPr>
            </w:pPr>
          </w:p>
        </w:tc>
        <w:tc>
          <w:tcPr>
            <w:tcW w:w="850" w:type="dxa"/>
            <w:tcBorders>
              <w:left w:val="single" w:sz="4" w:space="0" w:color="BFBFBF" w:themeColor="background1" w:themeShade="BF"/>
              <w:right w:val="single" w:sz="4" w:space="0" w:color="BFBFBF" w:themeColor="background1" w:themeShade="BF"/>
            </w:tcBorders>
            <w:shd w:val="clear" w:color="auto" w:fill="FFFFFF" w:themeFill="background1"/>
          </w:tcPr>
          <w:p w14:paraId="1F30129A" w14:textId="257D70F8" w:rsidR="001D41B9" w:rsidRPr="00FF5312" w:rsidRDefault="001D41B9" w:rsidP="008C1210">
            <w:pPr>
              <w:rPr>
                <w:rFonts w:cs="Arial"/>
                <w:sz w:val="20"/>
                <w:szCs w:val="20"/>
              </w:rPr>
            </w:pPr>
          </w:p>
        </w:tc>
      </w:tr>
      <w:tr w:rsidR="001D41B9" w:rsidRPr="00387900" w14:paraId="392595DA" w14:textId="4391F2FB" w:rsidTr="001F282D">
        <w:trPr>
          <w:trHeight w:val="264"/>
        </w:trPr>
        <w:tc>
          <w:tcPr>
            <w:tcW w:w="18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30AE14D" w14:textId="561D04B3" w:rsidR="001D41B9" w:rsidRPr="00FF5312" w:rsidRDefault="001D41B9" w:rsidP="008C1210">
            <w:pPr>
              <w:rPr>
                <w:rFonts w:cs="Arial"/>
                <w:b/>
                <w:sz w:val="16"/>
                <w:szCs w:val="16"/>
              </w:rPr>
            </w:pPr>
            <w:r w:rsidRPr="00FF5312">
              <w:rPr>
                <w:rFonts w:cs="Arial"/>
                <w:b/>
                <w:sz w:val="16"/>
                <w:szCs w:val="16"/>
              </w:rPr>
              <w:t>Total project funding</w:t>
            </w: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737203E3" w14:textId="4980EFE1" w:rsidR="001D41B9" w:rsidRPr="00FF5312" w:rsidRDefault="001D41B9" w:rsidP="008C1210">
            <w:pPr>
              <w:rPr>
                <w:rFonts w:cs="Arial"/>
                <w:b/>
                <w:sz w:val="20"/>
                <w:szCs w:val="20"/>
              </w:rPr>
            </w:pPr>
            <w:r w:rsidRPr="00FF5312">
              <w:rPr>
                <w:rFonts w:cs="Arial"/>
                <w:b/>
                <w:sz w:val="20"/>
                <w:szCs w:val="20"/>
              </w:rPr>
              <w:t>$</w:t>
            </w:r>
            <w:r w:rsidR="007E2AFF" w:rsidRPr="00FF5312">
              <w:rPr>
                <w:rFonts w:cs="Arial"/>
                <w:b/>
                <w:sz w:val="20"/>
                <w:szCs w:val="20"/>
              </w:rPr>
              <w:t>1</w:t>
            </w:r>
            <w:r w:rsidR="00D52FBD" w:rsidRPr="00FF5312">
              <w:rPr>
                <w:rFonts w:cs="Arial"/>
                <w:b/>
                <w:sz w:val="20"/>
                <w:szCs w:val="20"/>
              </w:rPr>
              <w:t>8</w:t>
            </w:r>
            <w:r w:rsidR="007E2AFF" w:rsidRPr="00FF5312">
              <w:rPr>
                <w:rFonts w:cs="Arial"/>
                <w:b/>
                <w:sz w:val="20"/>
                <w:szCs w:val="20"/>
              </w:rPr>
              <w:t>0000</w:t>
            </w:r>
          </w:p>
        </w:tc>
        <w:tc>
          <w:tcPr>
            <w:tcW w:w="68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5D5DFC" w14:textId="77777777"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EB66C2" w14:textId="77777777"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4ABFF7" w14:textId="0154B2D6"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4E00D6A" w14:textId="2736B3CD"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26F5E32" w14:textId="77777777" w:rsidR="001D41B9" w:rsidRPr="00FF5312" w:rsidRDefault="001D41B9" w:rsidP="008C1210">
            <w:pPr>
              <w:rPr>
                <w:rFonts w:cs="Arial"/>
                <w:sz w:val="20"/>
                <w:szCs w:val="20"/>
              </w:rPr>
            </w:pPr>
          </w:p>
        </w:tc>
        <w:tc>
          <w:tcPr>
            <w:tcW w:w="85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337B9A9" w14:textId="1F1507FC" w:rsidR="001D41B9" w:rsidRPr="00FF5312" w:rsidRDefault="001D41B9" w:rsidP="008C1210">
            <w:pPr>
              <w:rPr>
                <w:rFonts w:cs="Arial"/>
                <w:sz w:val="20"/>
                <w:szCs w:val="20"/>
              </w:rPr>
            </w:pPr>
          </w:p>
        </w:tc>
      </w:tr>
    </w:tbl>
    <w:p w14:paraId="4D817142" w14:textId="77777777" w:rsidR="00954749" w:rsidRPr="00FF5312" w:rsidRDefault="00954749" w:rsidP="008C1210">
      <w:pPr>
        <w:spacing w:after="200" w:line="276" w:lineRule="auto"/>
        <w:rPr>
          <w:rFonts w:cs="Arial"/>
          <w:b/>
          <w:i/>
          <w:sz w:val="20"/>
          <w:szCs w:val="22"/>
        </w:rPr>
      </w:pPr>
    </w:p>
    <w:p w14:paraId="71F2AC2D" w14:textId="560FD33A" w:rsidR="00C83ED5" w:rsidRPr="00FF5312" w:rsidRDefault="00386CA1" w:rsidP="00706899">
      <w:pPr>
        <w:pStyle w:val="Heading3"/>
        <w:numPr>
          <w:ilvl w:val="0"/>
          <w:numId w:val="16"/>
        </w:numPr>
        <w:spacing w:before="0" w:after="0"/>
        <w:ind w:left="357" w:hanging="357"/>
        <w:jc w:val="left"/>
        <w:rPr>
          <w:rFonts w:cs="Arial"/>
          <w:sz w:val="24"/>
          <w:szCs w:val="24"/>
        </w:rPr>
      </w:pPr>
      <w:r w:rsidRPr="00FF5312">
        <w:rPr>
          <w:rFonts w:cs="Arial"/>
          <w:sz w:val="24"/>
          <w:szCs w:val="24"/>
        </w:rPr>
        <w:lastRenderedPageBreak/>
        <w:t>D</w:t>
      </w:r>
      <w:r w:rsidR="00C83ED5" w:rsidRPr="00FF5312">
        <w:rPr>
          <w:rFonts w:cs="Arial"/>
          <w:sz w:val="24"/>
          <w:szCs w:val="24"/>
        </w:rPr>
        <w:t>escription of Proposed Research</w:t>
      </w:r>
    </w:p>
    <w:p w14:paraId="05C42E57" w14:textId="77777777" w:rsidR="00C83ED5" w:rsidRPr="00FF5312" w:rsidRDefault="00C83ED5" w:rsidP="00FF5312">
      <w:pPr>
        <w:pStyle w:val="ListParagraph"/>
        <w:keepNext/>
        <w:numPr>
          <w:ilvl w:val="1"/>
          <w:numId w:val="3"/>
        </w:numPr>
        <w:spacing w:before="240" w:after="120" w:line="276" w:lineRule="auto"/>
        <w:ind w:left="720"/>
        <w:rPr>
          <w:rFonts w:cs="Arial"/>
          <w:b/>
          <w:sz w:val="20"/>
          <w:szCs w:val="20"/>
        </w:rPr>
      </w:pPr>
      <w:r w:rsidRPr="00FF5312">
        <w:rPr>
          <w:rFonts w:cs="Arial"/>
          <w:b/>
          <w:sz w:val="20"/>
          <w:szCs w:val="20"/>
        </w:rPr>
        <w:t>Project title:</w:t>
      </w:r>
    </w:p>
    <w:p w14:paraId="523279F9" w14:textId="5E3F4E9E" w:rsidR="002B20B0" w:rsidRPr="00CE0D52" w:rsidRDefault="00A37B0A" w:rsidP="00FF5312">
      <w:pPr>
        <w:keepNext/>
        <w:spacing w:before="120" w:after="120"/>
        <w:ind w:left="720"/>
        <w:rPr>
          <w:bCs/>
          <w:sz w:val="22"/>
        </w:rPr>
      </w:pPr>
      <w:r>
        <w:rPr>
          <w:bCs/>
          <w:sz w:val="22"/>
        </w:rPr>
        <w:t>A s</w:t>
      </w:r>
      <w:r w:rsidR="000A6F76" w:rsidRPr="00CE0D52">
        <w:rPr>
          <w:bCs/>
          <w:sz w:val="22"/>
        </w:rPr>
        <w:t xml:space="preserve">mart </w:t>
      </w:r>
      <w:r w:rsidR="00C13D97" w:rsidRPr="00CE0D52">
        <w:rPr>
          <w:bCs/>
          <w:sz w:val="22"/>
        </w:rPr>
        <w:t xml:space="preserve">banking </w:t>
      </w:r>
      <w:r w:rsidR="000A6F76" w:rsidRPr="00CE0D52">
        <w:rPr>
          <w:bCs/>
          <w:sz w:val="22"/>
        </w:rPr>
        <w:t>conversation</w:t>
      </w:r>
      <w:r w:rsidR="00AB2130" w:rsidRPr="00CE0D52">
        <w:rPr>
          <w:bCs/>
          <w:sz w:val="22"/>
        </w:rPr>
        <w:t>al</w:t>
      </w:r>
      <w:r w:rsidR="00E83850" w:rsidRPr="00CE0D52">
        <w:rPr>
          <w:bCs/>
          <w:sz w:val="22"/>
        </w:rPr>
        <w:t xml:space="preserve"> service</w:t>
      </w:r>
    </w:p>
    <w:p w14:paraId="757E3266" w14:textId="77777777" w:rsidR="00C83ED5" w:rsidRPr="00FF5312" w:rsidRDefault="00C83ED5" w:rsidP="008C1210">
      <w:pPr>
        <w:pStyle w:val="ListParagraph"/>
        <w:numPr>
          <w:ilvl w:val="1"/>
          <w:numId w:val="3"/>
        </w:numPr>
        <w:spacing w:after="120" w:line="276" w:lineRule="auto"/>
        <w:ind w:left="720" w:right="-108"/>
        <w:rPr>
          <w:rFonts w:cs="Arial"/>
          <w:sz w:val="20"/>
          <w:szCs w:val="20"/>
        </w:rPr>
      </w:pPr>
      <w:r w:rsidRPr="00FF5312">
        <w:rPr>
          <w:rFonts w:cs="Arial"/>
          <w:b/>
          <w:sz w:val="20"/>
          <w:szCs w:val="20"/>
        </w:rPr>
        <w:t xml:space="preserve">Research Abstract </w:t>
      </w:r>
      <w:r w:rsidRPr="00FF5312">
        <w:rPr>
          <w:rFonts w:cs="Arial"/>
          <w:sz w:val="20"/>
          <w:szCs w:val="20"/>
        </w:rPr>
        <w:t>(</w:t>
      </w:r>
      <w:r w:rsidR="00EC4C1C" w:rsidRPr="00FF5312">
        <w:rPr>
          <w:rFonts w:cs="Arial"/>
          <w:sz w:val="20"/>
          <w:szCs w:val="20"/>
        </w:rPr>
        <w:t xml:space="preserve">Approx. </w:t>
      </w:r>
      <w:r w:rsidR="00AC229C" w:rsidRPr="00FF5312">
        <w:rPr>
          <w:rFonts w:cs="Arial"/>
          <w:sz w:val="20"/>
          <w:szCs w:val="20"/>
        </w:rPr>
        <w:t>200</w:t>
      </w:r>
      <w:r w:rsidRPr="00FF5312">
        <w:rPr>
          <w:rFonts w:cs="Arial"/>
          <w:sz w:val="20"/>
          <w:szCs w:val="20"/>
        </w:rPr>
        <w:t xml:space="preserve"> words): </w:t>
      </w:r>
    </w:p>
    <w:p w14:paraId="26E73B08" w14:textId="52B0C2DD" w:rsidR="000A6F76" w:rsidRPr="00FF5312" w:rsidRDefault="001D41B9" w:rsidP="00F90C85">
      <w:pPr>
        <w:spacing w:after="120"/>
        <w:ind w:left="720"/>
        <w:jc w:val="both"/>
        <w:rPr>
          <w:sz w:val="20"/>
        </w:rPr>
      </w:pPr>
      <w:r w:rsidRPr="00FF5312">
        <w:rPr>
          <w:sz w:val="20"/>
        </w:rPr>
        <w:t>Nowadays, t</w:t>
      </w:r>
      <w:r w:rsidR="00E83850" w:rsidRPr="00FF5312">
        <w:rPr>
          <w:sz w:val="20"/>
        </w:rPr>
        <w:t>he banking sector ha</w:t>
      </w:r>
      <w:r w:rsidR="000A6F76" w:rsidRPr="00FF5312">
        <w:rPr>
          <w:sz w:val="20"/>
        </w:rPr>
        <w:t>s</w:t>
      </w:r>
      <w:r w:rsidR="00E83850" w:rsidRPr="00FF5312">
        <w:rPr>
          <w:sz w:val="20"/>
        </w:rPr>
        <w:t xml:space="preserve"> undergone a massive transformation of </w:t>
      </w:r>
      <w:r w:rsidR="000A6F76" w:rsidRPr="00FF5312">
        <w:rPr>
          <w:sz w:val="20"/>
        </w:rPr>
        <w:t>its</w:t>
      </w:r>
      <w:r w:rsidR="00E83850" w:rsidRPr="00FF5312">
        <w:rPr>
          <w:sz w:val="20"/>
        </w:rPr>
        <w:t xml:space="preserve"> services </w:t>
      </w:r>
      <w:r w:rsidR="00706899" w:rsidRPr="00FF5312">
        <w:rPr>
          <w:sz w:val="20"/>
        </w:rPr>
        <w:t>from e-banking to smart banking, which implements</w:t>
      </w:r>
      <w:r w:rsidR="000453AD">
        <w:rPr>
          <w:sz w:val="20"/>
        </w:rPr>
        <w:t xml:space="preserve"> </w:t>
      </w:r>
      <w:r w:rsidR="00706899" w:rsidRPr="00FF5312">
        <w:rPr>
          <w:sz w:val="20"/>
        </w:rPr>
        <w:t>modern technologies to provide a more innovative experience for customers</w:t>
      </w:r>
      <w:r w:rsidRPr="00FF5312">
        <w:rPr>
          <w:sz w:val="20"/>
        </w:rPr>
        <w:t xml:space="preserve">. </w:t>
      </w:r>
      <w:r w:rsidR="000A6F76" w:rsidRPr="00FF5312">
        <w:rPr>
          <w:sz w:val="20"/>
        </w:rPr>
        <w:t>This project addresses the challenge of provi</w:t>
      </w:r>
      <w:r w:rsidR="00314804" w:rsidRPr="00FF5312">
        <w:rPr>
          <w:sz w:val="20"/>
        </w:rPr>
        <w:t>di</w:t>
      </w:r>
      <w:r w:rsidR="000A6F76" w:rsidRPr="00FF5312">
        <w:rPr>
          <w:sz w:val="20"/>
        </w:rPr>
        <w:t xml:space="preserve">ng a smart </w:t>
      </w:r>
      <w:r w:rsidR="00C13D97" w:rsidRPr="00FF5312">
        <w:rPr>
          <w:sz w:val="20"/>
        </w:rPr>
        <w:t xml:space="preserve">banking </w:t>
      </w:r>
      <w:r w:rsidR="000A6F76" w:rsidRPr="00FF5312">
        <w:rPr>
          <w:sz w:val="20"/>
        </w:rPr>
        <w:t>conversation</w:t>
      </w:r>
      <w:r w:rsidR="00AB2130">
        <w:rPr>
          <w:sz w:val="20"/>
        </w:rPr>
        <w:t>al</w:t>
      </w:r>
      <w:r w:rsidR="000A6F76" w:rsidRPr="00FF5312">
        <w:rPr>
          <w:sz w:val="20"/>
        </w:rPr>
        <w:t xml:space="preserve"> service</w:t>
      </w:r>
      <w:r w:rsidR="00A37B0A">
        <w:rPr>
          <w:sz w:val="20"/>
        </w:rPr>
        <w:t xml:space="preserve"> as a new generation self-service </w:t>
      </w:r>
      <w:r w:rsidR="00706899" w:rsidRPr="00FF5312">
        <w:rPr>
          <w:sz w:val="20"/>
        </w:rPr>
        <w:t>in order to improve customer experience and satisfaction</w:t>
      </w:r>
      <w:r w:rsidR="000A6F76" w:rsidRPr="00FF5312">
        <w:rPr>
          <w:sz w:val="20"/>
        </w:rPr>
        <w:t>. The purpose of this research is to propose a novel frame</w:t>
      </w:r>
      <w:r w:rsidR="00314804" w:rsidRPr="00FF5312">
        <w:rPr>
          <w:sz w:val="20"/>
        </w:rPr>
        <w:t xml:space="preserve">work </w:t>
      </w:r>
      <w:r w:rsidR="00A37B0A">
        <w:rPr>
          <w:sz w:val="20"/>
        </w:rPr>
        <w:t xml:space="preserve">for designing and building a smart service system, which </w:t>
      </w:r>
      <w:r w:rsidR="00314804" w:rsidRPr="00FF5312">
        <w:rPr>
          <w:sz w:val="20"/>
        </w:rPr>
        <w:t xml:space="preserve">can adapt and learn to </w:t>
      </w:r>
      <w:r w:rsidR="00A37B0A">
        <w:rPr>
          <w:sz w:val="20"/>
        </w:rPr>
        <w:t>implement</w:t>
      </w:r>
      <w:r w:rsidR="00A37B0A" w:rsidRPr="00FF5312">
        <w:rPr>
          <w:sz w:val="20"/>
        </w:rPr>
        <w:t xml:space="preserve"> </w:t>
      </w:r>
      <w:r w:rsidR="00314804" w:rsidRPr="00FF5312">
        <w:rPr>
          <w:sz w:val="20"/>
        </w:rPr>
        <w:t xml:space="preserve">an optimal and </w:t>
      </w:r>
      <w:r w:rsidR="00706899" w:rsidRPr="00FF5312">
        <w:rPr>
          <w:sz w:val="20"/>
        </w:rPr>
        <w:t xml:space="preserve">personalized </w:t>
      </w:r>
      <w:r w:rsidR="00314804" w:rsidRPr="00FF5312">
        <w:rPr>
          <w:sz w:val="20"/>
        </w:rPr>
        <w:t xml:space="preserve">dialogue strategy based on </w:t>
      </w:r>
      <w:r w:rsidR="009134FA">
        <w:rPr>
          <w:sz w:val="20"/>
        </w:rPr>
        <w:t>customer</w:t>
      </w:r>
      <w:r w:rsidR="009134FA" w:rsidRPr="00FF5312">
        <w:rPr>
          <w:sz w:val="20"/>
        </w:rPr>
        <w:t xml:space="preserve"> </w:t>
      </w:r>
      <w:r w:rsidR="00314804" w:rsidRPr="00FF5312">
        <w:rPr>
          <w:sz w:val="20"/>
        </w:rPr>
        <w:t xml:space="preserve">knowledge and </w:t>
      </w:r>
      <w:r w:rsidR="000453AD" w:rsidRPr="000453AD">
        <w:rPr>
          <w:sz w:val="20"/>
        </w:rPr>
        <w:t>interactive</w:t>
      </w:r>
      <w:r w:rsidR="000453AD">
        <w:rPr>
          <w:sz w:val="20"/>
        </w:rPr>
        <w:t xml:space="preserve"> </w:t>
      </w:r>
      <w:r w:rsidR="00314804" w:rsidRPr="00FF5312">
        <w:rPr>
          <w:sz w:val="20"/>
        </w:rPr>
        <w:t>experience with human users. The framework</w:t>
      </w:r>
      <w:r w:rsidR="00A37B0A">
        <w:rPr>
          <w:sz w:val="20"/>
        </w:rPr>
        <w:t>, which is</w:t>
      </w:r>
      <w:r w:rsidR="00314804" w:rsidRPr="00FF5312">
        <w:rPr>
          <w:sz w:val="20"/>
        </w:rPr>
        <w:t xml:space="preserve"> </w:t>
      </w:r>
      <w:r w:rsidR="00A37B0A">
        <w:rPr>
          <w:sz w:val="20"/>
        </w:rPr>
        <w:t xml:space="preserve">a reconciliation of the </w:t>
      </w:r>
      <w:r w:rsidR="00F90C85">
        <w:rPr>
          <w:sz w:val="20"/>
        </w:rPr>
        <w:t xml:space="preserve">conversational </w:t>
      </w:r>
      <w:r w:rsidR="00A37B0A">
        <w:rPr>
          <w:sz w:val="20"/>
        </w:rPr>
        <w:t xml:space="preserve">dialogue </w:t>
      </w:r>
      <w:r w:rsidR="00F90C85">
        <w:rPr>
          <w:sz w:val="20"/>
        </w:rPr>
        <w:t>management</w:t>
      </w:r>
      <w:r w:rsidR="00A37B0A">
        <w:rPr>
          <w:sz w:val="20"/>
        </w:rPr>
        <w:t xml:space="preserve"> and the customer knowledge management</w:t>
      </w:r>
      <w:r w:rsidR="00314804" w:rsidRPr="00FF5312">
        <w:rPr>
          <w:sz w:val="20"/>
        </w:rPr>
        <w:t xml:space="preserve"> approaches</w:t>
      </w:r>
      <w:r w:rsidR="00A37B0A">
        <w:rPr>
          <w:sz w:val="20"/>
        </w:rPr>
        <w:t xml:space="preserve">, includes a smart dialogue </w:t>
      </w:r>
      <w:r w:rsidR="00F90C85">
        <w:rPr>
          <w:sz w:val="20"/>
        </w:rPr>
        <w:t>component</w:t>
      </w:r>
      <w:r w:rsidR="00A37B0A">
        <w:rPr>
          <w:sz w:val="20"/>
        </w:rPr>
        <w:t xml:space="preserve"> and a context-aware knowledge </w:t>
      </w:r>
      <w:r w:rsidR="00F90C85">
        <w:rPr>
          <w:sz w:val="20"/>
        </w:rPr>
        <w:t>component</w:t>
      </w:r>
      <w:r w:rsidR="00314804" w:rsidRPr="00FF5312">
        <w:rPr>
          <w:sz w:val="20"/>
        </w:rPr>
        <w:t xml:space="preserve">. </w:t>
      </w:r>
    </w:p>
    <w:p w14:paraId="58C49493" w14:textId="1E6DCC8C" w:rsidR="00A37B0A" w:rsidRDefault="00A37B0A" w:rsidP="00FF5312">
      <w:pPr>
        <w:spacing w:after="120"/>
        <w:ind w:left="720"/>
        <w:jc w:val="both"/>
        <w:rPr>
          <w:sz w:val="20"/>
        </w:rPr>
      </w:pPr>
      <w:r>
        <w:rPr>
          <w:sz w:val="20"/>
        </w:rPr>
        <w:t>The</w:t>
      </w:r>
      <w:r w:rsidRPr="00FF5312">
        <w:rPr>
          <w:sz w:val="20"/>
        </w:rPr>
        <w:t xml:space="preserve"> </w:t>
      </w:r>
      <w:r w:rsidRPr="00FF5312">
        <w:rPr>
          <w:i/>
          <w:sz w:val="20"/>
        </w:rPr>
        <w:t xml:space="preserve">smart dialogue </w:t>
      </w:r>
      <w:r w:rsidR="00F90C85">
        <w:rPr>
          <w:i/>
          <w:sz w:val="20"/>
        </w:rPr>
        <w:t>component</w:t>
      </w:r>
      <w:r>
        <w:rPr>
          <w:i/>
          <w:sz w:val="20"/>
        </w:rPr>
        <w:t xml:space="preserve"> </w:t>
      </w:r>
      <w:r w:rsidRPr="00FF5312">
        <w:rPr>
          <w:sz w:val="20"/>
        </w:rPr>
        <w:t xml:space="preserve">receives the user’s questions and then analyzes the requirements using machine learning algorithms and artificial intelligence techniques. When the user’s questions are classified as </w:t>
      </w:r>
      <w:r>
        <w:rPr>
          <w:sz w:val="20"/>
        </w:rPr>
        <w:t>a</w:t>
      </w:r>
      <w:r w:rsidRPr="00FF5312">
        <w:rPr>
          <w:sz w:val="20"/>
        </w:rPr>
        <w:t xml:space="preserve"> demand, the service </w:t>
      </w:r>
      <w:r>
        <w:rPr>
          <w:sz w:val="20"/>
        </w:rPr>
        <w:t>will</w:t>
      </w:r>
      <w:r w:rsidRPr="00FF5312">
        <w:rPr>
          <w:sz w:val="20"/>
        </w:rPr>
        <w:t xml:space="preserve"> </w:t>
      </w:r>
      <w:r>
        <w:rPr>
          <w:sz w:val="20"/>
        </w:rPr>
        <w:t>make</w:t>
      </w:r>
      <w:r w:rsidRPr="00FF5312">
        <w:rPr>
          <w:sz w:val="20"/>
        </w:rPr>
        <w:t xml:space="preserve"> a personalized appropriate </w:t>
      </w:r>
      <w:r w:rsidRPr="00387900">
        <w:rPr>
          <w:sz w:val="20"/>
        </w:rPr>
        <w:t>re</w:t>
      </w:r>
      <w:r>
        <w:rPr>
          <w:sz w:val="20"/>
        </w:rPr>
        <w:t>sponse</w:t>
      </w:r>
      <w:r w:rsidRPr="00220868">
        <w:rPr>
          <w:sz w:val="20"/>
        </w:rPr>
        <w:t xml:space="preserve"> </w:t>
      </w:r>
      <w:r>
        <w:rPr>
          <w:sz w:val="20"/>
        </w:rPr>
        <w:t>that</w:t>
      </w:r>
      <w:r w:rsidRPr="00FF5312">
        <w:rPr>
          <w:sz w:val="20"/>
        </w:rPr>
        <w:t xml:space="preserve"> may include the answer, hint, process, or recommended product and service</w:t>
      </w:r>
      <w:r>
        <w:rPr>
          <w:sz w:val="20"/>
        </w:rPr>
        <w:t xml:space="preserve"> </w:t>
      </w:r>
      <w:r w:rsidRPr="00FF5312">
        <w:rPr>
          <w:sz w:val="20"/>
        </w:rPr>
        <w:t>to satisfy user needs.</w:t>
      </w:r>
    </w:p>
    <w:p w14:paraId="2D34CAF3" w14:textId="697A7446" w:rsidR="003B53C0" w:rsidRPr="00FF5312" w:rsidRDefault="002534B3" w:rsidP="00FF5312">
      <w:pPr>
        <w:spacing w:after="120"/>
        <w:ind w:left="720"/>
        <w:jc w:val="both"/>
        <w:rPr>
          <w:sz w:val="20"/>
        </w:rPr>
      </w:pPr>
      <w:r w:rsidRPr="00FF5312">
        <w:rPr>
          <w:sz w:val="20"/>
        </w:rPr>
        <w:t>Moreover, t</w:t>
      </w:r>
      <w:r w:rsidR="00455BDB" w:rsidRPr="00FF5312">
        <w:rPr>
          <w:sz w:val="20"/>
        </w:rPr>
        <w:t xml:space="preserve">he </w:t>
      </w:r>
      <w:r w:rsidR="003214D9" w:rsidRPr="00FF5312">
        <w:rPr>
          <w:i/>
          <w:sz w:val="20"/>
        </w:rPr>
        <w:t>context-</w:t>
      </w:r>
      <w:r w:rsidR="000453AD">
        <w:rPr>
          <w:i/>
          <w:sz w:val="20"/>
        </w:rPr>
        <w:t>a</w:t>
      </w:r>
      <w:r w:rsidR="003214D9" w:rsidRPr="00FF5312">
        <w:rPr>
          <w:i/>
          <w:sz w:val="20"/>
        </w:rPr>
        <w:t xml:space="preserve">ware </w:t>
      </w:r>
      <w:r w:rsidRPr="00FF5312">
        <w:rPr>
          <w:i/>
          <w:sz w:val="20"/>
        </w:rPr>
        <w:t>k</w:t>
      </w:r>
      <w:r w:rsidR="003214D9" w:rsidRPr="00FF5312">
        <w:rPr>
          <w:i/>
          <w:sz w:val="20"/>
        </w:rPr>
        <w:t xml:space="preserve">nowledge </w:t>
      </w:r>
      <w:r w:rsidR="00F90C85">
        <w:rPr>
          <w:i/>
          <w:sz w:val="20"/>
        </w:rPr>
        <w:t>component</w:t>
      </w:r>
      <w:r w:rsidR="005832E2" w:rsidRPr="00FF5312">
        <w:rPr>
          <w:sz w:val="20"/>
        </w:rPr>
        <w:t xml:space="preserve"> </w:t>
      </w:r>
      <w:r w:rsidR="004065A4" w:rsidRPr="00FF5312">
        <w:rPr>
          <w:sz w:val="20"/>
        </w:rPr>
        <w:t>to</w:t>
      </w:r>
      <w:r w:rsidR="005832E2" w:rsidRPr="00FF5312">
        <w:rPr>
          <w:sz w:val="20"/>
        </w:rPr>
        <w:t xml:space="preserve"> </w:t>
      </w:r>
      <w:r w:rsidR="003214D9" w:rsidRPr="00FF5312">
        <w:rPr>
          <w:sz w:val="20"/>
        </w:rPr>
        <w:t>provide services</w:t>
      </w:r>
      <w:r w:rsidR="00F90C85">
        <w:rPr>
          <w:sz w:val="20"/>
        </w:rPr>
        <w:t xml:space="preserve"> for context recognizing and reasoning</w:t>
      </w:r>
      <w:r w:rsidR="003214D9" w:rsidRPr="00FF5312">
        <w:rPr>
          <w:sz w:val="20"/>
        </w:rPr>
        <w:t xml:space="preserve">, which are capable of actively adapting and responding based on the circumstance of interests and user contexts. </w:t>
      </w:r>
      <w:r w:rsidR="00455BDB" w:rsidRPr="00FF5312">
        <w:rPr>
          <w:sz w:val="20"/>
        </w:rPr>
        <w:t xml:space="preserve">To this end, </w:t>
      </w:r>
      <w:r w:rsidR="003214D9" w:rsidRPr="00FF5312">
        <w:rPr>
          <w:sz w:val="20"/>
        </w:rPr>
        <w:t xml:space="preserve">this </w:t>
      </w:r>
      <w:r w:rsidR="00F90C85">
        <w:rPr>
          <w:sz w:val="20"/>
        </w:rPr>
        <w:t>component</w:t>
      </w:r>
      <w:r w:rsidR="00F84CCD" w:rsidRPr="00FF5312">
        <w:rPr>
          <w:sz w:val="20"/>
        </w:rPr>
        <w:t xml:space="preserve"> captures</w:t>
      </w:r>
      <w:r w:rsidR="00F90C85">
        <w:rPr>
          <w:sz w:val="20"/>
        </w:rPr>
        <w:t>,</w:t>
      </w:r>
      <w:r w:rsidR="00F84CCD" w:rsidRPr="00FF5312">
        <w:rPr>
          <w:sz w:val="20"/>
        </w:rPr>
        <w:t xml:space="preserve"> manages </w:t>
      </w:r>
      <w:r w:rsidR="00F90C85">
        <w:rPr>
          <w:sz w:val="20"/>
        </w:rPr>
        <w:t xml:space="preserve">and exploits </w:t>
      </w:r>
      <w:r w:rsidR="00F84CCD" w:rsidRPr="00FF5312">
        <w:rPr>
          <w:sz w:val="20"/>
        </w:rPr>
        <w:t xml:space="preserve">different types of customer knowledge in order to understand the user contexts and recommend </w:t>
      </w:r>
      <w:r w:rsidR="00455BDB" w:rsidRPr="00FF5312">
        <w:rPr>
          <w:sz w:val="20"/>
        </w:rPr>
        <w:t xml:space="preserve">the </w:t>
      </w:r>
      <w:r w:rsidR="00F84CCD" w:rsidRPr="00FF5312">
        <w:rPr>
          <w:sz w:val="20"/>
        </w:rPr>
        <w:t xml:space="preserve">best </w:t>
      </w:r>
      <w:r w:rsidR="00455BDB" w:rsidRPr="00FF5312">
        <w:rPr>
          <w:sz w:val="20"/>
        </w:rPr>
        <w:t>financial solution</w:t>
      </w:r>
      <w:r w:rsidR="003214D9" w:rsidRPr="00FF5312">
        <w:rPr>
          <w:sz w:val="20"/>
        </w:rPr>
        <w:t>s and</w:t>
      </w:r>
      <w:r w:rsidR="00455BDB" w:rsidRPr="00FF5312">
        <w:rPr>
          <w:sz w:val="20"/>
        </w:rPr>
        <w:t xml:space="preserve"> service</w:t>
      </w:r>
      <w:r w:rsidR="003214D9" w:rsidRPr="00FF5312">
        <w:rPr>
          <w:sz w:val="20"/>
        </w:rPr>
        <w:t>s</w:t>
      </w:r>
      <w:r w:rsidR="00455BDB" w:rsidRPr="00FF5312">
        <w:rPr>
          <w:sz w:val="20"/>
        </w:rPr>
        <w:t xml:space="preserve"> for </w:t>
      </w:r>
      <w:r w:rsidR="00706899" w:rsidRPr="00FF5312">
        <w:rPr>
          <w:sz w:val="20"/>
        </w:rPr>
        <w:t>users</w:t>
      </w:r>
      <w:r w:rsidR="00455BDB" w:rsidRPr="00FF5312">
        <w:rPr>
          <w:sz w:val="20"/>
        </w:rPr>
        <w:t xml:space="preserve">.  </w:t>
      </w:r>
    </w:p>
    <w:p w14:paraId="60CDB5BD" w14:textId="77777777" w:rsidR="002B20B0" w:rsidRPr="00387900" w:rsidRDefault="002B20B0" w:rsidP="008C1210">
      <w:pPr>
        <w:spacing w:before="120" w:after="120"/>
        <w:ind w:firstLine="11"/>
        <w:rPr>
          <w:sz w:val="20"/>
          <w:szCs w:val="20"/>
        </w:rPr>
      </w:pPr>
    </w:p>
    <w:p w14:paraId="4EC1FBA9" w14:textId="54CBD3FE" w:rsidR="00C83ED5" w:rsidRPr="00FF5312" w:rsidRDefault="00C83ED5" w:rsidP="008C1210">
      <w:pPr>
        <w:pStyle w:val="ListParagraph"/>
        <w:numPr>
          <w:ilvl w:val="1"/>
          <w:numId w:val="3"/>
        </w:numPr>
        <w:spacing w:after="120" w:line="276" w:lineRule="auto"/>
        <w:ind w:left="720"/>
        <w:rPr>
          <w:rFonts w:cs="Arial"/>
          <w:sz w:val="20"/>
          <w:szCs w:val="20"/>
        </w:rPr>
      </w:pPr>
      <w:r w:rsidRPr="00FF5312">
        <w:rPr>
          <w:rFonts w:cs="Arial"/>
          <w:b/>
          <w:sz w:val="20"/>
          <w:szCs w:val="20"/>
        </w:rPr>
        <w:t>Background</w:t>
      </w:r>
      <w:r w:rsidRPr="00FF5312">
        <w:rPr>
          <w:rFonts w:cs="Arial"/>
          <w:sz w:val="20"/>
          <w:szCs w:val="20"/>
        </w:rPr>
        <w:t xml:space="preserve"> and review of relevant prior work (minimum 500 words):</w:t>
      </w:r>
    </w:p>
    <w:p w14:paraId="0AB1749D" w14:textId="77777777" w:rsidR="008C62B7" w:rsidRPr="00FF5312" w:rsidRDefault="008C62B7" w:rsidP="00FF5312">
      <w:pPr>
        <w:spacing w:after="120"/>
        <w:ind w:left="720"/>
        <w:jc w:val="both"/>
        <w:rPr>
          <w:b/>
          <w:sz w:val="20"/>
        </w:rPr>
      </w:pPr>
      <w:r w:rsidRPr="00FF5312">
        <w:rPr>
          <w:b/>
          <w:sz w:val="20"/>
        </w:rPr>
        <w:t xml:space="preserve">Dialogue systems. </w:t>
      </w:r>
    </w:p>
    <w:p w14:paraId="2CAF93D3" w14:textId="2C4372B6" w:rsidR="00F84CCD" w:rsidRPr="00FF5312" w:rsidRDefault="006727ED" w:rsidP="00FF5312">
      <w:pPr>
        <w:spacing w:after="120"/>
        <w:ind w:left="720"/>
        <w:jc w:val="both"/>
        <w:rPr>
          <w:sz w:val="20"/>
        </w:rPr>
      </w:pPr>
      <w:r w:rsidRPr="00FF5312">
        <w:rPr>
          <w:sz w:val="20"/>
        </w:rPr>
        <w:t xml:space="preserve">Dialogue systems </w:t>
      </w:r>
      <w:r w:rsidR="00F84CCD" w:rsidRPr="00FF5312">
        <w:rPr>
          <w:sz w:val="20"/>
        </w:rPr>
        <w:t>and</w:t>
      </w:r>
      <w:r w:rsidRPr="00FF5312">
        <w:rPr>
          <w:sz w:val="20"/>
        </w:rPr>
        <w:t xml:space="preserve"> chatbots</w:t>
      </w:r>
      <w:r w:rsidR="00220868">
        <w:rPr>
          <w:sz w:val="20"/>
        </w:rPr>
        <w:t xml:space="preserve">, which </w:t>
      </w:r>
      <w:r w:rsidR="00220868" w:rsidRPr="00FF5312">
        <w:rPr>
          <w:sz w:val="20"/>
        </w:rPr>
        <w:t>are highly demanded in industr</w:t>
      </w:r>
      <w:r w:rsidR="00220868">
        <w:rPr>
          <w:sz w:val="20"/>
        </w:rPr>
        <w:t xml:space="preserve">ial applications </w:t>
      </w:r>
      <w:r w:rsidR="00220868" w:rsidRPr="00FF5312">
        <w:rPr>
          <w:sz w:val="20"/>
        </w:rPr>
        <w:t xml:space="preserve">and </w:t>
      </w:r>
      <w:r w:rsidR="00220868">
        <w:rPr>
          <w:sz w:val="20"/>
        </w:rPr>
        <w:t xml:space="preserve">in </w:t>
      </w:r>
      <w:r w:rsidR="002C6698">
        <w:rPr>
          <w:sz w:val="20"/>
        </w:rPr>
        <w:t xml:space="preserve">the </w:t>
      </w:r>
      <w:r w:rsidR="00220868" w:rsidRPr="00FF5312">
        <w:rPr>
          <w:sz w:val="20"/>
        </w:rPr>
        <w:t>daily life</w:t>
      </w:r>
      <w:r w:rsidR="00220868">
        <w:rPr>
          <w:sz w:val="20"/>
        </w:rPr>
        <w:t>,</w:t>
      </w:r>
      <w:r w:rsidRPr="00FF5312">
        <w:rPr>
          <w:sz w:val="20"/>
        </w:rPr>
        <w:t xml:space="preserve"> </w:t>
      </w:r>
      <w:r w:rsidR="002C6698">
        <w:rPr>
          <w:sz w:val="20"/>
        </w:rPr>
        <w:t xml:space="preserve">have </w:t>
      </w:r>
      <w:r w:rsidR="00220868">
        <w:rPr>
          <w:sz w:val="20"/>
        </w:rPr>
        <w:t xml:space="preserve">become more and more important </w:t>
      </w:r>
      <w:r w:rsidRPr="00FF5312">
        <w:rPr>
          <w:sz w:val="20"/>
        </w:rPr>
        <w:t xml:space="preserve">in </w:t>
      </w:r>
      <w:r w:rsidR="00F84CCD" w:rsidRPr="00FF5312">
        <w:rPr>
          <w:sz w:val="20"/>
        </w:rPr>
        <w:t>today</w:t>
      </w:r>
      <w:r w:rsidR="002C6698">
        <w:rPr>
          <w:sz w:val="20"/>
        </w:rPr>
        <w:t>’s</w:t>
      </w:r>
      <w:r w:rsidR="00F84CCD" w:rsidRPr="00FF5312">
        <w:rPr>
          <w:sz w:val="20"/>
        </w:rPr>
        <w:t xml:space="preserve"> </w:t>
      </w:r>
      <w:r w:rsidRPr="00FF5312">
        <w:rPr>
          <w:sz w:val="20"/>
        </w:rPr>
        <w:t>world</w:t>
      </w:r>
      <w:r w:rsidR="00220868">
        <w:rPr>
          <w:sz w:val="20"/>
        </w:rPr>
        <w:t xml:space="preserve"> </w:t>
      </w:r>
      <w:r w:rsidR="00220868" w:rsidRPr="00FF5312">
        <w:rPr>
          <w:sz w:val="20"/>
        </w:rPr>
        <w:t>[26]</w:t>
      </w:r>
      <w:r w:rsidR="00220868">
        <w:rPr>
          <w:sz w:val="20"/>
        </w:rPr>
        <w:t xml:space="preserve">. </w:t>
      </w:r>
      <w:r w:rsidRPr="00FF5312">
        <w:rPr>
          <w:sz w:val="20"/>
        </w:rPr>
        <w:t xml:space="preserve">Dialogue systems perform the interface between human and machine and serve the human problems as an assistant via conversation. </w:t>
      </w:r>
    </w:p>
    <w:p w14:paraId="7E5E37D0" w14:textId="50780496" w:rsidR="00896745" w:rsidRPr="00FF5312" w:rsidRDefault="006727ED" w:rsidP="00FF5312">
      <w:pPr>
        <w:spacing w:after="120"/>
        <w:ind w:left="720"/>
        <w:jc w:val="both"/>
        <w:rPr>
          <w:sz w:val="20"/>
        </w:rPr>
      </w:pPr>
      <w:r w:rsidRPr="00FF5312">
        <w:rPr>
          <w:sz w:val="20"/>
        </w:rPr>
        <w:t xml:space="preserve">Based on the </w:t>
      </w:r>
      <w:r w:rsidR="00896745" w:rsidRPr="00FF5312">
        <w:rPr>
          <w:sz w:val="20"/>
        </w:rPr>
        <w:t xml:space="preserve">categories of </w:t>
      </w:r>
      <w:r w:rsidRPr="00FF5312">
        <w:rPr>
          <w:sz w:val="20"/>
        </w:rPr>
        <w:t>applications, dialogue systems are commonly divided into two categories: Task-oriented dialogue systems and non-task-oriented dialogue systems [4].  The difference</w:t>
      </w:r>
      <w:r w:rsidR="00896745" w:rsidRPr="00FF5312">
        <w:rPr>
          <w:sz w:val="20"/>
        </w:rPr>
        <w:t>s</w:t>
      </w:r>
      <w:r w:rsidRPr="00FF5312">
        <w:rPr>
          <w:sz w:val="20"/>
        </w:rPr>
        <w:t xml:space="preserve"> </w:t>
      </w:r>
      <w:r w:rsidR="002C6698">
        <w:rPr>
          <w:sz w:val="20"/>
        </w:rPr>
        <w:t>between</w:t>
      </w:r>
      <w:r w:rsidR="002C6698" w:rsidRPr="00FF5312">
        <w:rPr>
          <w:sz w:val="20"/>
        </w:rPr>
        <w:t xml:space="preserve"> </w:t>
      </w:r>
      <w:r w:rsidRPr="00FF5312">
        <w:rPr>
          <w:sz w:val="20"/>
        </w:rPr>
        <w:t xml:space="preserve">task-oriented and non-task-oriented dialogue systems are for a given purpose and without a given purpose, respectively. </w:t>
      </w:r>
      <w:r w:rsidRPr="00FF5312">
        <w:rPr>
          <w:i/>
          <w:sz w:val="20"/>
        </w:rPr>
        <w:t>Task-oriented dialogue systems</w:t>
      </w:r>
      <w:r w:rsidR="00896745" w:rsidRPr="00FF5312">
        <w:rPr>
          <w:i/>
          <w:sz w:val="20"/>
        </w:rPr>
        <w:t xml:space="preserve">, </w:t>
      </w:r>
      <w:r w:rsidR="00896745" w:rsidRPr="00FF5312">
        <w:rPr>
          <w:sz w:val="20"/>
        </w:rPr>
        <w:t>which aim at accurately handling user</w:t>
      </w:r>
      <w:r w:rsidR="002C6698">
        <w:rPr>
          <w:sz w:val="20"/>
        </w:rPr>
        <w:t>s’</w:t>
      </w:r>
      <w:r w:rsidR="00896745" w:rsidRPr="00FF5312">
        <w:rPr>
          <w:sz w:val="20"/>
        </w:rPr>
        <w:t xml:space="preserve"> message</w:t>
      </w:r>
      <w:r w:rsidR="002C6698">
        <w:rPr>
          <w:sz w:val="20"/>
        </w:rPr>
        <w:t>s</w:t>
      </w:r>
      <w:r w:rsidR="00896745" w:rsidRPr="00FF5312">
        <w:rPr>
          <w:sz w:val="20"/>
        </w:rPr>
        <w:t>,</w:t>
      </w:r>
      <w:r w:rsidRPr="00FF5312">
        <w:rPr>
          <w:i/>
          <w:sz w:val="20"/>
        </w:rPr>
        <w:t xml:space="preserve"> </w:t>
      </w:r>
      <w:r w:rsidR="00896745" w:rsidRPr="00FF5312">
        <w:rPr>
          <w:sz w:val="20"/>
        </w:rPr>
        <w:t>are used to achieve better optimization performance</w:t>
      </w:r>
      <w:r w:rsidRPr="00FF5312">
        <w:rPr>
          <w:sz w:val="20"/>
        </w:rPr>
        <w:t xml:space="preserve"> in certain domain</w:t>
      </w:r>
      <w:r w:rsidR="002C6698">
        <w:rPr>
          <w:sz w:val="20"/>
        </w:rPr>
        <w:t>s</w:t>
      </w:r>
      <w:r w:rsidRPr="00FF5312">
        <w:rPr>
          <w:sz w:val="20"/>
        </w:rPr>
        <w:t xml:space="preserve"> such as </w:t>
      </w:r>
      <w:r w:rsidR="00896745" w:rsidRPr="00FF5312">
        <w:rPr>
          <w:sz w:val="20"/>
        </w:rPr>
        <w:t xml:space="preserve">flight </w:t>
      </w:r>
      <w:r w:rsidRPr="00FF5312">
        <w:rPr>
          <w:sz w:val="20"/>
        </w:rPr>
        <w:t>booking</w:t>
      </w:r>
      <w:r w:rsidR="00896745" w:rsidRPr="00FF5312">
        <w:rPr>
          <w:sz w:val="20"/>
        </w:rPr>
        <w:t xml:space="preserve"> and restaurant reservation</w:t>
      </w:r>
      <w:r w:rsidRPr="00FF5312">
        <w:rPr>
          <w:sz w:val="20"/>
        </w:rPr>
        <w:t xml:space="preserve"> systems</w:t>
      </w:r>
      <w:r w:rsidR="00896745" w:rsidRPr="00FF5312">
        <w:rPr>
          <w:sz w:val="20"/>
        </w:rPr>
        <w:t xml:space="preserve"> [1]</w:t>
      </w:r>
      <w:r w:rsidRPr="00FF5312">
        <w:rPr>
          <w:sz w:val="20"/>
        </w:rPr>
        <w:t xml:space="preserve">. </w:t>
      </w:r>
      <w:r w:rsidRPr="00FF5312">
        <w:rPr>
          <w:i/>
          <w:sz w:val="20"/>
        </w:rPr>
        <w:t>Non-task-oriented dialogue systems</w:t>
      </w:r>
      <w:r w:rsidRPr="00FF5312">
        <w:rPr>
          <w:sz w:val="20"/>
        </w:rPr>
        <w:t xml:space="preserve">, which aim at performing the conversation with users without the task and domain restriction </w:t>
      </w:r>
      <w:r w:rsidR="00896745" w:rsidRPr="00FF5312">
        <w:rPr>
          <w:sz w:val="20"/>
        </w:rPr>
        <w:t xml:space="preserve">such as psychological support, medical aid, and language learning </w:t>
      </w:r>
      <w:r w:rsidRPr="00FF5312">
        <w:rPr>
          <w:sz w:val="20"/>
        </w:rPr>
        <w:t xml:space="preserve">[19], are usually fully data-driven based on </w:t>
      </w:r>
      <w:r w:rsidR="00220868">
        <w:rPr>
          <w:sz w:val="20"/>
        </w:rPr>
        <w:t>probabilistic generative</w:t>
      </w:r>
      <w:r w:rsidRPr="00FF5312">
        <w:rPr>
          <w:sz w:val="20"/>
        </w:rPr>
        <w:t xml:space="preserve"> models.  </w:t>
      </w:r>
    </w:p>
    <w:p w14:paraId="1C833621" w14:textId="438A6BA6" w:rsidR="006727ED" w:rsidRPr="00FF5312" w:rsidRDefault="00896745" w:rsidP="00FF5312">
      <w:pPr>
        <w:spacing w:after="120"/>
        <w:ind w:left="720"/>
        <w:jc w:val="both"/>
        <w:rPr>
          <w:sz w:val="20"/>
        </w:rPr>
      </w:pPr>
      <w:r w:rsidRPr="00FF5312">
        <w:rPr>
          <w:sz w:val="20"/>
        </w:rPr>
        <w:t>In general, t</w:t>
      </w:r>
      <w:r w:rsidR="006727ED" w:rsidRPr="00FF5312">
        <w:rPr>
          <w:sz w:val="20"/>
        </w:rPr>
        <w:t xml:space="preserve">he </w:t>
      </w:r>
      <w:r w:rsidRPr="00FF5312">
        <w:rPr>
          <w:sz w:val="20"/>
        </w:rPr>
        <w:t xml:space="preserve">architecture </w:t>
      </w:r>
      <w:r w:rsidR="006727ED" w:rsidRPr="00FF5312">
        <w:rPr>
          <w:sz w:val="20"/>
        </w:rPr>
        <w:t xml:space="preserve">of </w:t>
      </w:r>
      <w:r w:rsidRPr="00FF5312">
        <w:rPr>
          <w:sz w:val="20"/>
        </w:rPr>
        <w:t>a d</w:t>
      </w:r>
      <w:r w:rsidR="006727ED" w:rsidRPr="00FF5312">
        <w:rPr>
          <w:sz w:val="20"/>
        </w:rPr>
        <w:t xml:space="preserve">ialogue </w:t>
      </w:r>
      <w:r w:rsidRPr="00FF5312">
        <w:rPr>
          <w:sz w:val="20"/>
        </w:rPr>
        <w:t>s</w:t>
      </w:r>
      <w:r w:rsidR="006727ED" w:rsidRPr="00FF5312">
        <w:rPr>
          <w:sz w:val="20"/>
        </w:rPr>
        <w:t>ystem contains three main modules</w:t>
      </w:r>
      <w:r w:rsidR="0017387E" w:rsidRPr="00FF5312">
        <w:rPr>
          <w:sz w:val="20"/>
        </w:rPr>
        <w:t>:</w:t>
      </w:r>
      <w:r w:rsidR="006727ED" w:rsidRPr="00FF5312">
        <w:rPr>
          <w:sz w:val="20"/>
        </w:rPr>
        <w:t xml:space="preserve"> </w:t>
      </w:r>
    </w:p>
    <w:p w14:paraId="381CB10A" w14:textId="3CB3D934" w:rsidR="006727ED" w:rsidRPr="00FF5312" w:rsidRDefault="006727ED" w:rsidP="00264A8E">
      <w:pPr>
        <w:pStyle w:val="ListParagraph"/>
        <w:numPr>
          <w:ilvl w:val="0"/>
          <w:numId w:val="33"/>
        </w:numPr>
        <w:spacing w:after="120"/>
        <w:jc w:val="both"/>
        <w:rPr>
          <w:sz w:val="20"/>
        </w:rPr>
      </w:pPr>
      <w:r w:rsidRPr="00FF5312">
        <w:rPr>
          <w:i/>
          <w:sz w:val="20"/>
        </w:rPr>
        <w:t xml:space="preserve">NLU </w:t>
      </w:r>
      <w:r w:rsidR="0017387E" w:rsidRPr="00FF5312">
        <w:rPr>
          <w:i/>
          <w:sz w:val="20"/>
        </w:rPr>
        <w:t xml:space="preserve">(Natural Language Understanding) </w:t>
      </w:r>
      <w:r w:rsidRPr="00FF5312">
        <w:rPr>
          <w:i/>
          <w:sz w:val="20"/>
        </w:rPr>
        <w:t>module</w:t>
      </w:r>
      <w:r w:rsidRPr="00FF5312">
        <w:rPr>
          <w:sz w:val="20"/>
        </w:rPr>
        <w:t xml:space="preserve"> converts the raw user message into semantic slots, tighter with the classification of domain and user intention [6]. The NLU module manages three tasks: </w:t>
      </w:r>
      <w:r w:rsidR="00194908">
        <w:rPr>
          <w:sz w:val="20"/>
        </w:rPr>
        <w:t>D</w:t>
      </w:r>
      <w:r w:rsidR="00194908" w:rsidRPr="00FF5312">
        <w:rPr>
          <w:sz w:val="20"/>
        </w:rPr>
        <w:t xml:space="preserve">omain </w:t>
      </w:r>
      <w:r w:rsidRPr="00FF5312">
        <w:rPr>
          <w:sz w:val="20"/>
        </w:rPr>
        <w:t xml:space="preserve">classification, </w:t>
      </w:r>
      <w:r w:rsidR="00194908">
        <w:rPr>
          <w:sz w:val="20"/>
        </w:rPr>
        <w:t>I</w:t>
      </w:r>
      <w:r w:rsidR="00194908" w:rsidRPr="00FF5312">
        <w:rPr>
          <w:sz w:val="20"/>
        </w:rPr>
        <w:t xml:space="preserve">ntent </w:t>
      </w:r>
      <w:r w:rsidRPr="00FF5312">
        <w:rPr>
          <w:sz w:val="20"/>
        </w:rPr>
        <w:t xml:space="preserve">detection, and </w:t>
      </w:r>
      <w:r w:rsidR="00194908">
        <w:rPr>
          <w:sz w:val="20"/>
        </w:rPr>
        <w:t>S</w:t>
      </w:r>
      <w:r w:rsidRPr="00FF5312">
        <w:rPr>
          <w:sz w:val="20"/>
        </w:rPr>
        <w:t>lot filling. Domain classification and intent detection belong to the same category of tasks. Deep learning methods are proposed to solve the classification problems of dialogue domain and intent [7][8]. </w:t>
      </w:r>
    </w:p>
    <w:p w14:paraId="18A0BB62" w14:textId="485CC518" w:rsidR="006727ED" w:rsidRPr="00FF5312" w:rsidRDefault="006727ED" w:rsidP="00264A8E">
      <w:pPr>
        <w:pStyle w:val="ListParagraph"/>
        <w:numPr>
          <w:ilvl w:val="0"/>
          <w:numId w:val="33"/>
        </w:numPr>
        <w:spacing w:after="120"/>
        <w:jc w:val="both"/>
        <w:rPr>
          <w:sz w:val="20"/>
        </w:rPr>
      </w:pPr>
      <w:r w:rsidRPr="00FF5312">
        <w:rPr>
          <w:i/>
          <w:sz w:val="20"/>
        </w:rPr>
        <w:t xml:space="preserve">Dialogue management </w:t>
      </w:r>
      <w:r w:rsidR="0017387E" w:rsidRPr="00FF5312">
        <w:rPr>
          <w:i/>
          <w:sz w:val="20"/>
        </w:rPr>
        <w:t xml:space="preserve">module </w:t>
      </w:r>
      <w:r w:rsidRPr="00FF5312">
        <w:rPr>
          <w:sz w:val="20"/>
        </w:rPr>
        <w:t>has two submodules</w:t>
      </w:r>
      <w:r w:rsidR="002D2719">
        <w:rPr>
          <w:sz w:val="20"/>
        </w:rPr>
        <w:t>,</w:t>
      </w:r>
      <w:r w:rsidRPr="00FF5312">
        <w:rPr>
          <w:sz w:val="20"/>
        </w:rPr>
        <w:t xml:space="preserve"> </w:t>
      </w:r>
      <w:r w:rsidR="002C6698">
        <w:rPr>
          <w:sz w:val="20"/>
        </w:rPr>
        <w:t>including</w:t>
      </w:r>
      <w:r w:rsidRPr="00FF5312">
        <w:rPr>
          <w:sz w:val="20"/>
        </w:rPr>
        <w:t xml:space="preserve"> Dialogue State Tracking (DST) and Dialogue Policy Learning (DPL). DST iteratively calibrates the dialogue states based on the current input and dialogue history. The DST contains all essential information to be conveyed in the response [13]. DPL decides the next action of a dialogue agent based on the calibrated dialogue states from the DST. Supervised learning and reinforcement learning are mainstream training methods for DPL [14].  </w:t>
      </w:r>
    </w:p>
    <w:p w14:paraId="67FB68B6" w14:textId="5AA074DC" w:rsidR="005369E0" w:rsidRPr="00FF5312" w:rsidRDefault="00503CDE" w:rsidP="00264A8E">
      <w:pPr>
        <w:pStyle w:val="ListParagraph"/>
        <w:numPr>
          <w:ilvl w:val="0"/>
          <w:numId w:val="33"/>
        </w:numPr>
        <w:spacing w:after="120"/>
        <w:jc w:val="both"/>
        <w:rPr>
          <w:sz w:val="20"/>
        </w:rPr>
      </w:pPr>
      <w:r w:rsidRPr="00FF5312">
        <w:rPr>
          <w:i/>
          <w:sz w:val="20"/>
        </w:rPr>
        <w:lastRenderedPageBreak/>
        <w:t xml:space="preserve">NLG </w:t>
      </w:r>
      <w:r w:rsidR="0017387E" w:rsidRPr="00FF5312">
        <w:rPr>
          <w:i/>
          <w:sz w:val="20"/>
        </w:rPr>
        <w:t xml:space="preserve">(Natural Language Generation) </w:t>
      </w:r>
      <w:r w:rsidR="004D6052" w:rsidRPr="00FF5312">
        <w:rPr>
          <w:i/>
          <w:sz w:val="20"/>
        </w:rPr>
        <w:t>module</w:t>
      </w:r>
      <w:r w:rsidR="004D6052" w:rsidRPr="00FF5312">
        <w:rPr>
          <w:sz w:val="20"/>
        </w:rPr>
        <w:t xml:space="preserve"> </w:t>
      </w:r>
      <w:r w:rsidRPr="00FF5312">
        <w:rPr>
          <w:sz w:val="20"/>
        </w:rPr>
        <w:t>convert</w:t>
      </w:r>
      <w:r w:rsidR="0017387E" w:rsidRPr="00FF5312">
        <w:rPr>
          <w:sz w:val="20"/>
        </w:rPr>
        <w:t>s</w:t>
      </w:r>
      <w:r w:rsidRPr="00FF5312">
        <w:rPr>
          <w:sz w:val="20"/>
        </w:rPr>
        <w:t xml:space="preserve"> the selected dialogue actions into surface-level natural language, which is usually </w:t>
      </w:r>
      <w:r w:rsidR="0017387E" w:rsidRPr="00FF5312">
        <w:rPr>
          <w:sz w:val="20"/>
        </w:rPr>
        <w:t xml:space="preserve">an </w:t>
      </w:r>
      <w:r w:rsidRPr="00FF5312">
        <w:rPr>
          <w:sz w:val="20"/>
        </w:rPr>
        <w:t>ultimate form of response</w:t>
      </w:r>
      <w:r w:rsidR="00666CB3" w:rsidRPr="00FF5312">
        <w:rPr>
          <w:sz w:val="20"/>
        </w:rPr>
        <w:t xml:space="preserve">. </w:t>
      </w:r>
      <w:r w:rsidR="00502C1F" w:rsidRPr="00FF5312">
        <w:rPr>
          <w:sz w:val="20"/>
        </w:rPr>
        <w:t>Deep learning methods were further applied to enhance the NLG performance</w:t>
      </w:r>
      <w:r w:rsidR="00497DB7" w:rsidRPr="00FF5312">
        <w:rPr>
          <w:sz w:val="20"/>
        </w:rPr>
        <w:t>. The language generation with fully data-driven without depending expert rules were argued at [16]</w:t>
      </w:r>
      <w:r w:rsidR="008E4637" w:rsidRPr="00FF5312">
        <w:rPr>
          <w:sz w:val="20"/>
        </w:rPr>
        <w:t xml:space="preserve"> based on </w:t>
      </w:r>
      <w:r w:rsidR="00194908">
        <w:rPr>
          <w:sz w:val="20"/>
        </w:rPr>
        <w:t>RNNs (</w:t>
      </w:r>
      <w:r w:rsidR="00194908" w:rsidRPr="00194908">
        <w:rPr>
          <w:sz w:val="20"/>
        </w:rPr>
        <w:t>Recurrent neural network</w:t>
      </w:r>
      <w:r w:rsidR="00194908">
        <w:rPr>
          <w:sz w:val="20"/>
        </w:rPr>
        <w:t>s)</w:t>
      </w:r>
      <w:r w:rsidR="008E4637" w:rsidRPr="00FF5312">
        <w:rPr>
          <w:sz w:val="20"/>
        </w:rPr>
        <w:t xml:space="preserve"> to learn response generation with semantic constrains and grammar trees</w:t>
      </w:r>
      <w:r w:rsidR="00896745" w:rsidRPr="00FF5312">
        <w:rPr>
          <w:sz w:val="20"/>
        </w:rPr>
        <w:t xml:space="preserve"> [16]</w:t>
      </w:r>
      <w:r w:rsidR="008E4637" w:rsidRPr="00FF5312">
        <w:rPr>
          <w:sz w:val="20"/>
        </w:rPr>
        <w:t xml:space="preserve">. </w:t>
      </w:r>
    </w:p>
    <w:p w14:paraId="335DF805" w14:textId="77777777" w:rsidR="008C62B7" w:rsidRPr="00FF5312" w:rsidRDefault="008C62B7" w:rsidP="000404E1">
      <w:pPr>
        <w:spacing w:before="120" w:after="120"/>
        <w:ind w:left="720"/>
        <w:jc w:val="both"/>
        <w:rPr>
          <w:b/>
          <w:sz w:val="20"/>
        </w:rPr>
      </w:pPr>
      <w:r w:rsidRPr="00FF5312">
        <w:rPr>
          <w:b/>
          <w:sz w:val="20"/>
        </w:rPr>
        <w:t xml:space="preserve">Dialogue systems for retail banking. </w:t>
      </w:r>
    </w:p>
    <w:p w14:paraId="393D5FD2" w14:textId="1EF17076" w:rsidR="00730F1D" w:rsidRPr="00FF5312" w:rsidRDefault="00194908" w:rsidP="00730F1D">
      <w:pPr>
        <w:spacing w:after="120"/>
        <w:ind w:left="720"/>
        <w:jc w:val="both"/>
        <w:rPr>
          <w:sz w:val="20"/>
        </w:rPr>
      </w:pPr>
      <w:r>
        <w:rPr>
          <w:sz w:val="20"/>
        </w:rPr>
        <w:t>Since r</w:t>
      </w:r>
      <w:r w:rsidR="00730F1D" w:rsidRPr="00FF5312">
        <w:rPr>
          <w:sz w:val="20"/>
        </w:rPr>
        <w:t>etail banking conversations normally aim at getting information about the banking products and services than to accomplish a goal</w:t>
      </w:r>
      <w:r>
        <w:rPr>
          <w:sz w:val="20"/>
        </w:rPr>
        <w:t>; h</w:t>
      </w:r>
      <w:r w:rsidR="00730F1D" w:rsidRPr="00FF5312">
        <w:rPr>
          <w:sz w:val="20"/>
        </w:rPr>
        <w:t xml:space="preserve">ence, these conversations are not task-oriented but rather domain-driven. The information of these conversations mostly focuses on getting the rates, prices, investment, credit, purchase, transfer, </w:t>
      </w:r>
      <w:r w:rsidR="008C62B7" w:rsidRPr="00FF5312">
        <w:rPr>
          <w:sz w:val="20"/>
        </w:rPr>
        <w:t xml:space="preserve">account </w:t>
      </w:r>
      <w:r w:rsidR="00730F1D" w:rsidRPr="00FF5312">
        <w:rPr>
          <w:sz w:val="20"/>
        </w:rPr>
        <w:t xml:space="preserve">open </w:t>
      </w:r>
      <w:r w:rsidR="008C62B7" w:rsidRPr="00FF5312">
        <w:rPr>
          <w:sz w:val="20"/>
        </w:rPr>
        <w:t>and</w:t>
      </w:r>
      <w:r w:rsidR="00730F1D" w:rsidRPr="00FF5312">
        <w:rPr>
          <w:sz w:val="20"/>
        </w:rPr>
        <w:t xml:space="preserve"> close.  </w:t>
      </w:r>
      <w:r w:rsidR="008C62B7" w:rsidRPr="00FF5312">
        <w:rPr>
          <w:sz w:val="20"/>
        </w:rPr>
        <w:t>In the case of Canadian banking systems, t</w:t>
      </w:r>
      <w:r w:rsidR="00730F1D" w:rsidRPr="00FF5312">
        <w:rPr>
          <w:sz w:val="20"/>
        </w:rPr>
        <w:t xml:space="preserve">he </w:t>
      </w:r>
      <w:r w:rsidR="008C62B7" w:rsidRPr="00FF5312">
        <w:rPr>
          <w:sz w:val="20"/>
        </w:rPr>
        <w:t>conversation</w:t>
      </w:r>
      <w:r w:rsidR="00730F1D" w:rsidRPr="00FF5312">
        <w:rPr>
          <w:sz w:val="20"/>
        </w:rPr>
        <w:t xml:space="preserve"> can include both asking for information</w:t>
      </w:r>
      <w:r>
        <w:rPr>
          <w:sz w:val="20"/>
        </w:rPr>
        <w:t xml:space="preserve"> </w:t>
      </w:r>
      <w:r w:rsidR="00730F1D" w:rsidRPr="00FF5312">
        <w:rPr>
          <w:sz w:val="20"/>
        </w:rPr>
        <w:t xml:space="preserve">and solve some relevant problems </w:t>
      </w:r>
      <w:r>
        <w:rPr>
          <w:sz w:val="20"/>
        </w:rPr>
        <w:t>to satisfy</w:t>
      </w:r>
      <w:r w:rsidR="00730F1D" w:rsidRPr="00FF5312">
        <w:rPr>
          <w:sz w:val="20"/>
        </w:rPr>
        <w:t xml:space="preserve"> certain user’s </w:t>
      </w:r>
      <w:r>
        <w:rPr>
          <w:sz w:val="20"/>
        </w:rPr>
        <w:t>requirements</w:t>
      </w:r>
      <w:r w:rsidRPr="00FF5312">
        <w:rPr>
          <w:sz w:val="20"/>
        </w:rPr>
        <w:t xml:space="preserve"> </w:t>
      </w:r>
      <w:r w:rsidR="00730F1D" w:rsidRPr="00FF5312">
        <w:rPr>
          <w:sz w:val="20"/>
        </w:rPr>
        <w:t>in both French and English.</w:t>
      </w:r>
    </w:p>
    <w:p w14:paraId="60D03A0A" w14:textId="77777777" w:rsidR="00970A3E" w:rsidRDefault="004C1B48" w:rsidP="004C1B48">
      <w:pPr>
        <w:spacing w:after="120"/>
        <w:ind w:left="720"/>
        <w:jc w:val="both"/>
        <w:rPr>
          <w:sz w:val="20"/>
        </w:rPr>
      </w:pPr>
      <w:r w:rsidRPr="00FF5312">
        <w:rPr>
          <w:sz w:val="20"/>
        </w:rPr>
        <w:t xml:space="preserve">On the other hand, to improve the business competition, most of the companies in the digital age are confronted with both the online and offline world [22]. </w:t>
      </w:r>
      <w:r w:rsidR="00B05A38" w:rsidRPr="00FF5312">
        <w:rPr>
          <w:sz w:val="20"/>
        </w:rPr>
        <w:t xml:space="preserve">Consequently, </w:t>
      </w:r>
      <w:r w:rsidR="00194908" w:rsidRPr="00FF5312">
        <w:rPr>
          <w:sz w:val="20"/>
        </w:rPr>
        <w:t>multi-channel</w:t>
      </w:r>
      <w:r w:rsidR="00B05A38" w:rsidRPr="00FF5312">
        <w:rPr>
          <w:sz w:val="20"/>
        </w:rPr>
        <w:t xml:space="preserve"> management and </w:t>
      </w:r>
      <w:r w:rsidRPr="00FF5312">
        <w:rPr>
          <w:sz w:val="20"/>
        </w:rPr>
        <w:t>customer experience ha</w:t>
      </w:r>
      <w:r w:rsidR="00B05A38" w:rsidRPr="00FF5312">
        <w:rPr>
          <w:sz w:val="20"/>
        </w:rPr>
        <w:t>ve</w:t>
      </w:r>
      <w:r w:rsidRPr="00FF5312">
        <w:rPr>
          <w:sz w:val="20"/>
        </w:rPr>
        <w:t xml:space="preserve"> become the main differentiation and </w:t>
      </w:r>
      <w:r w:rsidR="002C6698" w:rsidRPr="00FF5312">
        <w:rPr>
          <w:sz w:val="20"/>
        </w:rPr>
        <w:t>ha</w:t>
      </w:r>
      <w:r w:rsidR="002C6698">
        <w:rPr>
          <w:sz w:val="20"/>
        </w:rPr>
        <w:t>ve</w:t>
      </w:r>
      <w:r w:rsidR="002C6698" w:rsidRPr="00FF5312">
        <w:rPr>
          <w:sz w:val="20"/>
        </w:rPr>
        <w:t xml:space="preserve"> </w:t>
      </w:r>
      <w:r w:rsidRPr="00FF5312">
        <w:rPr>
          <w:sz w:val="20"/>
        </w:rPr>
        <w:t>turned into a management priority [23]. In particular, customer journey management</w:t>
      </w:r>
      <w:r w:rsidR="00B05A38" w:rsidRPr="00FF5312">
        <w:rPr>
          <w:sz w:val="20"/>
        </w:rPr>
        <w:t>, which</w:t>
      </w:r>
      <w:r w:rsidRPr="00FF5312">
        <w:rPr>
          <w:sz w:val="20"/>
        </w:rPr>
        <w:t xml:space="preserve"> aims </w:t>
      </w:r>
      <w:r w:rsidR="00B05A38" w:rsidRPr="00FF5312">
        <w:rPr>
          <w:sz w:val="20"/>
        </w:rPr>
        <w:t>at</w:t>
      </w:r>
      <w:r w:rsidRPr="00FF5312">
        <w:rPr>
          <w:sz w:val="20"/>
        </w:rPr>
        <w:t xml:space="preserve"> depict</w:t>
      </w:r>
      <w:r w:rsidR="00B05A38" w:rsidRPr="00FF5312">
        <w:rPr>
          <w:sz w:val="20"/>
        </w:rPr>
        <w:t>ing</w:t>
      </w:r>
      <w:r w:rsidRPr="00FF5312">
        <w:rPr>
          <w:sz w:val="20"/>
        </w:rPr>
        <w:t xml:space="preserve"> the customer’s decision process by taking a customer perspective and </w:t>
      </w:r>
      <w:r w:rsidR="00B05A38" w:rsidRPr="00FF5312">
        <w:rPr>
          <w:sz w:val="20"/>
        </w:rPr>
        <w:t xml:space="preserve">at </w:t>
      </w:r>
      <w:r w:rsidRPr="00FF5312">
        <w:rPr>
          <w:sz w:val="20"/>
        </w:rPr>
        <w:t>gain</w:t>
      </w:r>
      <w:r w:rsidR="00B05A38" w:rsidRPr="00FF5312">
        <w:rPr>
          <w:sz w:val="20"/>
        </w:rPr>
        <w:t>ing</w:t>
      </w:r>
      <w:r w:rsidRPr="00FF5312">
        <w:rPr>
          <w:sz w:val="20"/>
        </w:rPr>
        <w:t xml:space="preserve"> a better understanding of customer experience</w:t>
      </w:r>
      <w:r w:rsidR="00B05A38" w:rsidRPr="00FF5312">
        <w:rPr>
          <w:sz w:val="20"/>
        </w:rPr>
        <w:t xml:space="preserve"> is emerging in retail banking [24]</w:t>
      </w:r>
      <w:r w:rsidRPr="00FF5312">
        <w:rPr>
          <w:sz w:val="20"/>
        </w:rPr>
        <w:t xml:space="preserve">. </w:t>
      </w:r>
    </w:p>
    <w:p w14:paraId="2B9059D4" w14:textId="26C69ED2" w:rsidR="00380A5F" w:rsidRDefault="00F90C85" w:rsidP="007C5270">
      <w:pPr>
        <w:spacing w:after="120"/>
        <w:ind w:left="720"/>
        <w:jc w:val="both"/>
        <w:rPr>
          <w:color w:val="FF0000"/>
          <w:sz w:val="20"/>
        </w:rPr>
      </w:pPr>
      <w:commentRangeStart w:id="2"/>
      <w:r>
        <w:rPr>
          <w:color w:val="FF0000"/>
          <w:sz w:val="20"/>
        </w:rPr>
        <w:t xml:space="preserve">Smart banking is emerging solution for </w:t>
      </w:r>
      <w:r w:rsidR="007C5270">
        <w:rPr>
          <w:color w:val="FF0000"/>
          <w:sz w:val="20"/>
        </w:rPr>
        <w:t xml:space="preserve">the </w:t>
      </w:r>
      <w:r>
        <w:rPr>
          <w:color w:val="FF0000"/>
          <w:sz w:val="20"/>
        </w:rPr>
        <w:t xml:space="preserve">banking sector to provide </w:t>
      </w:r>
      <w:r w:rsidR="007C5270">
        <w:rPr>
          <w:color w:val="FF0000"/>
          <w:sz w:val="20"/>
        </w:rPr>
        <w:t xml:space="preserve">innovative </w:t>
      </w:r>
      <w:r w:rsidRPr="00F90C85">
        <w:rPr>
          <w:color w:val="FF0000"/>
          <w:sz w:val="20"/>
        </w:rPr>
        <w:t>services for the new</w:t>
      </w:r>
      <w:r w:rsidR="007C5270">
        <w:rPr>
          <w:color w:val="FF0000"/>
          <w:sz w:val="20"/>
        </w:rPr>
        <w:t xml:space="preserve"> and</w:t>
      </w:r>
      <w:r w:rsidRPr="00F90C85">
        <w:rPr>
          <w:color w:val="FF0000"/>
          <w:sz w:val="20"/>
        </w:rPr>
        <w:t xml:space="preserve"> empowered consumer</w:t>
      </w:r>
      <w:r w:rsidR="007C5270">
        <w:rPr>
          <w:color w:val="FF0000"/>
          <w:sz w:val="20"/>
        </w:rPr>
        <w:t xml:space="preserve">s such as </w:t>
      </w:r>
      <w:r w:rsidR="007C5270" w:rsidRPr="007C5270">
        <w:rPr>
          <w:color w:val="FF0000"/>
          <w:sz w:val="20"/>
        </w:rPr>
        <w:t xml:space="preserve">banker mobility, next-generation self-service, remote advisory, social </w:t>
      </w:r>
      <w:del w:id="3" w:author="Vu, Do Dung" w:date="2021-10-13T20:47:00Z">
        <w:r w:rsidR="007C5270" w:rsidRPr="007C5270" w:rsidDel="00CA28F2">
          <w:rPr>
            <w:color w:val="FF0000"/>
            <w:sz w:val="20"/>
          </w:rPr>
          <w:delText>computing</w:delText>
        </w:r>
      </w:del>
      <w:ins w:id="4" w:author="Vu, Do Dung" w:date="2021-10-13T20:47:00Z">
        <w:r w:rsidR="00CA28F2" w:rsidRPr="007C5270">
          <w:rPr>
            <w:color w:val="FF0000"/>
            <w:sz w:val="20"/>
          </w:rPr>
          <w:t>computing,</w:t>
        </w:r>
      </w:ins>
      <w:r w:rsidR="007C5270" w:rsidRPr="007C5270">
        <w:rPr>
          <w:color w:val="FF0000"/>
          <w:sz w:val="20"/>
        </w:rPr>
        <w:t xml:space="preserve"> and the use of digital signage</w:t>
      </w:r>
      <w:r w:rsidR="007C5270">
        <w:rPr>
          <w:color w:val="FF0000"/>
          <w:sz w:val="20"/>
        </w:rPr>
        <w:t xml:space="preserve">. </w:t>
      </w:r>
      <w:r w:rsidR="00380A5F">
        <w:rPr>
          <w:color w:val="FF0000"/>
          <w:sz w:val="20"/>
        </w:rPr>
        <w:t xml:space="preserve">As a matter of fact, there is still a little focus on models and frameworks for service systems that can support those smart banking services. </w:t>
      </w:r>
    </w:p>
    <w:p w14:paraId="69A5523A" w14:textId="27884616" w:rsidR="004C1B48" w:rsidRPr="00F82D97" w:rsidRDefault="007C5270">
      <w:pPr>
        <w:spacing w:after="120"/>
        <w:ind w:left="720"/>
        <w:jc w:val="both"/>
        <w:rPr>
          <w:color w:val="FF0000"/>
          <w:sz w:val="20"/>
        </w:rPr>
      </w:pPr>
      <w:r>
        <w:rPr>
          <w:color w:val="FF0000"/>
          <w:sz w:val="20"/>
        </w:rPr>
        <w:t xml:space="preserve">This research addresses the challenge of </w:t>
      </w:r>
      <w:r w:rsidR="00380A5F">
        <w:rPr>
          <w:color w:val="FF0000"/>
          <w:sz w:val="20"/>
        </w:rPr>
        <w:t>building a smart service system for supporting</w:t>
      </w:r>
      <w:r>
        <w:rPr>
          <w:color w:val="FF0000"/>
          <w:sz w:val="20"/>
        </w:rPr>
        <w:t xml:space="preserve"> </w:t>
      </w:r>
      <w:r w:rsidR="00380A5F">
        <w:rPr>
          <w:color w:val="FF0000"/>
          <w:sz w:val="20"/>
        </w:rPr>
        <w:t xml:space="preserve">smart banking services in general, and offers </w:t>
      </w:r>
      <w:r>
        <w:rPr>
          <w:color w:val="FF0000"/>
          <w:sz w:val="20"/>
        </w:rPr>
        <w:t xml:space="preserve">a smart </w:t>
      </w:r>
      <w:r w:rsidRPr="007C5270">
        <w:rPr>
          <w:color w:val="FF0000"/>
          <w:sz w:val="20"/>
        </w:rPr>
        <w:t>banking conversational service</w:t>
      </w:r>
      <w:r w:rsidR="00380A5F">
        <w:rPr>
          <w:color w:val="FF0000"/>
          <w:sz w:val="20"/>
        </w:rPr>
        <w:t xml:space="preserve"> as a new generation self-service in particular. </w:t>
      </w:r>
      <w:commentRangeEnd w:id="2"/>
      <w:r>
        <w:rPr>
          <w:rStyle w:val="CommentReference"/>
          <w:sz w:val="20"/>
          <w:szCs w:val="20"/>
        </w:rPr>
        <w:commentReference w:id="2"/>
      </w:r>
    </w:p>
    <w:p w14:paraId="74EBB3B5" w14:textId="4F4777E0" w:rsidR="00C83ED5" w:rsidRPr="00FF5312" w:rsidRDefault="00C83ED5" w:rsidP="008C1210">
      <w:pPr>
        <w:pStyle w:val="ListParagraph"/>
        <w:numPr>
          <w:ilvl w:val="1"/>
          <w:numId w:val="3"/>
        </w:numPr>
        <w:spacing w:after="120" w:line="276" w:lineRule="auto"/>
        <w:ind w:left="720"/>
        <w:rPr>
          <w:rFonts w:cs="Arial"/>
          <w:sz w:val="20"/>
          <w:szCs w:val="20"/>
        </w:rPr>
      </w:pPr>
      <w:r w:rsidRPr="00FF5312">
        <w:rPr>
          <w:rFonts w:cs="Arial"/>
          <w:b/>
          <w:sz w:val="20"/>
          <w:szCs w:val="20"/>
        </w:rPr>
        <w:t>General objective</w:t>
      </w:r>
      <w:r w:rsidRPr="00FF5312">
        <w:rPr>
          <w:rFonts w:cs="Arial"/>
          <w:sz w:val="20"/>
          <w:szCs w:val="20"/>
        </w:rPr>
        <w:t xml:space="preserve"> of the research project broken down into sub-objectives, activities, themes, or subprojects, as applicable:</w:t>
      </w:r>
    </w:p>
    <w:p w14:paraId="58FA4FFB" w14:textId="380A58CC" w:rsidR="00BD1FA0" w:rsidRDefault="00E847FB" w:rsidP="00FF5312">
      <w:pPr>
        <w:spacing w:after="120"/>
        <w:ind w:left="720"/>
        <w:jc w:val="both"/>
        <w:rPr>
          <w:sz w:val="20"/>
          <w:szCs w:val="20"/>
        </w:rPr>
      </w:pPr>
      <w:r w:rsidRPr="00FF5312">
        <w:rPr>
          <w:sz w:val="20"/>
          <w:szCs w:val="20"/>
        </w:rPr>
        <w:t xml:space="preserve">After a tumultuous 2020, the banking industry is transforming itself not only deeply but also widely to adapt to the new </w:t>
      </w:r>
      <w:r w:rsidR="00387900">
        <w:rPr>
          <w:sz w:val="20"/>
          <w:szCs w:val="20"/>
        </w:rPr>
        <w:t>reality</w:t>
      </w:r>
      <w:r w:rsidR="00387900" w:rsidRPr="00FF5312">
        <w:rPr>
          <w:sz w:val="20"/>
          <w:szCs w:val="20"/>
        </w:rPr>
        <w:t xml:space="preserve"> </w:t>
      </w:r>
      <w:r w:rsidRPr="00FF5312">
        <w:rPr>
          <w:sz w:val="20"/>
          <w:szCs w:val="20"/>
        </w:rPr>
        <w:t xml:space="preserve">of the world </w:t>
      </w:r>
      <w:r w:rsidR="00194908">
        <w:rPr>
          <w:sz w:val="20"/>
          <w:szCs w:val="20"/>
        </w:rPr>
        <w:t>during and after</w:t>
      </w:r>
      <w:r w:rsidR="00194908" w:rsidRPr="00FF5312">
        <w:rPr>
          <w:sz w:val="20"/>
          <w:szCs w:val="20"/>
        </w:rPr>
        <w:t xml:space="preserve"> </w:t>
      </w:r>
      <w:r w:rsidRPr="00FF5312">
        <w:rPr>
          <w:sz w:val="20"/>
          <w:szCs w:val="20"/>
        </w:rPr>
        <w:t xml:space="preserve">the Covid-19 pandemic. </w:t>
      </w:r>
      <w:r w:rsidR="00BD1FA0">
        <w:rPr>
          <w:sz w:val="20"/>
          <w:szCs w:val="20"/>
        </w:rPr>
        <w:t>Consequently, s</w:t>
      </w:r>
      <w:r w:rsidRPr="00FF5312">
        <w:rPr>
          <w:sz w:val="20"/>
          <w:szCs w:val="20"/>
        </w:rPr>
        <w:t xml:space="preserve">mart banking </w:t>
      </w:r>
      <w:r w:rsidR="00BD1FA0">
        <w:rPr>
          <w:sz w:val="20"/>
          <w:szCs w:val="20"/>
        </w:rPr>
        <w:t xml:space="preserve">is emerging as a solution to </w:t>
      </w:r>
      <w:r w:rsidR="00BD1FA0" w:rsidRPr="00BD1FA0">
        <w:rPr>
          <w:sz w:val="20"/>
          <w:szCs w:val="20"/>
        </w:rPr>
        <w:t>be</w:t>
      </w:r>
      <w:r w:rsidR="00BD1FA0">
        <w:rPr>
          <w:sz w:val="20"/>
          <w:szCs w:val="20"/>
        </w:rPr>
        <w:t>come</w:t>
      </w:r>
      <w:r w:rsidR="00BD1FA0" w:rsidRPr="00BD1FA0">
        <w:rPr>
          <w:sz w:val="20"/>
          <w:szCs w:val="20"/>
        </w:rPr>
        <w:t xml:space="preserve"> agile and proactively embrace innovation through </w:t>
      </w:r>
      <w:r w:rsidR="00BD1FA0">
        <w:rPr>
          <w:sz w:val="20"/>
          <w:szCs w:val="20"/>
        </w:rPr>
        <w:t xml:space="preserve">modern </w:t>
      </w:r>
      <w:r w:rsidR="00BD1FA0" w:rsidRPr="00BD1FA0">
        <w:rPr>
          <w:sz w:val="20"/>
          <w:szCs w:val="20"/>
        </w:rPr>
        <w:t>technology</w:t>
      </w:r>
      <w:r w:rsidR="00BD1FA0">
        <w:rPr>
          <w:sz w:val="20"/>
          <w:szCs w:val="20"/>
        </w:rPr>
        <w:t xml:space="preserve"> such</w:t>
      </w:r>
      <w:r w:rsidR="00230DDD">
        <w:rPr>
          <w:sz w:val="20"/>
          <w:szCs w:val="20"/>
        </w:rPr>
        <w:t xml:space="preserve"> as</w:t>
      </w:r>
      <w:r w:rsidR="00BD1FA0">
        <w:rPr>
          <w:sz w:val="20"/>
          <w:szCs w:val="20"/>
        </w:rPr>
        <w:t xml:space="preserve"> artificial intelligence (AI) and big data. </w:t>
      </w:r>
      <w:r w:rsidR="00BD1FA0" w:rsidRPr="00ED455B">
        <w:rPr>
          <w:sz w:val="20"/>
          <w:szCs w:val="20"/>
        </w:rPr>
        <w:t xml:space="preserve">By </w:t>
      </w:r>
      <w:r w:rsidR="00BD1FA0">
        <w:rPr>
          <w:sz w:val="20"/>
          <w:szCs w:val="20"/>
        </w:rPr>
        <w:t>using modern technology</w:t>
      </w:r>
      <w:r w:rsidR="00BD1FA0" w:rsidRPr="00ED455B">
        <w:rPr>
          <w:sz w:val="20"/>
          <w:szCs w:val="20"/>
        </w:rPr>
        <w:t>, the retail banking business</w:t>
      </w:r>
      <w:r w:rsidR="00BD1FA0">
        <w:rPr>
          <w:sz w:val="20"/>
          <w:szCs w:val="20"/>
        </w:rPr>
        <w:t xml:space="preserve"> </w:t>
      </w:r>
      <w:r w:rsidR="00230DDD">
        <w:rPr>
          <w:sz w:val="20"/>
          <w:szCs w:val="20"/>
        </w:rPr>
        <w:t>can</w:t>
      </w:r>
      <w:r w:rsidR="00BD1FA0">
        <w:rPr>
          <w:sz w:val="20"/>
          <w:szCs w:val="20"/>
        </w:rPr>
        <w:t xml:space="preserve"> </w:t>
      </w:r>
      <w:r w:rsidR="00BD1FA0" w:rsidRPr="00BD1FA0">
        <w:rPr>
          <w:sz w:val="20"/>
          <w:szCs w:val="20"/>
        </w:rPr>
        <w:t xml:space="preserve">lower the cost of current systems and achieve </w:t>
      </w:r>
      <w:r w:rsidR="00F20AD4">
        <w:rPr>
          <w:sz w:val="20"/>
          <w:szCs w:val="20"/>
        </w:rPr>
        <w:t xml:space="preserve">a </w:t>
      </w:r>
      <w:r w:rsidR="00BD1FA0" w:rsidRPr="00BD1FA0">
        <w:rPr>
          <w:sz w:val="20"/>
          <w:szCs w:val="20"/>
        </w:rPr>
        <w:t>competitive edge in today’s challenging landscape</w:t>
      </w:r>
      <w:r w:rsidR="00BD1FA0" w:rsidRPr="00ED455B">
        <w:rPr>
          <w:sz w:val="20"/>
          <w:szCs w:val="20"/>
        </w:rPr>
        <w:t xml:space="preserve">. With the </w:t>
      </w:r>
      <w:r w:rsidR="00BD1FA0">
        <w:rPr>
          <w:sz w:val="20"/>
          <w:szCs w:val="20"/>
        </w:rPr>
        <w:t>I</w:t>
      </w:r>
      <w:r w:rsidR="00BD1FA0" w:rsidRPr="00ED455B">
        <w:rPr>
          <w:sz w:val="20"/>
          <w:szCs w:val="20"/>
        </w:rPr>
        <w:t>nternet explosion</w:t>
      </w:r>
      <w:r w:rsidR="00BD1FA0">
        <w:rPr>
          <w:sz w:val="20"/>
          <w:szCs w:val="20"/>
        </w:rPr>
        <w:t xml:space="preserve"> and new network innovation (5</w:t>
      </w:r>
      <w:r w:rsidR="00F20AD4">
        <w:rPr>
          <w:sz w:val="20"/>
          <w:szCs w:val="20"/>
        </w:rPr>
        <w:t>G</w:t>
      </w:r>
      <w:r w:rsidR="00BD1FA0">
        <w:rPr>
          <w:sz w:val="20"/>
          <w:szCs w:val="20"/>
        </w:rPr>
        <w:t xml:space="preserve"> and cloud computing)</w:t>
      </w:r>
      <w:r w:rsidR="00BD1FA0" w:rsidRPr="00ED455B">
        <w:rPr>
          <w:sz w:val="20"/>
          <w:szCs w:val="20"/>
        </w:rPr>
        <w:t>, AI</w:t>
      </w:r>
      <w:r w:rsidR="00BD1FA0">
        <w:rPr>
          <w:sz w:val="20"/>
          <w:szCs w:val="20"/>
        </w:rPr>
        <w:t>-based applications are</w:t>
      </w:r>
      <w:r w:rsidR="00BD1FA0" w:rsidRPr="00ED455B">
        <w:rPr>
          <w:sz w:val="20"/>
          <w:szCs w:val="20"/>
        </w:rPr>
        <w:t xml:space="preserve"> applied everywhere in the financial </w:t>
      </w:r>
      <w:r w:rsidR="00BD1FA0">
        <w:rPr>
          <w:sz w:val="20"/>
          <w:szCs w:val="20"/>
        </w:rPr>
        <w:t xml:space="preserve">and banking </w:t>
      </w:r>
      <w:r w:rsidR="00BD1FA0" w:rsidRPr="00ED455B">
        <w:rPr>
          <w:sz w:val="20"/>
          <w:szCs w:val="20"/>
        </w:rPr>
        <w:t>industr</w:t>
      </w:r>
      <w:r w:rsidR="00BD1FA0">
        <w:rPr>
          <w:sz w:val="20"/>
          <w:szCs w:val="20"/>
        </w:rPr>
        <w:t>ies</w:t>
      </w:r>
      <w:r w:rsidR="00E7205C">
        <w:rPr>
          <w:sz w:val="20"/>
          <w:szCs w:val="20"/>
        </w:rPr>
        <w:t xml:space="preserve">, not </w:t>
      </w:r>
      <w:r w:rsidR="00230DDD">
        <w:rPr>
          <w:sz w:val="20"/>
          <w:szCs w:val="20"/>
        </w:rPr>
        <w:t xml:space="preserve">only </w:t>
      </w:r>
      <w:r w:rsidR="00230DDD" w:rsidRPr="00ED455B">
        <w:rPr>
          <w:sz w:val="20"/>
          <w:szCs w:val="20"/>
        </w:rPr>
        <w:t>to</w:t>
      </w:r>
      <w:r w:rsidR="00E7205C">
        <w:rPr>
          <w:sz w:val="20"/>
          <w:szCs w:val="20"/>
        </w:rPr>
        <w:t xml:space="preserve"> </w:t>
      </w:r>
      <w:r w:rsidR="00BD1FA0" w:rsidRPr="00ED455B">
        <w:rPr>
          <w:sz w:val="20"/>
          <w:szCs w:val="20"/>
        </w:rPr>
        <w:t>shift the way customers make a purchasing decision</w:t>
      </w:r>
      <w:r w:rsidR="00E7205C">
        <w:rPr>
          <w:sz w:val="20"/>
          <w:szCs w:val="20"/>
        </w:rPr>
        <w:t xml:space="preserve">, </w:t>
      </w:r>
      <w:r w:rsidR="00BD1FA0" w:rsidRPr="00ED455B">
        <w:rPr>
          <w:sz w:val="20"/>
          <w:szCs w:val="20"/>
        </w:rPr>
        <w:t xml:space="preserve">but also </w:t>
      </w:r>
      <w:r w:rsidR="00E7205C">
        <w:rPr>
          <w:sz w:val="20"/>
          <w:szCs w:val="20"/>
        </w:rPr>
        <w:t xml:space="preserve">to adjust the way </w:t>
      </w:r>
      <w:r w:rsidR="00230DDD">
        <w:rPr>
          <w:sz w:val="20"/>
          <w:szCs w:val="20"/>
        </w:rPr>
        <w:t>in</w:t>
      </w:r>
      <w:r w:rsidR="00BD1FA0" w:rsidRPr="00ED455B">
        <w:rPr>
          <w:sz w:val="20"/>
          <w:szCs w:val="20"/>
        </w:rPr>
        <w:t xml:space="preserve"> conduct</w:t>
      </w:r>
      <w:r w:rsidR="00230DDD">
        <w:rPr>
          <w:sz w:val="20"/>
          <w:szCs w:val="20"/>
        </w:rPr>
        <w:t>ing</w:t>
      </w:r>
      <w:r w:rsidR="00BD1FA0" w:rsidRPr="00ED455B">
        <w:rPr>
          <w:sz w:val="20"/>
          <w:szCs w:val="20"/>
        </w:rPr>
        <w:t xml:space="preserve"> business [20].</w:t>
      </w:r>
    </w:p>
    <w:p w14:paraId="5AF70930" w14:textId="7B37716F" w:rsidR="00E7205C" w:rsidRPr="00ED455B" w:rsidRDefault="00E7205C" w:rsidP="00E7205C">
      <w:pPr>
        <w:spacing w:after="120"/>
        <w:ind w:left="720"/>
        <w:jc w:val="both"/>
        <w:rPr>
          <w:sz w:val="20"/>
          <w:szCs w:val="20"/>
        </w:rPr>
      </w:pPr>
      <w:r>
        <w:rPr>
          <w:sz w:val="20"/>
          <w:szCs w:val="20"/>
        </w:rPr>
        <w:t xml:space="preserve">Besides, </w:t>
      </w:r>
      <w:r w:rsidRPr="00ED455B">
        <w:rPr>
          <w:sz w:val="20"/>
          <w:szCs w:val="20"/>
        </w:rPr>
        <w:t xml:space="preserve">customer loyalty is considered a key factor to surviving and succeeding in many banking </w:t>
      </w:r>
      <w:r>
        <w:rPr>
          <w:sz w:val="20"/>
          <w:szCs w:val="20"/>
        </w:rPr>
        <w:t>institutions</w:t>
      </w:r>
      <w:r w:rsidRPr="00ED455B">
        <w:rPr>
          <w:sz w:val="20"/>
          <w:szCs w:val="20"/>
        </w:rPr>
        <w:t>. In</w:t>
      </w:r>
      <w:r w:rsidR="00230DDD">
        <w:rPr>
          <w:sz w:val="20"/>
          <w:szCs w:val="20"/>
        </w:rPr>
        <w:t xml:space="preserve"> the</w:t>
      </w:r>
      <w:r w:rsidRPr="00ED455B">
        <w:rPr>
          <w:sz w:val="20"/>
          <w:szCs w:val="20"/>
        </w:rPr>
        <w:t xml:space="preserve"> retail banking</w:t>
      </w:r>
      <w:r>
        <w:rPr>
          <w:sz w:val="20"/>
          <w:szCs w:val="20"/>
        </w:rPr>
        <w:t xml:space="preserve"> business</w:t>
      </w:r>
      <w:r w:rsidRPr="00ED455B">
        <w:rPr>
          <w:sz w:val="20"/>
          <w:szCs w:val="20"/>
        </w:rPr>
        <w:t xml:space="preserve">, customer loyalty is influenced by perceptions of service quality and levels of customer satisfaction [21].  An AI-powered </w:t>
      </w:r>
      <w:r>
        <w:rPr>
          <w:sz w:val="20"/>
          <w:szCs w:val="20"/>
        </w:rPr>
        <w:t>conve</w:t>
      </w:r>
      <w:r w:rsidR="00F20AD4">
        <w:rPr>
          <w:sz w:val="20"/>
          <w:szCs w:val="20"/>
        </w:rPr>
        <w:t>rs</w:t>
      </w:r>
      <w:r w:rsidR="00AB2130">
        <w:rPr>
          <w:sz w:val="20"/>
          <w:szCs w:val="20"/>
        </w:rPr>
        <w:t>at</w:t>
      </w:r>
      <w:r>
        <w:rPr>
          <w:sz w:val="20"/>
          <w:szCs w:val="20"/>
        </w:rPr>
        <w:t>ional service</w:t>
      </w:r>
      <w:r w:rsidRPr="00ED455B">
        <w:rPr>
          <w:sz w:val="20"/>
          <w:szCs w:val="20"/>
        </w:rPr>
        <w:t xml:space="preserve"> is one of the examples of a </w:t>
      </w:r>
      <w:r>
        <w:rPr>
          <w:sz w:val="20"/>
          <w:szCs w:val="20"/>
        </w:rPr>
        <w:t>s</w:t>
      </w:r>
      <w:r w:rsidRPr="00ED455B">
        <w:rPr>
          <w:sz w:val="20"/>
          <w:szCs w:val="20"/>
        </w:rPr>
        <w:t>mart banking service</w:t>
      </w:r>
      <w:r>
        <w:rPr>
          <w:sz w:val="20"/>
          <w:szCs w:val="20"/>
        </w:rPr>
        <w:t xml:space="preserve">, which </w:t>
      </w:r>
      <w:r w:rsidRPr="00ED455B">
        <w:rPr>
          <w:sz w:val="20"/>
          <w:szCs w:val="20"/>
        </w:rPr>
        <w:t>is automating many routing customer service questions in</w:t>
      </w:r>
      <w:r w:rsidR="00230DDD">
        <w:rPr>
          <w:sz w:val="20"/>
          <w:szCs w:val="20"/>
        </w:rPr>
        <w:t xml:space="preserve"> the</w:t>
      </w:r>
      <w:r w:rsidRPr="00ED455B">
        <w:rPr>
          <w:sz w:val="20"/>
          <w:szCs w:val="20"/>
        </w:rPr>
        <w:t xml:space="preserve"> retail banking</w:t>
      </w:r>
      <w:r>
        <w:rPr>
          <w:sz w:val="20"/>
          <w:szCs w:val="20"/>
        </w:rPr>
        <w:t xml:space="preserve"> business, may</w:t>
      </w:r>
      <w:r w:rsidRPr="00ED455B">
        <w:rPr>
          <w:sz w:val="20"/>
          <w:szCs w:val="20"/>
        </w:rPr>
        <w:t xml:space="preserve"> boost customer experience and loyalty by providing 24/7 support and </w:t>
      </w:r>
      <w:r w:rsidR="00F20AD4">
        <w:rPr>
          <w:sz w:val="20"/>
          <w:szCs w:val="20"/>
        </w:rPr>
        <w:t>intelligent</w:t>
      </w:r>
      <w:r w:rsidR="00F20AD4" w:rsidRPr="00ED455B">
        <w:rPr>
          <w:sz w:val="20"/>
          <w:szCs w:val="20"/>
        </w:rPr>
        <w:t xml:space="preserve"> </w:t>
      </w:r>
      <w:r w:rsidRPr="00ED455B">
        <w:rPr>
          <w:sz w:val="20"/>
          <w:szCs w:val="20"/>
        </w:rPr>
        <w:t>solutions.</w:t>
      </w:r>
    </w:p>
    <w:p w14:paraId="29D5EB3A" w14:textId="383DE88B" w:rsidR="00E7205C" w:rsidRDefault="00E7205C">
      <w:pPr>
        <w:spacing w:after="120"/>
        <w:ind w:left="720"/>
        <w:jc w:val="both"/>
        <w:rPr>
          <w:sz w:val="20"/>
        </w:rPr>
      </w:pPr>
      <w:r w:rsidRPr="00ED455B">
        <w:rPr>
          <w:sz w:val="20"/>
        </w:rPr>
        <w:t xml:space="preserve">This project aims at proposing a </w:t>
      </w:r>
      <w:r w:rsidRPr="00FF5312">
        <w:rPr>
          <w:i/>
          <w:sz w:val="20"/>
        </w:rPr>
        <w:t>framework for smart banking conversational services</w:t>
      </w:r>
      <w:r w:rsidRPr="00ED455B">
        <w:rPr>
          <w:sz w:val="20"/>
        </w:rPr>
        <w:t xml:space="preserve"> (SBCS)</w:t>
      </w:r>
      <w:r>
        <w:rPr>
          <w:sz w:val="20"/>
        </w:rPr>
        <w:t>, hereafter called the SBCS framework</w:t>
      </w:r>
      <w:r w:rsidR="00380A5F">
        <w:rPr>
          <w:sz w:val="20"/>
        </w:rPr>
        <w:t xml:space="preserve"> that can provide a context-aware smart services, which is </w:t>
      </w:r>
      <w:r w:rsidR="00380A5F" w:rsidRPr="00380A5F">
        <w:rPr>
          <w:sz w:val="20"/>
        </w:rPr>
        <w:t xml:space="preserve">capable of actively adapting and responding based on </w:t>
      </w:r>
      <w:r w:rsidR="00380A5F">
        <w:rPr>
          <w:sz w:val="20"/>
        </w:rPr>
        <w:t>user’s</w:t>
      </w:r>
      <w:r w:rsidR="00380A5F" w:rsidRPr="00380A5F">
        <w:rPr>
          <w:sz w:val="20"/>
        </w:rPr>
        <w:t xml:space="preserve"> circumstance of interests.</w:t>
      </w:r>
      <w:r w:rsidR="00F01E53">
        <w:rPr>
          <w:sz w:val="20"/>
        </w:rPr>
        <w:t xml:space="preserve"> The SBCS framework includes a</w:t>
      </w:r>
      <w:r w:rsidR="00F01E53" w:rsidRPr="00F01E53">
        <w:rPr>
          <w:i/>
          <w:sz w:val="20"/>
        </w:rPr>
        <w:t xml:space="preserve"> </w:t>
      </w:r>
      <w:r w:rsidR="00F01E53" w:rsidRPr="00FF5312">
        <w:rPr>
          <w:i/>
          <w:sz w:val="20"/>
        </w:rPr>
        <w:t xml:space="preserve">smart dialogue </w:t>
      </w:r>
      <w:r w:rsidR="00F01E53">
        <w:rPr>
          <w:i/>
          <w:sz w:val="20"/>
        </w:rPr>
        <w:t>component</w:t>
      </w:r>
      <w:r w:rsidR="00F01E53" w:rsidRPr="00F01E53">
        <w:rPr>
          <w:i/>
          <w:sz w:val="20"/>
        </w:rPr>
        <w:t xml:space="preserve"> </w:t>
      </w:r>
      <w:r w:rsidR="00F01E53" w:rsidRPr="00F82D97">
        <w:rPr>
          <w:sz w:val="20"/>
        </w:rPr>
        <w:t xml:space="preserve">and a </w:t>
      </w:r>
      <w:r w:rsidR="00F01E53" w:rsidRPr="00FF5312">
        <w:rPr>
          <w:i/>
          <w:sz w:val="20"/>
        </w:rPr>
        <w:t>context-aware knowledge</w:t>
      </w:r>
      <w:r w:rsidR="00F01E53">
        <w:rPr>
          <w:i/>
          <w:sz w:val="20"/>
        </w:rPr>
        <w:t xml:space="preserve"> component. </w:t>
      </w:r>
      <w:r w:rsidR="00F01E53">
        <w:rPr>
          <w:sz w:val="20"/>
        </w:rPr>
        <w:t>The</w:t>
      </w:r>
      <w:r>
        <w:rPr>
          <w:sz w:val="20"/>
        </w:rPr>
        <w:t xml:space="preserve"> </w:t>
      </w:r>
      <w:r w:rsidRPr="00FF5312">
        <w:rPr>
          <w:i/>
          <w:sz w:val="20"/>
        </w:rPr>
        <w:t xml:space="preserve">smart dialogue </w:t>
      </w:r>
      <w:r w:rsidR="00380A5F">
        <w:rPr>
          <w:i/>
          <w:sz w:val="20"/>
        </w:rPr>
        <w:t>component</w:t>
      </w:r>
      <w:r>
        <w:rPr>
          <w:sz w:val="20"/>
        </w:rPr>
        <w:t xml:space="preserve"> is indeed a</w:t>
      </w:r>
      <w:r w:rsidRPr="00ED455B">
        <w:rPr>
          <w:sz w:val="20"/>
        </w:rPr>
        <w:t xml:space="preserve"> non-task-oriented </w:t>
      </w:r>
      <w:r w:rsidRPr="00E7205C">
        <w:rPr>
          <w:sz w:val="20"/>
        </w:rPr>
        <w:t>dialogue system</w:t>
      </w:r>
      <w:r w:rsidRPr="00ED455B">
        <w:rPr>
          <w:sz w:val="20"/>
        </w:rPr>
        <w:t xml:space="preserve"> for the retail-banking </w:t>
      </w:r>
      <w:r>
        <w:rPr>
          <w:sz w:val="20"/>
        </w:rPr>
        <w:t>business</w:t>
      </w:r>
      <w:r w:rsidR="00F01E53">
        <w:rPr>
          <w:sz w:val="20"/>
        </w:rPr>
        <w:t xml:space="preserve"> that </w:t>
      </w:r>
      <w:r>
        <w:rPr>
          <w:sz w:val="20"/>
        </w:rPr>
        <w:t xml:space="preserve">aims at </w:t>
      </w:r>
      <w:r w:rsidRPr="00ED455B">
        <w:rPr>
          <w:sz w:val="20"/>
        </w:rPr>
        <w:t>facilitat</w:t>
      </w:r>
      <w:r>
        <w:rPr>
          <w:sz w:val="20"/>
        </w:rPr>
        <w:t>ing</w:t>
      </w:r>
      <w:r w:rsidRPr="00ED455B">
        <w:rPr>
          <w:sz w:val="20"/>
        </w:rPr>
        <w:t xml:space="preserve"> the intelligent conversation between users and the service</w:t>
      </w:r>
      <w:r w:rsidR="00F01E53">
        <w:rPr>
          <w:sz w:val="20"/>
        </w:rPr>
        <w:t xml:space="preserve">. The conversation </w:t>
      </w:r>
      <w:r w:rsidR="00F01E53" w:rsidRPr="00ED455B">
        <w:rPr>
          <w:sz w:val="20"/>
        </w:rPr>
        <w:t>may cover different types of customer knowledge such as know-what (products, services), know-how (activities, processes), know-why (predictions)</w:t>
      </w:r>
      <w:r w:rsidR="00F01E53">
        <w:rPr>
          <w:sz w:val="20"/>
        </w:rPr>
        <w:t>,</w:t>
      </w:r>
      <w:r w:rsidR="00F01E53" w:rsidRPr="00ED455B">
        <w:rPr>
          <w:sz w:val="20"/>
        </w:rPr>
        <w:t xml:space="preserve"> and know-who (recommendations) [25] [27].</w:t>
      </w:r>
      <w:r w:rsidR="00F01E53">
        <w:rPr>
          <w:sz w:val="20"/>
        </w:rPr>
        <w:t xml:space="preserve"> </w:t>
      </w:r>
      <w:r w:rsidRPr="00ED455B">
        <w:rPr>
          <w:sz w:val="20"/>
        </w:rPr>
        <w:t>T</w:t>
      </w:r>
      <w:r w:rsidR="00F01E53">
        <w:rPr>
          <w:sz w:val="20"/>
        </w:rPr>
        <w:t xml:space="preserve">he </w:t>
      </w:r>
      <w:r w:rsidR="00F01E53" w:rsidRPr="00FF5312">
        <w:rPr>
          <w:i/>
          <w:sz w:val="20"/>
        </w:rPr>
        <w:t>context-aware knowledge</w:t>
      </w:r>
      <w:r w:rsidR="00F01E53">
        <w:rPr>
          <w:i/>
          <w:sz w:val="20"/>
        </w:rPr>
        <w:t xml:space="preserve"> component, </w:t>
      </w:r>
      <w:r w:rsidR="00F01E53">
        <w:rPr>
          <w:sz w:val="20"/>
        </w:rPr>
        <w:t>which aims at managing customer knowledge and at improving</w:t>
      </w:r>
      <w:r w:rsidR="00F01E53" w:rsidRPr="00ED455B">
        <w:rPr>
          <w:sz w:val="20"/>
        </w:rPr>
        <w:t xml:space="preserve"> customer experience</w:t>
      </w:r>
      <w:r w:rsidR="00F01E53">
        <w:rPr>
          <w:sz w:val="20"/>
        </w:rPr>
        <w:t xml:space="preserve">, </w:t>
      </w:r>
      <w:r w:rsidR="00F20AD4">
        <w:rPr>
          <w:sz w:val="20"/>
        </w:rPr>
        <w:t>is</w:t>
      </w:r>
      <w:r w:rsidRPr="00ED455B">
        <w:rPr>
          <w:sz w:val="20"/>
        </w:rPr>
        <w:t xml:space="preserve"> capable of learning, dynamic</w:t>
      </w:r>
      <w:r w:rsidR="00230DDD">
        <w:rPr>
          <w:sz w:val="20"/>
        </w:rPr>
        <w:t>ally</w:t>
      </w:r>
      <w:r w:rsidRPr="00ED455B">
        <w:rPr>
          <w:sz w:val="20"/>
        </w:rPr>
        <w:t xml:space="preserve"> </w:t>
      </w:r>
      <w:r w:rsidR="00230DDD" w:rsidRPr="00ED455B">
        <w:rPr>
          <w:sz w:val="20"/>
        </w:rPr>
        <w:t>adapt</w:t>
      </w:r>
      <w:r w:rsidR="00230DDD">
        <w:rPr>
          <w:sz w:val="20"/>
        </w:rPr>
        <w:t>ing,</w:t>
      </w:r>
      <w:r w:rsidR="00230DDD" w:rsidRPr="00ED455B">
        <w:rPr>
          <w:sz w:val="20"/>
        </w:rPr>
        <w:t xml:space="preserve"> </w:t>
      </w:r>
      <w:r w:rsidRPr="00ED455B">
        <w:rPr>
          <w:sz w:val="20"/>
        </w:rPr>
        <w:t xml:space="preserve">and </w:t>
      </w:r>
      <w:r w:rsidR="00230DDD">
        <w:rPr>
          <w:sz w:val="20"/>
        </w:rPr>
        <w:t>making decisions</w:t>
      </w:r>
      <w:r w:rsidRPr="00ED455B">
        <w:rPr>
          <w:sz w:val="20"/>
        </w:rPr>
        <w:t xml:space="preserve"> based upon data received, transmitted, and/or processed to improve its response to a future situation [25].  </w:t>
      </w:r>
    </w:p>
    <w:p w14:paraId="6B65A4BA" w14:textId="5B31580C" w:rsidR="00F01E53" w:rsidRDefault="00F01E53">
      <w:pPr>
        <w:spacing w:after="120"/>
        <w:ind w:left="720"/>
        <w:jc w:val="both"/>
        <w:rPr>
          <w:sz w:val="20"/>
        </w:rPr>
      </w:pPr>
    </w:p>
    <w:p w14:paraId="278263C4" w14:textId="54B44046" w:rsidR="00E7205C" w:rsidRPr="00ED455B" w:rsidRDefault="00A142C2" w:rsidP="00E7205C">
      <w:pPr>
        <w:spacing w:after="120"/>
        <w:ind w:left="720"/>
        <w:jc w:val="center"/>
        <w:rPr>
          <w:b/>
          <w:sz w:val="20"/>
          <w:szCs w:val="20"/>
        </w:rPr>
      </w:pPr>
      <w:r>
        <w:rPr>
          <w:rFonts w:cs="Arial"/>
          <w:noProof/>
          <w:sz w:val="22"/>
        </w:rPr>
        <w:object w:dxaOrig="7246" w:dyaOrig="4365" w14:anchorId="4D26C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1.65pt;height:170.5pt" o:ole="">
            <v:imagedata r:id="rId20" o:title=""/>
          </v:shape>
          <o:OLEObject Type="Embed" ProgID="Visio.Drawing.11" ShapeID="_x0000_i1025" DrawAspect="Content" ObjectID="_1695663813" r:id="rId21"/>
        </w:object>
      </w:r>
    </w:p>
    <w:p w14:paraId="503A2FF7" w14:textId="77777777" w:rsidR="00E7205C" w:rsidRPr="00ED455B" w:rsidRDefault="00E7205C" w:rsidP="00E7205C">
      <w:pPr>
        <w:spacing w:after="120"/>
        <w:ind w:left="720"/>
        <w:jc w:val="center"/>
        <w:rPr>
          <w:b/>
          <w:sz w:val="20"/>
          <w:szCs w:val="20"/>
        </w:rPr>
      </w:pPr>
      <w:r w:rsidRPr="00ED455B">
        <w:rPr>
          <w:sz w:val="20"/>
          <w:szCs w:val="20"/>
        </w:rPr>
        <w:t xml:space="preserve">Figure </w:t>
      </w:r>
      <w:r>
        <w:rPr>
          <w:sz w:val="20"/>
          <w:szCs w:val="20"/>
        </w:rPr>
        <w:t>1</w:t>
      </w:r>
      <w:r w:rsidRPr="00ED455B">
        <w:rPr>
          <w:sz w:val="20"/>
          <w:szCs w:val="20"/>
        </w:rPr>
        <w:t xml:space="preserve">. A framework </w:t>
      </w:r>
      <w:r>
        <w:rPr>
          <w:sz w:val="20"/>
          <w:szCs w:val="20"/>
        </w:rPr>
        <w:t xml:space="preserve">for </w:t>
      </w:r>
      <w:r w:rsidRPr="00ED455B">
        <w:rPr>
          <w:sz w:val="20"/>
          <w:szCs w:val="20"/>
        </w:rPr>
        <w:t>smart banking conversational services</w:t>
      </w:r>
    </w:p>
    <w:p w14:paraId="158C1AB5" w14:textId="2E4B6D1F" w:rsidR="00747150" w:rsidRPr="00FF5312" w:rsidRDefault="008F662D" w:rsidP="00FF5312">
      <w:pPr>
        <w:spacing w:after="120"/>
        <w:ind w:left="720"/>
        <w:jc w:val="both"/>
        <w:rPr>
          <w:sz w:val="20"/>
          <w:szCs w:val="20"/>
        </w:rPr>
      </w:pPr>
      <w:r>
        <w:rPr>
          <w:sz w:val="20"/>
          <w:szCs w:val="20"/>
        </w:rPr>
        <w:t>Furthermore</w:t>
      </w:r>
      <w:r w:rsidR="00E44469" w:rsidRPr="00FF5312">
        <w:rPr>
          <w:sz w:val="20"/>
          <w:szCs w:val="20"/>
        </w:rPr>
        <w:t xml:space="preserve">, by learning from customer interactions, the </w:t>
      </w:r>
      <w:r>
        <w:rPr>
          <w:sz w:val="20"/>
          <w:szCs w:val="20"/>
        </w:rPr>
        <w:t>SBCS</w:t>
      </w:r>
      <w:r w:rsidR="00E44469" w:rsidRPr="00FF5312">
        <w:rPr>
          <w:sz w:val="20"/>
          <w:szCs w:val="20"/>
        </w:rPr>
        <w:t xml:space="preserve"> can analyze and predict the users’ needs to target and serve them.</w:t>
      </w:r>
      <w:r>
        <w:rPr>
          <w:sz w:val="20"/>
          <w:szCs w:val="20"/>
        </w:rPr>
        <w:t xml:space="preserve"> Due to </w:t>
      </w:r>
      <w:r w:rsidR="00E44469" w:rsidRPr="00FF5312">
        <w:rPr>
          <w:sz w:val="20"/>
          <w:szCs w:val="20"/>
        </w:rPr>
        <w:t xml:space="preserve">the impact of Covid-19 and the new transformation of </w:t>
      </w:r>
      <w:r w:rsidRPr="00387900">
        <w:rPr>
          <w:sz w:val="20"/>
          <w:szCs w:val="20"/>
        </w:rPr>
        <w:t>user’s</w:t>
      </w:r>
      <w:r w:rsidR="00E44469" w:rsidRPr="00FF5312">
        <w:rPr>
          <w:sz w:val="20"/>
          <w:szCs w:val="20"/>
        </w:rPr>
        <w:t xml:space="preserve"> habits with remote working and social distancing</w:t>
      </w:r>
      <w:r>
        <w:rPr>
          <w:sz w:val="20"/>
          <w:szCs w:val="20"/>
        </w:rPr>
        <w:t>, b</w:t>
      </w:r>
      <w:r w:rsidR="00E44469" w:rsidRPr="00FF5312">
        <w:rPr>
          <w:sz w:val="20"/>
          <w:szCs w:val="20"/>
        </w:rPr>
        <w:t xml:space="preserve">oth customers and bank consultants might feel exhausted when they are working on the phone because of the long waiting line and overload phone calls. </w:t>
      </w:r>
      <w:r w:rsidR="00230DDD">
        <w:rPr>
          <w:sz w:val="20"/>
          <w:szCs w:val="20"/>
        </w:rPr>
        <w:t xml:space="preserve">The </w:t>
      </w:r>
      <w:r>
        <w:rPr>
          <w:sz w:val="20"/>
          <w:szCs w:val="20"/>
        </w:rPr>
        <w:t xml:space="preserve">SBCS may </w:t>
      </w:r>
      <w:r w:rsidR="00E44469" w:rsidRPr="00FF5312">
        <w:rPr>
          <w:sz w:val="20"/>
          <w:szCs w:val="20"/>
        </w:rPr>
        <w:t xml:space="preserve">help users 24/7 in the fastest and effective way </w:t>
      </w:r>
      <w:r>
        <w:rPr>
          <w:sz w:val="20"/>
          <w:szCs w:val="20"/>
        </w:rPr>
        <w:t>in order to improve customer engagement and satisfaction</w:t>
      </w:r>
      <w:r w:rsidR="00E44469" w:rsidRPr="00FF5312">
        <w:rPr>
          <w:sz w:val="20"/>
          <w:szCs w:val="20"/>
        </w:rPr>
        <w:t>.</w:t>
      </w:r>
    </w:p>
    <w:p w14:paraId="115A156E" w14:textId="77777777" w:rsidR="002B20B0" w:rsidRPr="00FF5312" w:rsidRDefault="002B20B0" w:rsidP="008C1210">
      <w:pPr>
        <w:pStyle w:val="ListParagraph"/>
        <w:spacing w:before="120" w:after="120"/>
        <w:ind w:left="0"/>
        <w:rPr>
          <w:rFonts w:cs="Arial"/>
          <w:sz w:val="20"/>
          <w:szCs w:val="20"/>
        </w:rPr>
      </w:pPr>
    </w:p>
    <w:p w14:paraId="0DB66FB5" w14:textId="0BEF8A43" w:rsidR="00974C60" w:rsidRPr="00480F73" w:rsidRDefault="00C83ED5" w:rsidP="00480F73">
      <w:pPr>
        <w:pStyle w:val="ListParagraph"/>
        <w:numPr>
          <w:ilvl w:val="1"/>
          <w:numId w:val="3"/>
        </w:numPr>
        <w:spacing w:after="120" w:line="276" w:lineRule="auto"/>
        <w:ind w:left="720"/>
      </w:pPr>
      <w:r w:rsidRPr="00FF5312">
        <w:rPr>
          <w:rFonts w:cs="Arial"/>
          <w:b/>
          <w:sz w:val="20"/>
          <w:szCs w:val="20"/>
        </w:rPr>
        <w:t>Details of internships or subprojects:</w:t>
      </w:r>
    </w:p>
    <w:p w14:paraId="1BF3337F" w14:textId="6724BFEB" w:rsidR="00CF4E7D" w:rsidRPr="00FF5312" w:rsidRDefault="00CF4E7D" w:rsidP="00FF5312">
      <w:pPr>
        <w:spacing w:after="120" w:line="276" w:lineRule="auto"/>
        <w:rPr>
          <w:rFonts w:cs="Arial"/>
          <w:b/>
          <w:bCs/>
          <w:color w:val="000000" w:themeColor="text1"/>
          <w:sz w:val="20"/>
        </w:rPr>
      </w:pPr>
      <w:r w:rsidRPr="00FF5312">
        <w:rPr>
          <w:rFonts w:cs="Arial"/>
          <w:b/>
          <w:iCs/>
          <w:color w:val="000000" w:themeColor="text1"/>
          <w:sz w:val="20"/>
        </w:rPr>
        <w:t xml:space="preserve">Sub-project 1: </w:t>
      </w:r>
      <w:r w:rsidRPr="00FF5312">
        <w:rPr>
          <w:rFonts w:cs="Arial"/>
          <w:b/>
          <w:bCs/>
          <w:color w:val="000000" w:themeColor="text1"/>
          <w:sz w:val="20"/>
        </w:rPr>
        <w:t xml:space="preserve">Smart </w:t>
      </w:r>
      <w:r w:rsidR="00A142C2">
        <w:rPr>
          <w:rFonts w:cs="Arial"/>
          <w:b/>
          <w:bCs/>
          <w:color w:val="000000" w:themeColor="text1"/>
          <w:sz w:val="20"/>
        </w:rPr>
        <w:t>d</w:t>
      </w:r>
      <w:r w:rsidR="00A142C2" w:rsidRPr="00FF5312">
        <w:rPr>
          <w:rFonts w:cs="Arial"/>
          <w:b/>
          <w:bCs/>
          <w:color w:val="000000" w:themeColor="text1"/>
          <w:sz w:val="20"/>
        </w:rPr>
        <w:t xml:space="preserve">ialogue </w:t>
      </w:r>
      <w:r w:rsidR="00A142C2">
        <w:rPr>
          <w:rFonts w:cs="Arial"/>
          <w:b/>
          <w:bCs/>
          <w:color w:val="000000" w:themeColor="text1"/>
          <w:sz w:val="20"/>
        </w:rPr>
        <w:t>component</w:t>
      </w:r>
    </w:p>
    <w:p w14:paraId="1540B21F" w14:textId="4D7A0330" w:rsidR="009C2A68" w:rsidRPr="00FF5312" w:rsidRDefault="009C2A68" w:rsidP="008C1210">
      <w:pPr>
        <w:spacing w:after="120" w:line="276" w:lineRule="auto"/>
        <w:ind w:left="1440" w:hanging="720"/>
        <w:rPr>
          <w:rFonts w:cs="Arial"/>
          <w:iCs/>
          <w:color w:val="808080" w:themeColor="background1" w:themeShade="80"/>
          <w:sz w:val="18"/>
          <w:szCs w:val="18"/>
        </w:rPr>
      </w:pPr>
      <w:r w:rsidRPr="00FF5312">
        <w:rPr>
          <w:rFonts w:cs="Arial"/>
          <w:b/>
          <w:iCs/>
          <w:color w:val="808080" w:themeColor="background1" w:themeShade="80"/>
          <w:sz w:val="18"/>
          <w:szCs w:val="18"/>
        </w:rPr>
        <w:t xml:space="preserve">For </w:t>
      </w:r>
      <w:r w:rsidRPr="00FF5312">
        <w:rPr>
          <w:rFonts w:cs="Arial"/>
          <w:b/>
          <w:iCs/>
          <w:color w:val="808080" w:themeColor="background1" w:themeShade="80"/>
          <w:sz w:val="18"/>
          <w:szCs w:val="18"/>
          <w:u w:val="single"/>
        </w:rPr>
        <w:t>each</w:t>
      </w:r>
      <w:r w:rsidRPr="00FF5312">
        <w:rPr>
          <w:rFonts w:cs="Arial"/>
          <w:b/>
          <w:iCs/>
          <w:color w:val="808080" w:themeColor="background1" w:themeShade="80"/>
          <w:sz w:val="18"/>
          <w:szCs w:val="18"/>
        </w:rPr>
        <w:t xml:space="preserve"> intern or subproject, provide the following mandatory information:</w:t>
      </w:r>
      <w:r w:rsidRPr="00FF5312">
        <w:rPr>
          <w:rFonts w:cs="Arial"/>
          <w:iCs/>
          <w:color w:val="808080" w:themeColor="background1" w:themeShade="80"/>
          <w:sz w:val="18"/>
          <w:szCs w:val="18"/>
        </w:rPr>
        <w:t xml:space="preserve"> </w:t>
      </w:r>
    </w:p>
    <w:p w14:paraId="6DFE135E" w14:textId="77777777" w:rsidR="009C2A68" w:rsidRPr="00FF5312" w:rsidRDefault="009C2A68" w:rsidP="008C1210">
      <w:pPr>
        <w:numPr>
          <w:ilvl w:val="2"/>
          <w:numId w:val="2"/>
        </w:numPr>
        <w:spacing w:after="120" w:line="276" w:lineRule="auto"/>
        <w:ind w:left="1440" w:hanging="720"/>
        <w:rPr>
          <w:rFonts w:cs="Arial"/>
          <w:b/>
          <w:color w:val="808080" w:themeColor="background1" w:themeShade="80"/>
          <w:sz w:val="18"/>
          <w:szCs w:val="18"/>
        </w:rPr>
      </w:pPr>
      <w:r w:rsidRPr="00FF5312">
        <w:rPr>
          <w:rFonts w:cs="Arial"/>
          <w:b/>
          <w:color w:val="808080" w:themeColor="background1" w:themeShade="80"/>
          <w:sz w:val="18"/>
          <w:szCs w:val="18"/>
        </w:rPr>
        <w:t>Name of intern.</w:t>
      </w:r>
      <w:r w:rsidRPr="00FF5312">
        <w:rPr>
          <w:rFonts w:cs="Arial"/>
          <w:color w:val="808080" w:themeColor="background1" w:themeShade="80"/>
          <w:sz w:val="18"/>
          <w:szCs w:val="18"/>
        </w:rPr>
        <w:t xml:space="preserve"> </w:t>
      </w:r>
    </w:p>
    <w:p w14:paraId="473A019F" w14:textId="51FC7B9C" w:rsidR="009C2A68" w:rsidRPr="00FF5312" w:rsidRDefault="00A52D7F" w:rsidP="008C1210">
      <w:pPr>
        <w:spacing w:before="120" w:after="120"/>
        <w:ind w:left="1440"/>
        <w:rPr>
          <w:rFonts w:cs="Arial"/>
          <w:sz w:val="20"/>
          <w:szCs w:val="20"/>
        </w:rPr>
      </w:pPr>
      <w:r w:rsidRPr="00FF5312">
        <w:rPr>
          <w:rFonts w:cs="Arial"/>
          <w:sz w:val="20"/>
          <w:szCs w:val="20"/>
        </w:rPr>
        <w:t>Do Dung Vu</w:t>
      </w:r>
    </w:p>
    <w:p w14:paraId="175D1000" w14:textId="77777777" w:rsidR="009C2A68" w:rsidRPr="00FF5312" w:rsidRDefault="009C2A68" w:rsidP="008C1210">
      <w:pPr>
        <w:numPr>
          <w:ilvl w:val="2"/>
          <w:numId w:val="2"/>
        </w:numPr>
        <w:spacing w:after="120" w:line="276" w:lineRule="auto"/>
        <w:ind w:left="1440" w:hanging="720"/>
        <w:rPr>
          <w:rFonts w:cs="Arial"/>
          <w:b/>
          <w:color w:val="808080" w:themeColor="background1" w:themeShade="80"/>
          <w:sz w:val="18"/>
          <w:szCs w:val="18"/>
        </w:rPr>
      </w:pPr>
      <w:r w:rsidRPr="00FF5312">
        <w:rPr>
          <w:rFonts w:cs="Arial"/>
          <w:b/>
          <w:color w:val="808080" w:themeColor="background1" w:themeShade="80"/>
          <w:sz w:val="18"/>
          <w:szCs w:val="18"/>
        </w:rPr>
        <w:t>Specific objectives of the internship or subproject</w:t>
      </w:r>
      <w:r w:rsidRPr="00FF5312">
        <w:rPr>
          <w:rFonts w:cs="Arial"/>
          <w:color w:val="808080" w:themeColor="background1" w:themeShade="80"/>
          <w:sz w:val="18"/>
          <w:szCs w:val="18"/>
        </w:rPr>
        <w:t xml:space="preserve">. Clearly state your [sub-] objectives so reviewers can assess if they are achievable. </w:t>
      </w:r>
    </w:p>
    <w:p w14:paraId="20818865" w14:textId="57F83B9E" w:rsidR="006B6F93" w:rsidRPr="00FF5312" w:rsidRDefault="00637EFC" w:rsidP="00FF5312">
      <w:pPr>
        <w:spacing w:after="120"/>
        <w:ind w:left="720"/>
        <w:jc w:val="both"/>
        <w:rPr>
          <w:sz w:val="20"/>
        </w:rPr>
      </w:pPr>
      <w:r w:rsidRPr="00FF5312">
        <w:rPr>
          <w:sz w:val="20"/>
        </w:rPr>
        <w:t xml:space="preserve">A </w:t>
      </w:r>
      <w:r w:rsidRPr="00FF5312">
        <w:rPr>
          <w:i/>
          <w:sz w:val="20"/>
        </w:rPr>
        <w:t xml:space="preserve">smart dialogue </w:t>
      </w:r>
      <w:r w:rsidR="00DC79A0">
        <w:rPr>
          <w:i/>
          <w:sz w:val="20"/>
        </w:rPr>
        <w:t>component</w:t>
      </w:r>
      <w:r w:rsidR="00DC79A0" w:rsidRPr="00FF5312">
        <w:rPr>
          <w:sz w:val="20"/>
        </w:rPr>
        <w:t xml:space="preserve"> </w:t>
      </w:r>
      <w:r w:rsidR="006B6F93">
        <w:rPr>
          <w:sz w:val="20"/>
        </w:rPr>
        <w:t xml:space="preserve">assumes the following functionalities: i) </w:t>
      </w:r>
      <w:r w:rsidR="006B6F93" w:rsidRPr="00FF5312">
        <w:rPr>
          <w:rFonts w:cs="Arial"/>
          <w:sz w:val="20"/>
          <w:szCs w:val="20"/>
        </w:rPr>
        <w:t xml:space="preserve">NLP </w:t>
      </w:r>
      <w:r w:rsidR="00A142C2">
        <w:rPr>
          <w:rFonts w:cs="Arial"/>
          <w:sz w:val="20"/>
          <w:szCs w:val="20"/>
        </w:rPr>
        <w:t xml:space="preserve">(Natural language processing) </w:t>
      </w:r>
      <w:r w:rsidR="006B6F93" w:rsidRPr="00FF5312">
        <w:rPr>
          <w:rFonts w:cs="Arial"/>
          <w:sz w:val="20"/>
          <w:szCs w:val="20"/>
        </w:rPr>
        <w:t>tasks with multiple languages (French and English)</w:t>
      </w:r>
      <w:r w:rsidR="006B6F93">
        <w:rPr>
          <w:rFonts w:cs="Arial"/>
          <w:sz w:val="20"/>
          <w:szCs w:val="20"/>
        </w:rPr>
        <w:t xml:space="preserve">; ii) </w:t>
      </w:r>
      <w:r w:rsidR="006B6F93" w:rsidRPr="00FF5312">
        <w:rPr>
          <w:rFonts w:cs="Arial"/>
          <w:sz w:val="20"/>
          <w:szCs w:val="20"/>
        </w:rPr>
        <w:t xml:space="preserve">Recognize the </w:t>
      </w:r>
      <w:r w:rsidR="006B6F93">
        <w:rPr>
          <w:rFonts w:cs="Arial"/>
          <w:sz w:val="20"/>
          <w:szCs w:val="20"/>
        </w:rPr>
        <w:t>elements</w:t>
      </w:r>
      <w:r w:rsidR="006B6F93" w:rsidRPr="00FF5312">
        <w:rPr>
          <w:rFonts w:cs="Arial"/>
          <w:sz w:val="20"/>
          <w:szCs w:val="20"/>
        </w:rPr>
        <w:t xml:space="preserve"> of the user’s question</w:t>
      </w:r>
      <w:r w:rsidR="006B6F93">
        <w:rPr>
          <w:rFonts w:cs="Arial"/>
          <w:sz w:val="20"/>
          <w:szCs w:val="20"/>
        </w:rPr>
        <w:t>; ii) Determine and p</w:t>
      </w:r>
      <w:r w:rsidR="006B6F93" w:rsidRPr="00FF5312">
        <w:rPr>
          <w:rFonts w:cs="Arial"/>
          <w:sz w:val="20"/>
          <w:szCs w:val="20"/>
        </w:rPr>
        <w:t>rocess the relationship</w:t>
      </w:r>
      <w:r w:rsidR="006B6F93">
        <w:rPr>
          <w:rFonts w:cs="Arial"/>
          <w:sz w:val="20"/>
          <w:szCs w:val="20"/>
        </w:rPr>
        <w:t>s</w:t>
      </w:r>
      <w:r w:rsidR="006B6F93" w:rsidRPr="00FF5312">
        <w:rPr>
          <w:rFonts w:cs="Arial"/>
          <w:sz w:val="20"/>
          <w:szCs w:val="20"/>
        </w:rPr>
        <w:t xml:space="preserve"> of these </w:t>
      </w:r>
      <w:r w:rsidR="006B6F93">
        <w:rPr>
          <w:rFonts w:cs="Arial"/>
          <w:sz w:val="20"/>
          <w:szCs w:val="20"/>
        </w:rPr>
        <w:t xml:space="preserve">elements; iii) </w:t>
      </w:r>
      <w:r w:rsidR="006B6F93" w:rsidRPr="00FF5312">
        <w:rPr>
          <w:rFonts w:cs="Arial"/>
          <w:sz w:val="20"/>
          <w:szCs w:val="20"/>
        </w:rPr>
        <w:t xml:space="preserve">Query the </w:t>
      </w:r>
      <w:r w:rsidR="006B6F93">
        <w:rPr>
          <w:rFonts w:cs="Arial"/>
          <w:sz w:val="20"/>
          <w:szCs w:val="20"/>
        </w:rPr>
        <w:t>k</w:t>
      </w:r>
      <w:r w:rsidR="006B6F93" w:rsidRPr="00FF5312">
        <w:rPr>
          <w:rFonts w:cs="Arial"/>
          <w:sz w:val="20"/>
          <w:szCs w:val="20"/>
        </w:rPr>
        <w:t xml:space="preserve">nowledge </w:t>
      </w:r>
      <w:r w:rsidR="006B6F93">
        <w:rPr>
          <w:rFonts w:cs="Arial"/>
          <w:sz w:val="20"/>
          <w:szCs w:val="20"/>
        </w:rPr>
        <w:t>b</w:t>
      </w:r>
      <w:r w:rsidR="006B6F93" w:rsidRPr="00FF5312">
        <w:rPr>
          <w:rFonts w:cs="Arial"/>
          <w:sz w:val="20"/>
          <w:szCs w:val="20"/>
        </w:rPr>
        <w:t>ase</w:t>
      </w:r>
      <w:r w:rsidR="006B6F93">
        <w:rPr>
          <w:rFonts w:cs="Arial"/>
          <w:sz w:val="20"/>
          <w:szCs w:val="20"/>
        </w:rPr>
        <w:t>; and iv) Generate and s</w:t>
      </w:r>
      <w:r w:rsidR="006B6F93" w:rsidRPr="00FF5312">
        <w:rPr>
          <w:rFonts w:cs="Arial"/>
          <w:sz w:val="20"/>
          <w:szCs w:val="20"/>
        </w:rPr>
        <w:t>how the response to the user</w:t>
      </w:r>
      <w:r w:rsidR="006B6F93">
        <w:rPr>
          <w:rFonts w:cs="Arial"/>
          <w:sz w:val="20"/>
          <w:szCs w:val="20"/>
        </w:rPr>
        <w:t>. Consequently, t</w:t>
      </w:r>
      <w:r w:rsidR="006B6F93">
        <w:rPr>
          <w:sz w:val="20"/>
        </w:rPr>
        <w:t xml:space="preserve">he smart dialogue component </w:t>
      </w:r>
      <w:r w:rsidR="006B6F93" w:rsidRPr="00FF5312">
        <w:rPr>
          <w:sz w:val="20"/>
        </w:rPr>
        <w:t xml:space="preserve">includes the different </w:t>
      </w:r>
      <w:r w:rsidR="006B6F93">
        <w:rPr>
          <w:sz w:val="20"/>
        </w:rPr>
        <w:t>modules</w:t>
      </w:r>
      <w:r w:rsidR="006B6F93" w:rsidRPr="00FF5312">
        <w:rPr>
          <w:sz w:val="20"/>
        </w:rPr>
        <w:t xml:space="preserve"> for recognizing, analyzing user’s questions and for generating and recommending answers (Figure 2). </w:t>
      </w:r>
    </w:p>
    <w:p w14:paraId="7BFCB705" w14:textId="61457BB7" w:rsidR="00637EFC" w:rsidRPr="00ED455B" w:rsidRDefault="00A142C2" w:rsidP="00BD1F2B">
      <w:pPr>
        <w:pStyle w:val="ListParagraph"/>
        <w:spacing w:after="120" w:line="276" w:lineRule="auto"/>
        <w:ind w:left="0"/>
        <w:jc w:val="center"/>
        <w:rPr>
          <w:rFonts w:cs="Arial"/>
          <w:sz w:val="20"/>
          <w:szCs w:val="20"/>
        </w:rPr>
      </w:pPr>
      <w:r>
        <w:rPr>
          <w:rFonts w:cs="Arial"/>
          <w:noProof/>
          <w:sz w:val="22"/>
        </w:rPr>
        <w:object w:dxaOrig="7246" w:dyaOrig="4365" w14:anchorId="4641ACAE">
          <v:shape id="_x0000_i1026" type="#_x0000_t75" alt="" style="width:278.2pt;height:167.05pt" o:ole="">
            <v:imagedata r:id="rId22" o:title=""/>
          </v:shape>
          <o:OLEObject Type="Embed" ProgID="Visio.Drawing.11" ShapeID="_x0000_i1026" DrawAspect="Content" ObjectID="_1695663814" r:id="rId23"/>
        </w:object>
      </w:r>
    </w:p>
    <w:p w14:paraId="0D63BA88" w14:textId="3F83C0B1" w:rsidR="00637EFC" w:rsidRPr="00FF5312" w:rsidRDefault="00637EFC" w:rsidP="00F82D97">
      <w:pPr>
        <w:pStyle w:val="ListParagraph"/>
        <w:spacing w:after="120" w:line="276" w:lineRule="auto"/>
        <w:ind w:left="0"/>
        <w:jc w:val="center"/>
        <w:rPr>
          <w:sz w:val="20"/>
        </w:rPr>
      </w:pPr>
      <w:r w:rsidRPr="00ED455B">
        <w:rPr>
          <w:rFonts w:cs="Arial"/>
          <w:sz w:val="20"/>
          <w:szCs w:val="20"/>
        </w:rPr>
        <w:lastRenderedPageBreak/>
        <w:t xml:space="preserve">Figure </w:t>
      </w:r>
      <w:r>
        <w:rPr>
          <w:rFonts w:cs="Arial"/>
          <w:sz w:val="20"/>
          <w:szCs w:val="20"/>
        </w:rPr>
        <w:t>2</w:t>
      </w:r>
      <w:r w:rsidRPr="00ED455B">
        <w:rPr>
          <w:rFonts w:cs="Arial"/>
          <w:sz w:val="20"/>
          <w:szCs w:val="20"/>
        </w:rPr>
        <w:t xml:space="preserve">.  Smart Dialogue </w:t>
      </w:r>
      <w:r w:rsidR="008F39E2">
        <w:rPr>
          <w:rFonts w:cs="Arial"/>
          <w:sz w:val="20"/>
          <w:szCs w:val="20"/>
        </w:rPr>
        <w:t>Component</w:t>
      </w:r>
    </w:p>
    <w:p w14:paraId="27B90E5F" w14:textId="3C842396" w:rsidR="00637EFC" w:rsidRDefault="00637EFC" w:rsidP="00FF5312">
      <w:pPr>
        <w:spacing w:after="120"/>
        <w:ind w:left="720"/>
        <w:jc w:val="both"/>
        <w:rPr>
          <w:sz w:val="20"/>
        </w:rPr>
      </w:pPr>
      <w:r>
        <w:rPr>
          <w:sz w:val="20"/>
        </w:rPr>
        <w:t>Firstly, t</w:t>
      </w:r>
      <w:r w:rsidRPr="00FF5312">
        <w:rPr>
          <w:sz w:val="20"/>
        </w:rPr>
        <w:t xml:space="preserve">he </w:t>
      </w:r>
      <w:r w:rsidR="00DC79A0" w:rsidRPr="00F82D97">
        <w:rPr>
          <w:i/>
          <w:sz w:val="20"/>
        </w:rPr>
        <w:t>Natural Language Understanding module</w:t>
      </w:r>
      <w:r w:rsidR="00DC79A0" w:rsidRPr="00DC79A0">
        <w:rPr>
          <w:sz w:val="20"/>
        </w:rPr>
        <w:t xml:space="preserve"> </w:t>
      </w:r>
      <w:r w:rsidRPr="00FF5312">
        <w:rPr>
          <w:sz w:val="20"/>
        </w:rPr>
        <w:t xml:space="preserve">receives the user’s questions and then analyzes their requirements using machine learning algorithms and artificial intelligence techniques. </w:t>
      </w:r>
    </w:p>
    <w:p w14:paraId="072E29EB" w14:textId="345610CD" w:rsidR="00637EFC" w:rsidRDefault="00637EFC">
      <w:pPr>
        <w:spacing w:after="120"/>
        <w:ind w:left="720"/>
        <w:jc w:val="both"/>
        <w:rPr>
          <w:sz w:val="20"/>
        </w:rPr>
      </w:pPr>
      <w:r>
        <w:rPr>
          <w:sz w:val="20"/>
        </w:rPr>
        <w:t>Secondly, w</w:t>
      </w:r>
      <w:r w:rsidRPr="00FF5312">
        <w:rPr>
          <w:sz w:val="20"/>
        </w:rPr>
        <w:t>hen the user’s questions are classified</w:t>
      </w:r>
      <w:r>
        <w:rPr>
          <w:sz w:val="20"/>
        </w:rPr>
        <w:t xml:space="preserve"> and understood</w:t>
      </w:r>
      <w:r w:rsidRPr="00FF5312">
        <w:rPr>
          <w:sz w:val="20"/>
        </w:rPr>
        <w:t xml:space="preserve">, the </w:t>
      </w:r>
      <w:r w:rsidR="00DC79A0" w:rsidRPr="00F82D97">
        <w:rPr>
          <w:i/>
          <w:sz w:val="20"/>
        </w:rPr>
        <w:t>Dialogue management module</w:t>
      </w:r>
      <w:r w:rsidR="00DC79A0" w:rsidRPr="00DC79A0">
        <w:rPr>
          <w:sz w:val="20"/>
        </w:rPr>
        <w:t xml:space="preserve"> </w:t>
      </w:r>
      <w:r w:rsidR="00DC79A0">
        <w:rPr>
          <w:sz w:val="20"/>
        </w:rPr>
        <w:t xml:space="preserve">and </w:t>
      </w:r>
      <w:r w:rsidR="00DC79A0" w:rsidRPr="00F82D97">
        <w:rPr>
          <w:i/>
          <w:sz w:val="20"/>
        </w:rPr>
        <w:t>Natural Language Generation</w:t>
      </w:r>
      <w:r w:rsidR="006B6F93">
        <w:rPr>
          <w:sz w:val="20"/>
        </w:rPr>
        <w:t xml:space="preserve"> </w:t>
      </w:r>
      <w:r w:rsidR="00DC79A0" w:rsidRPr="00F82D97">
        <w:rPr>
          <w:i/>
          <w:sz w:val="20"/>
        </w:rPr>
        <w:t>module</w:t>
      </w:r>
      <w:r w:rsidR="00DC79A0" w:rsidRPr="00DC79A0">
        <w:rPr>
          <w:sz w:val="20"/>
        </w:rPr>
        <w:t xml:space="preserve"> </w:t>
      </w:r>
      <w:r>
        <w:rPr>
          <w:sz w:val="20"/>
        </w:rPr>
        <w:t xml:space="preserve"> generate</w:t>
      </w:r>
      <w:r w:rsidR="002E357B">
        <w:rPr>
          <w:sz w:val="20"/>
        </w:rPr>
        <w:t>s</w:t>
      </w:r>
      <w:r>
        <w:rPr>
          <w:sz w:val="20"/>
        </w:rPr>
        <w:t xml:space="preserve"> and recommend</w:t>
      </w:r>
      <w:r w:rsidR="002E357B">
        <w:rPr>
          <w:sz w:val="20"/>
        </w:rPr>
        <w:t>s</w:t>
      </w:r>
      <w:r>
        <w:rPr>
          <w:sz w:val="20"/>
        </w:rPr>
        <w:t xml:space="preserve"> a re</w:t>
      </w:r>
      <w:r w:rsidR="00401B89">
        <w:rPr>
          <w:sz w:val="20"/>
        </w:rPr>
        <w:t>sponse</w:t>
      </w:r>
      <w:r>
        <w:rPr>
          <w:sz w:val="20"/>
        </w:rPr>
        <w:t xml:space="preserve"> in a </w:t>
      </w:r>
      <w:r w:rsidRPr="00FF5312">
        <w:rPr>
          <w:sz w:val="20"/>
        </w:rPr>
        <w:t xml:space="preserve">personalized </w:t>
      </w:r>
      <w:r>
        <w:rPr>
          <w:sz w:val="20"/>
        </w:rPr>
        <w:t xml:space="preserve">and </w:t>
      </w:r>
      <w:r w:rsidRPr="00FF5312">
        <w:rPr>
          <w:sz w:val="20"/>
        </w:rPr>
        <w:t>appropriate</w:t>
      </w:r>
      <w:r>
        <w:rPr>
          <w:sz w:val="20"/>
        </w:rPr>
        <w:t xml:space="preserve"> manner</w:t>
      </w:r>
      <w:r w:rsidRPr="00FF5312">
        <w:rPr>
          <w:sz w:val="20"/>
        </w:rPr>
        <w:t>, which may include the answer, hint, process, or recommended product</w:t>
      </w:r>
      <w:r>
        <w:rPr>
          <w:sz w:val="20"/>
        </w:rPr>
        <w:t>s</w:t>
      </w:r>
      <w:r w:rsidRPr="00FF5312">
        <w:rPr>
          <w:sz w:val="20"/>
        </w:rPr>
        <w:t xml:space="preserve"> and service</w:t>
      </w:r>
      <w:r>
        <w:rPr>
          <w:sz w:val="20"/>
        </w:rPr>
        <w:t>s</w:t>
      </w:r>
      <w:r w:rsidRPr="00FF5312">
        <w:rPr>
          <w:sz w:val="20"/>
        </w:rPr>
        <w:t xml:space="preserve">. </w:t>
      </w:r>
    </w:p>
    <w:p w14:paraId="553A41A6" w14:textId="72F0762D" w:rsidR="004220A2" w:rsidRPr="004220A2" w:rsidRDefault="004220A2" w:rsidP="004220A2">
      <w:pPr>
        <w:pStyle w:val="ListParagraph"/>
        <w:numPr>
          <w:ilvl w:val="2"/>
          <w:numId w:val="2"/>
        </w:numPr>
        <w:tabs>
          <w:tab w:val="left" w:pos="1134"/>
        </w:tabs>
        <w:spacing w:after="120" w:line="276" w:lineRule="auto"/>
        <w:ind w:left="1560" w:hanging="851"/>
        <w:rPr>
          <w:rFonts w:cs="Arial"/>
          <w:b/>
          <w:color w:val="808080" w:themeColor="background1" w:themeShade="80"/>
          <w:sz w:val="18"/>
          <w:szCs w:val="18"/>
        </w:rPr>
      </w:pPr>
      <w:r>
        <w:rPr>
          <w:rFonts w:cs="Arial"/>
          <w:b/>
          <w:color w:val="808080" w:themeColor="background1" w:themeShade="80"/>
          <w:sz w:val="18"/>
          <w:szCs w:val="18"/>
        </w:rPr>
        <w:t xml:space="preserve">    </w:t>
      </w:r>
      <w:r w:rsidRPr="004220A2">
        <w:rPr>
          <w:rFonts w:cs="Arial"/>
          <w:b/>
          <w:color w:val="808080" w:themeColor="background1" w:themeShade="80"/>
          <w:sz w:val="18"/>
          <w:szCs w:val="18"/>
        </w:rPr>
        <w:t>Methodologies</w:t>
      </w:r>
      <w:r w:rsidRPr="004220A2">
        <w:rPr>
          <w:rFonts w:cs="Arial"/>
          <w:color w:val="808080" w:themeColor="background1" w:themeShade="80"/>
          <w:sz w:val="18"/>
          <w:szCs w:val="18"/>
        </w:rPr>
        <w:t>. Provide enough detail so reviewers can determine if the proposed methodology is appropriate and sufficient to achieve the [sub-] objectives.</w:t>
      </w:r>
    </w:p>
    <w:p w14:paraId="36F54D8E" w14:textId="3D8A43A4" w:rsidR="004220A2" w:rsidRPr="00F82D97" w:rsidRDefault="004220A2" w:rsidP="004220A2">
      <w:pPr>
        <w:spacing w:after="120" w:line="276" w:lineRule="auto"/>
        <w:ind w:left="720" w:firstLine="11"/>
        <w:jc w:val="both"/>
        <w:rPr>
          <w:rFonts w:cs="Arial"/>
          <w:bCs/>
          <w:color w:val="FF0000"/>
          <w:sz w:val="20"/>
          <w:szCs w:val="20"/>
        </w:rPr>
      </w:pPr>
      <w:r w:rsidRPr="00F82D97">
        <w:rPr>
          <w:rFonts w:cs="Arial"/>
          <w:bCs/>
          <w:color w:val="FF0000"/>
          <w:sz w:val="20"/>
          <w:szCs w:val="20"/>
        </w:rPr>
        <w:t xml:space="preserve">In terms of the research methodology, the design science approach, which is one of the most popular for research in the information system domain, is used to develop and measure artefacts of the </w:t>
      </w:r>
      <w:r w:rsidR="00BD1F2B" w:rsidRPr="00F82D97">
        <w:rPr>
          <w:rFonts w:cs="Arial"/>
          <w:bCs/>
          <w:color w:val="FF0000"/>
          <w:sz w:val="20"/>
          <w:szCs w:val="20"/>
        </w:rPr>
        <w:t>smart dialogue system</w:t>
      </w:r>
      <w:r w:rsidRPr="00F82D97">
        <w:rPr>
          <w:rFonts w:cs="Arial"/>
          <w:bCs/>
          <w:color w:val="FF0000"/>
          <w:sz w:val="20"/>
          <w:szCs w:val="20"/>
        </w:rPr>
        <w:t xml:space="preserve"> of the smart banking conversational service [2]. </w:t>
      </w:r>
    </w:p>
    <w:p w14:paraId="69420A0C" w14:textId="6A202C07" w:rsidR="00707BBF" w:rsidRDefault="004220A2" w:rsidP="004220A2">
      <w:pPr>
        <w:spacing w:after="120" w:line="276" w:lineRule="auto"/>
        <w:ind w:left="709"/>
        <w:jc w:val="both"/>
        <w:rPr>
          <w:rFonts w:cs="Arial"/>
          <w:bCs/>
          <w:color w:val="FF0000"/>
          <w:sz w:val="20"/>
          <w:szCs w:val="20"/>
        </w:rPr>
      </w:pPr>
      <w:r w:rsidRPr="00F82D97">
        <w:rPr>
          <w:rFonts w:cs="Arial"/>
          <w:bCs/>
          <w:color w:val="FF0000"/>
          <w:sz w:val="20"/>
          <w:szCs w:val="20"/>
        </w:rPr>
        <w:t xml:space="preserve">Design science is defined as designing and evaluating a process or artefacts to solve real scientific problems. An important aspect of design science is the emphasis on the demonstration and evaluation of artefacts [3].  By considering the design science methodology [2][3], the research design of this project </w:t>
      </w:r>
      <w:r w:rsidR="00707BBF" w:rsidRPr="00707BBF">
        <w:rPr>
          <w:rFonts w:cs="Arial"/>
          <w:bCs/>
          <w:color w:val="FF0000"/>
          <w:sz w:val="20"/>
          <w:szCs w:val="20"/>
        </w:rPr>
        <w:t xml:space="preserve">consists of two phases. </w:t>
      </w:r>
      <w:r w:rsidR="00707BBF">
        <w:rPr>
          <w:rFonts w:cs="Arial"/>
          <w:bCs/>
          <w:color w:val="FF0000"/>
          <w:sz w:val="20"/>
          <w:szCs w:val="20"/>
        </w:rPr>
        <w:t>T</w:t>
      </w:r>
      <w:r w:rsidR="00707BBF" w:rsidRPr="00707BBF">
        <w:rPr>
          <w:rFonts w:cs="Arial"/>
          <w:bCs/>
          <w:color w:val="FF0000"/>
          <w:sz w:val="20"/>
          <w:szCs w:val="20"/>
        </w:rPr>
        <w:t xml:space="preserve">he </w:t>
      </w:r>
      <w:r w:rsidR="00707BBF">
        <w:rPr>
          <w:rFonts w:cs="Arial"/>
          <w:bCs/>
          <w:color w:val="FF0000"/>
          <w:sz w:val="20"/>
          <w:szCs w:val="20"/>
        </w:rPr>
        <w:t>project</w:t>
      </w:r>
      <w:r w:rsidR="00707BBF" w:rsidRPr="00707BBF">
        <w:rPr>
          <w:rFonts w:cs="Arial"/>
          <w:bCs/>
          <w:color w:val="FF0000"/>
          <w:sz w:val="20"/>
          <w:szCs w:val="20"/>
        </w:rPr>
        <w:t xml:space="preserve"> </w:t>
      </w:r>
      <w:r w:rsidR="00707BBF">
        <w:rPr>
          <w:rFonts w:cs="Arial"/>
          <w:bCs/>
          <w:color w:val="FF0000"/>
          <w:sz w:val="20"/>
          <w:szCs w:val="20"/>
        </w:rPr>
        <w:t xml:space="preserve">begins with </w:t>
      </w:r>
      <w:r w:rsidR="00707BBF" w:rsidRPr="00707BBF">
        <w:rPr>
          <w:rFonts w:cs="Arial"/>
          <w:bCs/>
          <w:color w:val="FF0000"/>
          <w:sz w:val="20"/>
          <w:szCs w:val="20"/>
        </w:rPr>
        <w:t xml:space="preserve">the construction of the research artefacts of the proposed </w:t>
      </w:r>
      <w:r w:rsidR="00707BBF">
        <w:rPr>
          <w:rFonts w:cs="Arial"/>
          <w:bCs/>
          <w:color w:val="FF0000"/>
          <w:sz w:val="20"/>
          <w:szCs w:val="20"/>
        </w:rPr>
        <w:t>framework</w:t>
      </w:r>
      <w:r w:rsidR="00707BBF" w:rsidRPr="00707BBF">
        <w:rPr>
          <w:rFonts w:cs="Arial"/>
          <w:bCs/>
          <w:color w:val="FF0000"/>
          <w:sz w:val="20"/>
          <w:szCs w:val="20"/>
        </w:rPr>
        <w:t xml:space="preserve"> and then continues with the subsequent evaluation and applicability check of these artefacts.</w:t>
      </w:r>
    </w:p>
    <w:p w14:paraId="7E63BD71" w14:textId="26B2A901" w:rsidR="004220A2" w:rsidRDefault="00707BBF" w:rsidP="00707BBF">
      <w:pPr>
        <w:spacing w:after="120" w:line="276" w:lineRule="auto"/>
        <w:ind w:left="709"/>
        <w:jc w:val="both"/>
        <w:rPr>
          <w:rFonts w:cs="Arial"/>
          <w:bCs/>
          <w:color w:val="FF0000"/>
          <w:sz w:val="20"/>
          <w:szCs w:val="20"/>
        </w:rPr>
      </w:pPr>
      <w:r>
        <w:rPr>
          <w:rFonts w:cs="Arial"/>
          <w:bCs/>
          <w:color w:val="FF0000"/>
          <w:sz w:val="20"/>
          <w:szCs w:val="20"/>
        </w:rPr>
        <w:t xml:space="preserve">Firstly, the project aims at </w:t>
      </w:r>
      <w:r w:rsidR="004220A2" w:rsidRPr="00F82D97">
        <w:rPr>
          <w:rFonts w:cs="Arial"/>
          <w:bCs/>
          <w:color w:val="FF0000"/>
          <w:sz w:val="20"/>
          <w:szCs w:val="20"/>
        </w:rPr>
        <w:t>on building the artefacts of the design science methodology</w:t>
      </w:r>
      <w:r>
        <w:rPr>
          <w:rFonts w:cs="Arial"/>
          <w:bCs/>
          <w:color w:val="FF0000"/>
          <w:sz w:val="20"/>
          <w:szCs w:val="20"/>
        </w:rPr>
        <w:t>, including</w:t>
      </w:r>
      <w:r w:rsidR="004220A2" w:rsidRPr="00F82D97">
        <w:rPr>
          <w:rFonts w:cs="Arial"/>
          <w:bCs/>
          <w:color w:val="FF0000"/>
          <w:sz w:val="20"/>
          <w:szCs w:val="20"/>
        </w:rPr>
        <w:t xml:space="preserve"> constructs, method, </w:t>
      </w:r>
      <w:r w:rsidR="00E37F29">
        <w:rPr>
          <w:rFonts w:cs="Arial"/>
          <w:bCs/>
          <w:color w:val="FF0000"/>
          <w:sz w:val="20"/>
          <w:szCs w:val="20"/>
        </w:rPr>
        <w:t xml:space="preserve">and </w:t>
      </w:r>
      <w:r w:rsidR="004220A2" w:rsidRPr="00F82D97">
        <w:rPr>
          <w:rFonts w:cs="Arial"/>
          <w:bCs/>
          <w:color w:val="FF0000"/>
          <w:sz w:val="20"/>
          <w:szCs w:val="20"/>
        </w:rPr>
        <w:t>model</w:t>
      </w:r>
      <w:r>
        <w:rPr>
          <w:rFonts w:cs="Arial"/>
          <w:bCs/>
          <w:color w:val="FF0000"/>
          <w:sz w:val="20"/>
          <w:szCs w:val="20"/>
        </w:rPr>
        <w:t xml:space="preserve"> </w:t>
      </w:r>
      <w:r w:rsidRPr="00A02770">
        <w:rPr>
          <w:rFonts w:cs="Arial"/>
          <w:bCs/>
          <w:color w:val="FF0000"/>
          <w:sz w:val="20"/>
          <w:szCs w:val="20"/>
        </w:rPr>
        <w:t>[2][3]</w:t>
      </w:r>
      <w:r w:rsidR="004220A2" w:rsidRPr="00F82D97">
        <w:rPr>
          <w:rFonts w:cs="Arial"/>
          <w:bCs/>
          <w:color w:val="FF0000"/>
          <w:sz w:val="20"/>
          <w:szCs w:val="20"/>
        </w:rPr>
        <w:t xml:space="preserve">. The </w:t>
      </w:r>
      <w:r w:rsidR="004220A2" w:rsidRPr="00F82D97">
        <w:rPr>
          <w:rFonts w:cs="Arial"/>
          <w:bCs/>
          <w:i/>
          <w:color w:val="FF0000"/>
          <w:sz w:val="20"/>
          <w:szCs w:val="20"/>
        </w:rPr>
        <w:t>constructs</w:t>
      </w:r>
      <w:r w:rsidR="00E37F29">
        <w:rPr>
          <w:rFonts w:cs="Arial"/>
          <w:bCs/>
          <w:i/>
          <w:color w:val="FF0000"/>
          <w:sz w:val="20"/>
          <w:szCs w:val="20"/>
        </w:rPr>
        <w:t xml:space="preserve">, </w:t>
      </w:r>
      <w:r w:rsidR="00E37F29" w:rsidRPr="00F82D97">
        <w:rPr>
          <w:rFonts w:cs="Arial"/>
          <w:bCs/>
          <w:color w:val="FF0000"/>
          <w:sz w:val="20"/>
          <w:szCs w:val="20"/>
        </w:rPr>
        <w:t>which</w:t>
      </w:r>
      <w:r w:rsidR="004220A2" w:rsidRPr="00F82D97">
        <w:rPr>
          <w:rFonts w:cs="Arial"/>
          <w:bCs/>
          <w:color w:val="FF0000"/>
          <w:sz w:val="20"/>
          <w:szCs w:val="20"/>
        </w:rPr>
        <w:t xml:space="preserve"> associate with the key concepts related to the smart dialogue </w:t>
      </w:r>
      <w:r>
        <w:rPr>
          <w:rFonts w:cs="Arial"/>
          <w:bCs/>
          <w:color w:val="FF0000"/>
          <w:sz w:val="20"/>
          <w:szCs w:val="20"/>
        </w:rPr>
        <w:t>component</w:t>
      </w:r>
      <w:r w:rsidR="00E37F29">
        <w:rPr>
          <w:rFonts w:cs="Arial"/>
          <w:bCs/>
          <w:color w:val="FF0000"/>
          <w:sz w:val="20"/>
          <w:szCs w:val="20"/>
        </w:rPr>
        <w:t>,</w:t>
      </w:r>
      <w:r>
        <w:rPr>
          <w:rFonts w:cs="Arial"/>
          <w:bCs/>
          <w:color w:val="FF0000"/>
          <w:sz w:val="20"/>
          <w:szCs w:val="20"/>
        </w:rPr>
        <w:t xml:space="preserve"> are extracted </w:t>
      </w:r>
      <w:r w:rsidR="00E37F29">
        <w:rPr>
          <w:rFonts w:cs="Arial"/>
          <w:bCs/>
          <w:color w:val="FF0000"/>
          <w:sz w:val="20"/>
          <w:szCs w:val="20"/>
        </w:rPr>
        <w:t xml:space="preserve">using </w:t>
      </w:r>
      <w:r>
        <w:rPr>
          <w:rFonts w:cs="Arial"/>
          <w:bCs/>
          <w:color w:val="FF0000"/>
          <w:sz w:val="20"/>
          <w:szCs w:val="20"/>
        </w:rPr>
        <w:t xml:space="preserve">the literature-based discovery. </w:t>
      </w:r>
      <w:r w:rsidR="004220A2" w:rsidRPr="00F82D97">
        <w:rPr>
          <w:rFonts w:cs="Arial"/>
          <w:bCs/>
          <w:color w:val="FF0000"/>
          <w:sz w:val="20"/>
          <w:szCs w:val="20"/>
        </w:rPr>
        <w:t xml:space="preserve"> The </w:t>
      </w:r>
      <w:r w:rsidR="004220A2" w:rsidRPr="00F82D97">
        <w:rPr>
          <w:rFonts w:cs="Arial"/>
          <w:bCs/>
          <w:i/>
          <w:color w:val="FF0000"/>
          <w:sz w:val="20"/>
          <w:szCs w:val="20"/>
        </w:rPr>
        <w:t>model</w:t>
      </w:r>
      <w:r w:rsidR="00E37F29">
        <w:rPr>
          <w:rFonts w:cs="Arial"/>
          <w:bCs/>
          <w:i/>
          <w:color w:val="FF0000"/>
          <w:sz w:val="20"/>
          <w:szCs w:val="20"/>
        </w:rPr>
        <w:t xml:space="preserve">, </w:t>
      </w:r>
      <w:r w:rsidR="00E37F29" w:rsidRPr="00F82D97">
        <w:rPr>
          <w:rFonts w:cs="Arial"/>
          <w:bCs/>
          <w:color w:val="FF0000"/>
          <w:sz w:val="20"/>
          <w:szCs w:val="20"/>
        </w:rPr>
        <w:t>which</w:t>
      </w:r>
      <w:r w:rsidR="004220A2" w:rsidRPr="00F82D97">
        <w:rPr>
          <w:rFonts w:cs="Arial"/>
          <w:bCs/>
          <w:i/>
          <w:color w:val="FF0000"/>
          <w:sz w:val="20"/>
          <w:szCs w:val="20"/>
        </w:rPr>
        <w:t xml:space="preserve"> </w:t>
      </w:r>
      <w:r w:rsidR="004220A2" w:rsidRPr="00F82D97">
        <w:rPr>
          <w:rFonts w:cs="Arial"/>
          <w:bCs/>
          <w:color w:val="FF0000"/>
          <w:sz w:val="20"/>
          <w:szCs w:val="20"/>
        </w:rPr>
        <w:t>is statements describing the relationships among constructs</w:t>
      </w:r>
      <w:r w:rsidR="00E37F29">
        <w:rPr>
          <w:rFonts w:cs="Arial"/>
          <w:bCs/>
          <w:color w:val="FF0000"/>
          <w:sz w:val="20"/>
          <w:szCs w:val="20"/>
        </w:rPr>
        <w:t>, are generated and formulated using the same strategy.</w:t>
      </w:r>
      <w:r w:rsidR="004220A2" w:rsidRPr="00F82D97">
        <w:rPr>
          <w:rFonts w:cs="Arial"/>
          <w:bCs/>
          <w:color w:val="FF0000"/>
          <w:sz w:val="20"/>
          <w:szCs w:val="20"/>
        </w:rPr>
        <w:t xml:space="preserve"> The </w:t>
      </w:r>
      <w:r w:rsidR="004220A2" w:rsidRPr="00F82D97">
        <w:rPr>
          <w:rFonts w:cs="Arial"/>
          <w:bCs/>
          <w:i/>
          <w:color w:val="FF0000"/>
          <w:sz w:val="20"/>
          <w:szCs w:val="20"/>
        </w:rPr>
        <w:t xml:space="preserve">method </w:t>
      </w:r>
      <w:r w:rsidR="004220A2" w:rsidRPr="00F82D97">
        <w:rPr>
          <w:rFonts w:cs="Arial"/>
          <w:bCs/>
          <w:color w:val="FF0000"/>
          <w:sz w:val="20"/>
          <w:szCs w:val="20"/>
        </w:rPr>
        <w:t xml:space="preserve">is a set of activities performing a specific task in order to build the </w:t>
      </w:r>
      <w:r w:rsidR="00E37F29">
        <w:rPr>
          <w:rFonts w:cs="Arial"/>
          <w:bCs/>
          <w:color w:val="FF0000"/>
          <w:sz w:val="20"/>
          <w:szCs w:val="20"/>
        </w:rPr>
        <w:t xml:space="preserve">different </w:t>
      </w:r>
      <w:r w:rsidR="004220A2" w:rsidRPr="00F82D97">
        <w:rPr>
          <w:rFonts w:cs="Arial"/>
          <w:bCs/>
          <w:color w:val="FF0000"/>
          <w:sz w:val="20"/>
          <w:szCs w:val="20"/>
        </w:rPr>
        <w:t xml:space="preserve">modules of the smart </w:t>
      </w:r>
      <w:r w:rsidR="00BD1F2B" w:rsidRPr="00F82D97">
        <w:rPr>
          <w:rFonts w:cs="Arial"/>
          <w:bCs/>
          <w:color w:val="FF0000"/>
          <w:sz w:val="20"/>
          <w:szCs w:val="20"/>
        </w:rPr>
        <w:t xml:space="preserve">dialogue </w:t>
      </w:r>
      <w:r w:rsidR="00E37F29">
        <w:rPr>
          <w:rFonts w:cs="Arial"/>
          <w:bCs/>
          <w:color w:val="FF0000"/>
          <w:sz w:val="20"/>
          <w:szCs w:val="20"/>
        </w:rPr>
        <w:t>component</w:t>
      </w:r>
      <w:r w:rsidR="0061523B" w:rsidRPr="00F82D97">
        <w:rPr>
          <w:rFonts w:cs="Arial"/>
          <w:bCs/>
          <w:color w:val="FF0000"/>
          <w:sz w:val="20"/>
          <w:szCs w:val="20"/>
        </w:rPr>
        <w:t>.</w:t>
      </w:r>
      <w:r w:rsidR="004220A2" w:rsidRPr="00F82D97">
        <w:rPr>
          <w:rFonts w:cs="Arial"/>
          <w:bCs/>
          <w:color w:val="FF0000"/>
          <w:sz w:val="20"/>
          <w:szCs w:val="20"/>
        </w:rPr>
        <w:t xml:space="preserve"> </w:t>
      </w:r>
    </w:p>
    <w:p w14:paraId="5BBB509D" w14:textId="3AF798BD" w:rsidR="008F39E2" w:rsidRDefault="00E37F29">
      <w:pPr>
        <w:spacing w:after="120" w:line="276" w:lineRule="auto"/>
        <w:ind w:left="709"/>
        <w:jc w:val="both"/>
        <w:rPr>
          <w:rFonts w:cs="Arial"/>
          <w:bCs/>
          <w:color w:val="FF0000"/>
          <w:sz w:val="20"/>
          <w:szCs w:val="20"/>
        </w:rPr>
      </w:pPr>
      <w:r>
        <w:rPr>
          <w:rFonts w:cs="Arial"/>
          <w:bCs/>
          <w:color w:val="FF0000"/>
          <w:sz w:val="20"/>
          <w:szCs w:val="20"/>
        </w:rPr>
        <w:t xml:space="preserve">Secondly, </w:t>
      </w:r>
      <w:r w:rsidRPr="00E37F29">
        <w:rPr>
          <w:rFonts w:cs="Arial"/>
          <w:bCs/>
          <w:color w:val="FF0000"/>
          <w:sz w:val="20"/>
          <w:szCs w:val="20"/>
        </w:rPr>
        <w:t xml:space="preserve">to evaluate </w:t>
      </w:r>
      <w:r>
        <w:rPr>
          <w:rFonts w:cs="Arial"/>
          <w:bCs/>
          <w:color w:val="FF0000"/>
          <w:sz w:val="20"/>
          <w:szCs w:val="20"/>
        </w:rPr>
        <w:t>the</w:t>
      </w:r>
      <w:r w:rsidRPr="00E37F29">
        <w:rPr>
          <w:rFonts w:cs="Arial"/>
          <w:bCs/>
          <w:color w:val="FF0000"/>
          <w:sz w:val="20"/>
          <w:szCs w:val="20"/>
        </w:rPr>
        <w:t xml:space="preserve"> proposed artefact</w:t>
      </w:r>
      <w:r>
        <w:rPr>
          <w:rFonts w:cs="Arial"/>
          <w:bCs/>
          <w:color w:val="FF0000"/>
          <w:sz w:val="20"/>
          <w:szCs w:val="20"/>
        </w:rPr>
        <w:t xml:space="preserve">, </w:t>
      </w:r>
      <w:r w:rsidR="008F39E2">
        <w:rPr>
          <w:rFonts w:cs="Arial"/>
          <w:bCs/>
          <w:color w:val="FF0000"/>
          <w:sz w:val="20"/>
          <w:szCs w:val="20"/>
        </w:rPr>
        <w:t>l</w:t>
      </w:r>
      <w:r w:rsidRPr="00E37F29">
        <w:rPr>
          <w:rFonts w:cs="Arial"/>
          <w:bCs/>
          <w:color w:val="FF0000"/>
          <w:sz w:val="20"/>
          <w:szCs w:val="20"/>
        </w:rPr>
        <w:t xml:space="preserve">ogical argument, </w:t>
      </w:r>
      <w:r w:rsidR="008F39E2">
        <w:rPr>
          <w:rFonts w:cs="Arial"/>
          <w:bCs/>
          <w:color w:val="FF0000"/>
          <w:sz w:val="20"/>
          <w:szCs w:val="20"/>
        </w:rPr>
        <w:t>c</w:t>
      </w:r>
      <w:r w:rsidRPr="00E37F29">
        <w:rPr>
          <w:rFonts w:cs="Arial"/>
          <w:bCs/>
          <w:color w:val="FF0000"/>
          <w:sz w:val="20"/>
          <w:szCs w:val="20"/>
        </w:rPr>
        <w:t xml:space="preserve">ase study and </w:t>
      </w:r>
      <w:r w:rsidR="008F39E2">
        <w:rPr>
          <w:rFonts w:cs="Arial"/>
          <w:bCs/>
          <w:color w:val="FF0000"/>
          <w:sz w:val="20"/>
          <w:szCs w:val="20"/>
        </w:rPr>
        <w:t>t</w:t>
      </w:r>
      <w:r w:rsidRPr="00E37F29">
        <w:rPr>
          <w:rFonts w:cs="Arial"/>
          <w:bCs/>
          <w:color w:val="FF0000"/>
          <w:sz w:val="20"/>
          <w:szCs w:val="20"/>
        </w:rPr>
        <w:t>echnical experiment evaluation methods</w:t>
      </w:r>
      <w:r>
        <w:rPr>
          <w:rFonts w:cs="Arial"/>
          <w:bCs/>
          <w:color w:val="FF0000"/>
          <w:sz w:val="20"/>
          <w:szCs w:val="20"/>
        </w:rPr>
        <w:t xml:space="preserve"> can be used</w:t>
      </w:r>
      <w:r w:rsidRPr="00E37F29">
        <w:rPr>
          <w:rFonts w:cs="Arial"/>
          <w:bCs/>
          <w:color w:val="FF0000"/>
          <w:sz w:val="20"/>
          <w:szCs w:val="20"/>
        </w:rPr>
        <w:t xml:space="preserve">. Using </w:t>
      </w:r>
      <w:r w:rsidR="008F39E2" w:rsidRPr="00F82D97">
        <w:rPr>
          <w:rFonts w:cs="Arial"/>
          <w:bCs/>
          <w:i/>
          <w:color w:val="FF0000"/>
          <w:sz w:val="20"/>
          <w:szCs w:val="20"/>
        </w:rPr>
        <w:t>l</w:t>
      </w:r>
      <w:r w:rsidRPr="00F82D97">
        <w:rPr>
          <w:rFonts w:cs="Arial"/>
          <w:bCs/>
          <w:i/>
          <w:color w:val="FF0000"/>
          <w:sz w:val="20"/>
          <w:szCs w:val="20"/>
        </w:rPr>
        <w:t>ogical argument method</w:t>
      </w:r>
      <w:r w:rsidRPr="00E37F29">
        <w:rPr>
          <w:rFonts w:cs="Arial"/>
          <w:bCs/>
          <w:color w:val="FF0000"/>
          <w:sz w:val="20"/>
          <w:szCs w:val="20"/>
        </w:rPr>
        <w:t xml:space="preserve">, </w:t>
      </w:r>
      <w:r>
        <w:rPr>
          <w:rFonts w:cs="Arial"/>
          <w:bCs/>
          <w:color w:val="FF0000"/>
          <w:sz w:val="20"/>
          <w:szCs w:val="20"/>
        </w:rPr>
        <w:t>the proposed</w:t>
      </w:r>
      <w:r w:rsidRPr="00E37F29">
        <w:rPr>
          <w:rFonts w:cs="Arial"/>
          <w:bCs/>
          <w:color w:val="FF0000"/>
          <w:sz w:val="20"/>
          <w:szCs w:val="20"/>
        </w:rPr>
        <w:t xml:space="preserve"> approach </w:t>
      </w:r>
      <w:r>
        <w:rPr>
          <w:rFonts w:cs="Arial"/>
          <w:bCs/>
          <w:color w:val="FF0000"/>
          <w:sz w:val="20"/>
          <w:szCs w:val="20"/>
        </w:rPr>
        <w:t xml:space="preserve">can be compared with </w:t>
      </w:r>
      <w:r w:rsidRPr="00E37F29">
        <w:rPr>
          <w:rFonts w:cs="Arial"/>
          <w:bCs/>
          <w:color w:val="FF0000"/>
          <w:sz w:val="20"/>
          <w:szCs w:val="20"/>
        </w:rPr>
        <w:t xml:space="preserve">other relevant approaches at the conceptual level. Using </w:t>
      </w:r>
      <w:r w:rsidR="008F39E2" w:rsidRPr="00F82D97">
        <w:rPr>
          <w:rFonts w:cs="Arial"/>
          <w:bCs/>
          <w:i/>
          <w:color w:val="FF0000"/>
          <w:sz w:val="20"/>
          <w:szCs w:val="20"/>
        </w:rPr>
        <w:t>c</w:t>
      </w:r>
      <w:r w:rsidRPr="00F82D97">
        <w:rPr>
          <w:rFonts w:cs="Arial"/>
          <w:bCs/>
          <w:i/>
          <w:color w:val="FF0000"/>
          <w:sz w:val="20"/>
          <w:szCs w:val="20"/>
        </w:rPr>
        <w:t>ase study method</w:t>
      </w:r>
      <w:r w:rsidRPr="00E37F29">
        <w:rPr>
          <w:rFonts w:cs="Arial"/>
          <w:bCs/>
          <w:color w:val="FF0000"/>
          <w:sz w:val="20"/>
          <w:szCs w:val="20"/>
        </w:rPr>
        <w:t xml:space="preserve">, </w:t>
      </w:r>
      <w:r w:rsidR="008F39E2">
        <w:rPr>
          <w:rFonts w:cs="Arial"/>
          <w:bCs/>
          <w:color w:val="FF0000"/>
          <w:sz w:val="20"/>
          <w:szCs w:val="20"/>
        </w:rPr>
        <w:t>the</w:t>
      </w:r>
      <w:r>
        <w:rPr>
          <w:rFonts w:cs="Arial"/>
          <w:bCs/>
          <w:color w:val="FF0000"/>
          <w:sz w:val="20"/>
          <w:szCs w:val="20"/>
        </w:rPr>
        <w:t xml:space="preserve"> proposed framework can be experimented </w:t>
      </w:r>
      <w:r w:rsidRPr="00A02770">
        <w:rPr>
          <w:rFonts w:cs="Arial"/>
          <w:bCs/>
          <w:color w:val="FF0000"/>
          <w:sz w:val="20"/>
          <w:szCs w:val="20"/>
        </w:rPr>
        <w:t xml:space="preserve">within a specific domain of retail banking business such as Personal and Business services. </w:t>
      </w:r>
      <w:r w:rsidR="008F39E2">
        <w:rPr>
          <w:rFonts w:cs="Arial"/>
          <w:bCs/>
          <w:color w:val="FF0000"/>
          <w:sz w:val="20"/>
          <w:szCs w:val="20"/>
        </w:rPr>
        <w:t xml:space="preserve">Using </w:t>
      </w:r>
      <w:r w:rsidR="008F39E2" w:rsidRPr="00F82D97">
        <w:rPr>
          <w:rFonts w:cs="Arial"/>
          <w:bCs/>
          <w:i/>
          <w:color w:val="FF0000"/>
          <w:sz w:val="20"/>
          <w:szCs w:val="20"/>
        </w:rPr>
        <w:t>technical experiment</w:t>
      </w:r>
      <w:r w:rsidR="008F39E2">
        <w:rPr>
          <w:rFonts w:cs="Arial"/>
          <w:bCs/>
          <w:color w:val="FF0000"/>
          <w:sz w:val="20"/>
          <w:szCs w:val="20"/>
        </w:rPr>
        <w:t xml:space="preserve"> aims at evaluating the </w:t>
      </w:r>
      <w:r w:rsidR="008F39E2" w:rsidRPr="008F39E2">
        <w:rPr>
          <w:rFonts w:cs="Arial"/>
          <w:bCs/>
          <w:color w:val="FF0000"/>
          <w:sz w:val="20"/>
          <w:szCs w:val="20"/>
        </w:rPr>
        <w:t xml:space="preserve">effectiveness </w:t>
      </w:r>
      <w:r w:rsidR="008F39E2">
        <w:rPr>
          <w:rFonts w:cs="Arial"/>
          <w:bCs/>
          <w:color w:val="FF0000"/>
          <w:sz w:val="20"/>
          <w:szCs w:val="20"/>
        </w:rPr>
        <w:t xml:space="preserve">and efficiency </w:t>
      </w:r>
      <w:r w:rsidR="008F39E2" w:rsidRPr="008F39E2">
        <w:rPr>
          <w:rFonts w:cs="Arial"/>
          <w:bCs/>
          <w:color w:val="FF0000"/>
          <w:sz w:val="20"/>
          <w:szCs w:val="20"/>
        </w:rPr>
        <w:t xml:space="preserve">of </w:t>
      </w:r>
      <w:r w:rsidR="008F39E2">
        <w:rPr>
          <w:rFonts w:cs="Arial"/>
          <w:bCs/>
          <w:color w:val="FF0000"/>
          <w:sz w:val="20"/>
          <w:szCs w:val="20"/>
        </w:rPr>
        <w:t>the service in</w:t>
      </w:r>
      <w:r w:rsidR="008F39E2" w:rsidRPr="008F39E2">
        <w:rPr>
          <w:rFonts w:cs="Arial"/>
          <w:bCs/>
          <w:color w:val="FF0000"/>
          <w:sz w:val="20"/>
          <w:szCs w:val="20"/>
        </w:rPr>
        <w:t xml:space="preserve"> analyzing user messages</w:t>
      </w:r>
      <w:r w:rsidR="008F39E2">
        <w:rPr>
          <w:rFonts w:cs="Arial"/>
          <w:bCs/>
          <w:color w:val="FF0000"/>
          <w:sz w:val="20"/>
          <w:szCs w:val="20"/>
        </w:rPr>
        <w:t xml:space="preserve"> and</w:t>
      </w:r>
      <w:r w:rsidR="008F39E2" w:rsidRPr="008F39E2">
        <w:rPr>
          <w:rFonts w:cs="Arial"/>
          <w:bCs/>
          <w:color w:val="FF0000"/>
          <w:sz w:val="20"/>
          <w:szCs w:val="20"/>
        </w:rPr>
        <w:t xml:space="preserve"> understanding user intention.</w:t>
      </w:r>
    </w:p>
    <w:p w14:paraId="0D063DD1" w14:textId="720AF4B9" w:rsidR="003E7B0C" w:rsidRPr="008F39E2" w:rsidRDefault="004220A2" w:rsidP="00F82D97">
      <w:pPr>
        <w:pStyle w:val="ListParagraph"/>
        <w:numPr>
          <w:ilvl w:val="0"/>
          <w:numId w:val="34"/>
        </w:numPr>
        <w:spacing w:after="120" w:line="276" w:lineRule="auto"/>
        <w:jc w:val="both"/>
        <w:rPr>
          <w:rFonts w:cs="Arial"/>
          <w:b/>
          <w:color w:val="808080" w:themeColor="background1" w:themeShade="80"/>
          <w:sz w:val="18"/>
          <w:szCs w:val="18"/>
        </w:rPr>
      </w:pPr>
      <w:r w:rsidRPr="00F82D97">
        <w:rPr>
          <w:rFonts w:cs="Arial"/>
          <w:bCs/>
          <w:color w:val="FF0000"/>
          <w:sz w:val="20"/>
          <w:szCs w:val="20"/>
        </w:rPr>
        <w:t xml:space="preserve"> </w:t>
      </w:r>
      <w:r w:rsidR="003E7B0C" w:rsidRPr="008F39E2">
        <w:rPr>
          <w:rFonts w:cs="Arial"/>
          <w:b/>
          <w:color w:val="808080" w:themeColor="background1" w:themeShade="80"/>
          <w:sz w:val="18"/>
          <w:szCs w:val="18"/>
        </w:rPr>
        <w:t>Timeline</w:t>
      </w:r>
      <w:r w:rsidR="003E7B0C" w:rsidRPr="008F39E2">
        <w:rPr>
          <w:rFonts w:cs="Arial"/>
          <w:color w:val="808080" w:themeColor="background1" w:themeShade="80"/>
          <w:sz w:val="18"/>
          <w:szCs w:val="18"/>
        </w:rPr>
        <w:t xml:space="preserve">. We suggest using a Gantt chart to provide a timeline showing </w:t>
      </w:r>
      <w:r w:rsidR="003E7B0C" w:rsidRPr="008F39E2">
        <w:rPr>
          <w:rFonts w:cs="Arial"/>
          <w:color w:val="808080" w:themeColor="background1" w:themeShade="80"/>
          <w:sz w:val="18"/>
          <w:szCs w:val="18"/>
          <w:u w:val="single"/>
        </w:rPr>
        <w:t>which task</w:t>
      </w:r>
      <w:r w:rsidR="003E7B0C" w:rsidRPr="008F39E2">
        <w:rPr>
          <w:rFonts w:cs="Arial"/>
          <w:color w:val="808080" w:themeColor="background1" w:themeShade="80"/>
          <w:sz w:val="18"/>
          <w:szCs w:val="18"/>
        </w:rPr>
        <w:t xml:space="preserve"> will be done </w:t>
      </w:r>
      <w:r w:rsidR="003E7B0C" w:rsidRPr="008F39E2">
        <w:rPr>
          <w:rFonts w:cs="Arial"/>
          <w:color w:val="808080" w:themeColor="background1" w:themeShade="80"/>
          <w:sz w:val="18"/>
          <w:szCs w:val="18"/>
          <w:u w:val="single"/>
        </w:rPr>
        <w:t>when</w:t>
      </w:r>
      <w:r w:rsidR="003E7B0C" w:rsidRPr="008F39E2">
        <w:rPr>
          <w:rFonts w:cs="Arial"/>
          <w:color w:val="808080" w:themeColor="background1" w:themeShade="80"/>
          <w:sz w:val="18"/>
          <w:szCs w:val="18"/>
        </w:rPr>
        <w:t xml:space="preserve"> to achieve each objective. </w:t>
      </w:r>
    </w:p>
    <w:p w14:paraId="437E38F7" w14:textId="2AF054FC" w:rsidR="003E7B0C" w:rsidRPr="00FF5312" w:rsidRDefault="00A142C2" w:rsidP="00F378F8">
      <w:pPr>
        <w:spacing w:after="120" w:line="276" w:lineRule="auto"/>
        <w:ind w:left="720"/>
        <w:rPr>
          <w:rFonts w:cs="Arial"/>
          <w:b/>
          <w:color w:val="808080" w:themeColor="background1" w:themeShade="80"/>
          <w:sz w:val="18"/>
          <w:szCs w:val="18"/>
        </w:rPr>
      </w:pPr>
      <w:r>
        <w:rPr>
          <w:noProof/>
          <w:lang w:val="fr-CA" w:eastAsia="fr-CA"/>
        </w:rPr>
        <w:lastRenderedPageBreak/>
        <w:drawing>
          <wp:inline distT="0" distB="0" distL="0" distR="0" wp14:anchorId="68FAC947" wp14:editId="50123640">
            <wp:extent cx="5765869" cy="3830955"/>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9776" cy="3833551"/>
                    </a:xfrm>
                    <a:prstGeom prst="rect">
                      <a:avLst/>
                    </a:prstGeom>
                  </pic:spPr>
                </pic:pic>
              </a:graphicData>
            </a:graphic>
          </wp:inline>
        </w:drawing>
      </w:r>
    </w:p>
    <w:p w14:paraId="1CDC7D37" w14:textId="77777777" w:rsidR="00F378F8" w:rsidRPr="00FF5312" w:rsidRDefault="00F378F8" w:rsidP="00F378F8">
      <w:pPr>
        <w:numPr>
          <w:ilvl w:val="0"/>
          <w:numId w:val="2"/>
        </w:numPr>
        <w:spacing w:after="120" w:line="276" w:lineRule="auto"/>
        <w:rPr>
          <w:rFonts w:cs="Arial"/>
          <w:sz w:val="20"/>
          <w:szCs w:val="20"/>
        </w:rPr>
      </w:pPr>
      <w:r w:rsidRPr="00FF5312">
        <w:rPr>
          <w:rFonts w:cs="Arial"/>
          <w:b/>
          <w:bCs/>
          <w:color w:val="808080" w:themeColor="background1" w:themeShade="80"/>
          <w:sz w:val="18"/>
          <w:szCs w:val="18"/>
        </w:rPr>
        <w:t xml:space="preserve">Expected deliverables. </w:t>
      </w:r>
      <w:r w:rsidRPr="00387900">
        <w:rPr>
          <w:color w:val="808080" w:themeColor="background1" w:themeShade="80"/>
          <w:sz w:val="18"/>
          <w:szCs w:val="18"/>
        </w:rPr>
        <w:t xml:space="preserve">Each project requires the submission </w:t>
      </w:r>
      <w:r w:rsidRPr="00FF5312">
        <w:rPr>
          <w:rFonts w:cs="Arial"/>
          <w:color w:val="808080" w:themeColor="background1" w:themeShade="80"/>
          <w:sz w:val="18"/>
          <w:szCs w:val="18"/>
        </w:rPr>
        <w:t>of a completed Mitacs Final Report and Mitacs survey at the end of the project</w:t>
      </w:r>
      <w:r w:rsidRPr="00FF5312">
        <w:rPr>
          <w:rFonts w:cs="Arial"/>
          <w:b/>
          <w:bCs/>
          <w:color w:val="808080" w:themeColor="background1" w:themeShade="80"/>
          <w:sz w:val="18"/>
          <w:szCs w:val="18"/>
        </w:rPr>
        <w:t xml:space="preserve">. </w:t>
      </w:r>
      <w:r w:rsidRPr="00FF5312">
        <w:rPr>
          <w:rFonts w:cs="Arial"/>
          <w:color w:val="808080" w:themeColor="background1" w:themeShade="80"/>
          <w:sz w:val="18"/>
          <w:szCs w:val="18"/>
        </w:rPr>
        <w:t xml:space="preserve">Please describe the additional expected deliverables of the project i.e. </w:t>
      </w:r>
      <w:r w:rsidRPr="00387900">
        <w:rPr>
          <w:color w:val="808080" w:themeColor="background1" w:themeShade="80"/>
          <w:sz w:val="18"/>
          <w:szCs w:val="18"/>
        </w:rPr>
        <w:t>expected outcomes, results, documents (intern’s thesis, peer-reviewed journal, conference presentation)</w:t>
      </w:r>
      <w:r w:rsidRPr="00FF5312">
        <w:rPr>
          <w:rFonts w:cs="Arial"/>
          <w:color w:val="808080" w:themeColor="background1" w:themeShade="80"/>
          <w:sz w:val="18"/>
          <w:szCs w:val="18"/>
        </w:rPr>
        <w:t xml:space="preserve">. </w:t>
      </w:r>
    </w:p>
    <w:p w14:paraId="51BC7308" w14:textId="7BD51633" w:rsidR="00F378F8" w:rsidRDefault="00F378F8" w:rsidP="009B0E78">
      <w:pPr>
        <w:pStyle w:val="ListParagraph"/>
        <w:numPr>
          <w:ilvl w:val="0"/>
          <w:numId w:val="30"/>
        </w:numPr>
        <w:shd w:val="clear" w:color="auto" w:fill="FFFFFF" w:themeFill="background1"/>
        <w:spacing w:after="120"/>
        <w:ind w:left="1775" w:hanging="357"/>
        <w:textAlignment w:val="baseline"/>
        <w:rPr>
          <w:rFonts w:cs="Arial"/>
          <w:sz w:val="20"/>
          <w:szCs w:val="20"/>
        </w:rPr>
      </w:pPr>
      <w:r>
        <w:rPr>
          <w:rFonts w:cs="Arial"/>
          <w:sz w:val="20"/>
          <w:szCs w:val="20"/>
        </w:rPr>
        <w:t>A</w:t>
      </w:r>
      <w:r w:rsidRPr="00FF5312">
        <w:rPr>
          <w:rFonts w:cs="Arial"/>
          <w:sz w:val="20"/>
          <w:szCs w:val="20"/>
        </w:rPr>
        <w:t xml:space="preserve"> literature review report</w:t>
      </w:r>
      <w:r>
        <w:rPr>
          <w:rFonts w:cs="Arial"/>
          <w:sz w:val="20"/>
          <w:szCs w:val="20"/>
        </w:rPr>
        <w:t xml:space="preserve"> about dialogue systems for </w:t>
      </w:r>
      <w:r w:rsidR="00230DDD">
        <w:rPr>
          <w:rFonts w:cs="Arial"/>
          <w:sz w:val="20"/>
          <w:szCs w:val="20"/>
        </w:rPr>
        <w:t xml:space="preserve">the </w:t>
      </w:r>
      <w:r>
        <w:rPr>
          <w:rFonts w:cs="Arial"/>
          <w:sz w:val="20"/>
          <w:szCs w:val="20"/>
        </w:rPr>
        <w:t>retail banking business</w:t>
      </w:r>
    </w:p>
    <w:p w14:paraId="4595E1C2" w14:textId="67DC1BB0" w:rsidR="00F378F8" w:rsidRDefault="00F378F8" w:rsidP="009B0E78">
      <w:pPr>
        <w:pStyle w:val="ListParagraph"/>
        <w:numPr>
          <w:ilvl w:val="0"/>
          <w:numId w:val="30"/>
        </w:numPr>
        <w:shd w:val="clear" w:color="auto" w:fill="FFFFFF" w:themeFill="background1"/>
        <w:spacing w:after="120"/>
        <w:ind w:left="1775" w:hanging="357"/>
        <w:textAlignment w:val="baseline"/>
        <w:rPr>
          <w:rFonts w:cs="Arial"/>
          <w:sz w:val="20"/>
          <w:szCs w:val="20"/>
        </w:rPr>
      </w:pPr>
      <w:r>
        <w:rPr>
          <w:rFonts w:cs="Arial"/>
          <w:sz w:val="20"/>
          <w:szCs w:val="20"/>
        </w:rPr>
        <w:t>A</w:t>
      </w:r>
      <w:r w:rsidRPr="00FF5312">
        <w:rPr>
          <w:rFonts w:cs="Arial"/>
          <w:sz w:val="20"/>
          <w:szCs w:val="20"/>
        </w:rPr>
        <w:t xml:space="preserve"> literature review report</w:t>
      </w:r>
      <w:r>
        <w:rPr>
          <w:rFonts w:cs="Arial"/>
          <w:sz w:val="20"/>
          <w:szCs w:val="20"/>
        </w:rPr>
        <w:t xml:space="preserve"> about customer knowledge management in </w:t>
      </w:r>
      <w:r w:rsidR="00230DDD">
        <w:rPr>
          <w:rFonts w:cs="Arial"/>
          <w:sz w:val="20"/>
          <w:szCs w:val="20"/>
        </w:rPr>
        <w:t xml:space="preserve">the </w:t>
      </w:r>
      <w:r>
        <w:rPr>
          <w:rFonts w:cs="Arial"/>
          <w:sz w:val="20"/>
          <w:szCs w:val="20"/>
        </w:rPr>
        <w:t>finance and banking business</w:t>
      </w:r>
    </w:p>
    <w:p w14:paraId="22029FE0" w14:textId="3B8C2019" w:rsidR="00F378F8" w:rsidRDefault="00F378F8" w:rsidP="009B0E78">
      <w:pPr>
        <w:pStyle w:val="ListParagraph"/>
        <w:numPr>
          <w:ilvl w:val="0"/>
          <w:numId w:val="30"/>
        </w:numPr>
        <w:shd w:val="clear" w:color="auto" w:fill="FFFFFF" w:themeFill="background1"/>
        <w:spacing w:after="120"/>
        <w:ind w:left="1775" w:hanging="357"/>
        <w:textAlignment w:val="baseline"/>
        <w:rPr>
          <w:rFonts w:cs="Arial"/>
          <w:sz w:val="20"/>
          <w:szCs w:val="20"/>
        </w:rPr>
      </w:pPr>
      <w:r w:rsidRPr="00FF5312">
        <w:rPr>
          <w:rFonts w:cs="Arial"/>
          <w:sz w:val="20"/>
          <w:szCs w:val="20"/>
        </w:rPr>
        <w:t xml:space="preserve">A </w:t>
      </w:r>
      <w:r>
        <w:rPr>
          <w:rFonts w:cs="Arial"/>
          <w:sz w:val="20"/>
          <w:szCs w:val="20"/>
        </w:rPr>
        <w:t>f</w:t>
      </w:r>
      <w:r w:rsidRPr="00FF5312">
        <w:rPr>
          <w:rFonts w:cs="Arial"/>
          <w:sz w:val="20"/>
          <w:szCs w:val="20"/>
        </w:rPr>
        <w:t xml:space="preserve">ramework </w:t>
      </w:r>
      <w:r>
        <w:rPr>
          <w:rFonts w:cs="Arial"/>
          <w:sz w:val="20"/>
          <w:szCs w:val="20"/>
        </w:rPr>
        <w:t xml:space="preserve">for </w:t>
      </w:r>
      <w:r w:rsidR="00230DDD">
        <w:rPr>
          <w:rFonts w:cs="Arial"/>
          <w:sz w:val="20"/>
          <w:szCs w:val="20"/>
        </w:rPr>
        <w:t xml:space="preserve">the </w:t>
      </w:r>
      <w:r w:rsidRPr="00FF5312">
        <w:rPr>
          <w:rFonts w:cs="Arial"/>
          <w:sz w:val="20"/>
          <w:szCs w:val="20"/>
        </w:rPr>
        <w:t>Smart dialogue</w:t>
      </w:r>
      <w:r>
        <w:rPr>
          <w:rFonts w:cs="Arial"/>
          <w:sz w:val="20"/>
          <w:szCs w:val="20"/>
        </w:rPr>
        <w:t xml:space="preserve"> system</w:t>
      </w:r>
      <w:r w:rsidR="001B3CFC">
        <w:rPr>
          <w:rFonts w:cs="Arial"/>
          <w:sz w:val="20"/>
          <w:szCs w:val="20"/>
        </w:rPr>
        <w:t xml:space="preserve"> with its’ component</w:t>
      </w:r>
      <w:r w:rsidR="00732845">
        <w:rPr>
          <w:rFonts w:cs="Arial"/>
          <w:sz w:val="20"/>
          <w:szCs w:val="20"/>
        </w:rPr>
        <w:t>s</w:t>
      </w:r>
    </w:p>
    <w:p w14:paraId="59BC2A64" w14:textId="77777777" w:rsidR="00F378F8" w:rsidRPr="00C75816" w:rsidRDefault="00F378F8" w:rsidP="009B0E78">
      <w:pPr>
        <w:pStyle w:val="ListParagraph"/>
        <w:numPr>
          <w:ilvl w:val="0"/>
          <w:numId w:val="30"/>
        </w:numPr>
        <w:shd w:val="clear" w:color="auto" w:fill="FFFFFF" w:themeFill="background1"/>
        <w:spacing w:after="120"/>
        <w:ind w:left="1775" w:hanging="357"/>
        <w:textAlignment w:val="baseline"/>
        <w:rPr>
          <w:rFonts w:cs="Arial"/>
          <w:sz w:val="20"/>
          <w:szCs w:val="20"/>
        </w:rPr>
      </w:pPr>
      <w:r w:rsidRPr="00C75816">
        <w:rPr>
          <w:rFonts w:cs="Arial"/>
          <w:sz w:val="20"/>
          <w:szCs w:val="20"/>
        </w:rPr>
        <w:t>A system architecture proposal</w:t>
      </w:r>
      <w:r>
        <w:rPr>
          <w:rFonts w:cs="Arial"/>
          <w:sz w:val="20"/>
          <w:szCs w:val="20"/>
        </w:rPr>
        <w:t xml:space="preserve"> for </w:t>
      </w:r>
      <w:r w:rsidRPr="00FF5312">
        <w:rPr>
          <w:rFonts w:cs="Arial"/>
          <w:bCs/>
          <w:sz w:val="20"/>
          <w:szCs w:val="20"/>
        </w:rPr>
        <w:t>smart banking conversational services</w:t>
      </w:r>
    </w:p>
    <w:p w14:paraId="22B32C40" w14:textId="77777777" w:rsidR="00F378F8" w:rsidRPr="00C75816" w:rsidRDefault="00F378F8" w:rsidP="009B0E78">
      <w:pPr>
        <w:pStyle w:val="ListParagraph"/>
        <w:numPr>
          <w:ilvl w:val="0"/>
          <w:numId w:val="30"/>
        </w:numPr>
        <w:shd w:val="clear" w:color="auto" w:fill="FFFFFF" w:themeFill="background1"/>
        <w:spacing w:after="120"/>
        <w:ind w:left="1775" w:hanging="357"/>
        <w:textAlignment w:val="baseline"/>
        <w:rPr>
          <w:rFonts w:cs="Arial"/>
          <w:sz w:val="20"/>
          <w:szCs w:val="20"/>
        </w:rPr>
      </w:pPr>
      <w:r w:rsidRPr="00C75816">
        <w:rPr>
          <w:rFonts w:cs="Arial"/>
          <w:sz w:val="20"/>
          <w:szCs w:val="20"/>
        </w:rPr>
        <w:t xml:space="preserve">A </w:t>
      </w:r>
      <w:r>
        <w:rPr>
          <w:rFonts w:cs="Arial"/>
          <w:sz w:val="20"/>
          <w:szCs w:val="20"/>
        </w:rPr>
        <w:t xml:space="preserve">software prototype for the </w:t>
      </w:r>
      <w:r w:rsidRPr="00FF5312">
        <w:rPr>
          <w:rFonts w:cs="Arial"/>
          <w:bCs/>
          <w:sz w:val="20"/>
          <w:szCs w:val="20"/>
        </w:rPr>
        <w:t>smart banking conversational service</w:t>
      </w:r>
    </w:p>
    <w:p w14:paraId="4EB558A2" w14:textId="77777777" w:rsidR="00F378F8" w:rsidRPr="00FF5312" w:rsidRDefault="00F378F8" w:rsidP="009B0E78">
      <w:pPr>
        <w:pStyle w:val="ListParagraph"/>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w:t>
      </w:r>
      <w:r w:rsidRPr="00FF5312">
        <w:rPr>
          <w:rFonts w:cs="Arial"/>
          <w:sz w:val="20"/>
          <w:szCs w:val="20"/>
        </w:rPr>
        <w:t xml:space="preserve"> evaluati</w:t>
      </w:r>
      <w:r>
        <w:rPr>
          <w:rFonts w:cs="Arial"/>
          <w:sz w:val="20"/>
          <w:szCs w:val="20"/>
        </w:rPr>
        <w:t xml:space="preserve">on of </w:t>
      </w:r>
      <w:r w:rsidRPr="00FF5312">
        <w:rPr>
          <w:rFonts w:cs="Arial"/>
          <w:sz w:val="20"/>
          <w:szCs w:val="20"/>
        </w:rPr>
        <w:t xml:space="preserve">the </w:t>
      </w:r>
      <w:r>
        <w:rPr>
          <w:rFonts w:cs="Arial"/>
          <w:sz w:val="20"/>
          <w:szCs w:val="20"/>
        </w:rPr>
        <w:t xml:space="preserve">framework </w:t>
      </w:r>
      <w:r w:rsidRPr="00FF5312">
        <w:rPr>
          <w:rFonts w:cs="Arial"/>
          <w:sz w:val="20"/>
          <w:szCs w:val="20"/>
        </w:rPr>
        <w:t>qualitatively</w:t>
      </w:r>
    </w:p>
    <w:p w14:paraId="1E162056" w14:textId="77777777" w:rsidR="00F378F8" w:rsidRPr="00FF5312" w:rsidRDefault="00F378F8" w:rsidP="009B0E78">
      <w:pPr>
        <w:pStyle w:val="ListParagraph"/>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 </w:t>
      </w:r>
      <w:r w:rsidRPr="00FF5312">
        <w:rPr>
          <w:rFonts w:cs="Arial"/>
          <w:sz w:val="20"/>
          <w:szCs w:val="20"/>
        </w:rPr>
        <w:t>evaluati</w:t>
      </w:r>
      <w:r>
        <w:rPr>
          <w:rFonts w:cs="Arial"/>
          <w:sz w:val="20"/>
          <w:szCs w:val="20"/>
        </w:rPr>
        <w:t xml:space="preserve">on of </w:t>
      </w:r>
      <w:r w:rsidRPr="00FF5312">
        <w:rPr>
          <w:rFonts w:cs="Arial"/>
          <w:sz w:val="20"/>
          <w:szCs w:val="20"/>
        </w:rPr>
        <w:t xml:space="preserve">the </w:t>
      </w:r>
      <w:r>
        <w:rPr>
          <w:rFonts w:cs="Arial"/>
          <w:sz w:val="20"/>
          <w:szCs w:val="20"/>
        </w:rPr>
        <w:t>framework</w:t>
      </w:r>
      <w:r w:rsidRPr="00FF5312">
        <w:rPr>
          <w:rFonts w:cs="Arial"/>
          <w:sz w:val="20"/>
          <w:szCs w:val="20"/>
        </w:rPr>
        <w:t xml:space="preserve"> quantitatively with regards to user tests </w:t>
      </w:r>
    </w:p>
    <w:p w14:paraId="51E342C8" w14:textId="77777777" w:rsidR="00F378F8" w:rsidRDefault="00F378F8" w:rsidP="009B0E78">
      <w:pPr>
        <w:pStyle w:val="ListParagraph"/>
        <w:numPr>
          <w:ilvl w:val="0"/>
          <w:numId w:val="29"/>
        </w:numPr>
        <w:spacing w:after="120"/>
        <w:ind w:left="1775" w:hanging="357"/>
        <w:rPr>
          <w:rFonts w:cs="Arial"/>
          <w:sz w:val="20"/>
          <w:szCs w:val="20"/>
        </w:rPr>
      </w:pPr>
      <w:r w:rsidRPr="00FF5312">
        <w:rPr>
          <w:rFonts w:cs="Arial"/>
          <w:sz w:val="20"/>
          <w:szCs w:val="20"/>
        </w:rPr>
        <w:t>Peer-reviewed conference or journal publications.</w:t>
      </w:r>
    </w:p>
    <w:p w14:paraId="1685CDB2" w14:textId="77777777" w:rsidR="00F378F8" w:rsidRPr="00FF5312" w:rsidRDefault="00F378F8" w:rsidP="009B0E78">
      <w:pPr>
        <w:pStyle w:val="ListParagraph"/>
        <w:numPr>
          <w:ilvl w:val="0"/>
          <w:numId w:val="29"/>
        </w:numPr>
        <w:shd w:val="clear" w:color="auto" w:fill="FFFFFF" w:themeFill="background1"/>
        <w:spacing w:after="120"/>
        <w:ind w:left="1775" w:hanging="357"/>
        <w:textAlignment w:val="baseline"/>
        <w:rPr>
          <w:rFonts w:cs="Arial"/>
          <w:sz w:val="20"/>
          <w:szCs w:val="20"/>
        </w:rPr>
      </w:pPr>
      <w:r w:rsidRPr="00C428F4">
        <w:rPr>
          <w:rFonts w:cs="Arial"/>
          <w:sz w:val="20"/>
          <w:szCs w:val="20"/>
        </w:rPr>
        <w:t>A workshop about smart banking conversational services for Desjardins</w:t>
      </w:r>
      <w:r w:rsidRPr="00FF5312">
        <w:rPr>
          <w:rFonts w:cs="Arial"/>
          <w:sz w:val="20"/>
          <w:szCs w:val="20"/>
        </w:rPr>
        <w:t xml:space="preserve"> </w:t>
      </w:r>
    </w:p>
    <w:p w14:paraId="2630F3BE" w14:textId="77777777" w:rsidR="00F378F8" w:rsidRPr="00FF5312" w:rsidRDefault="00F378F8" w:rsidP="00F378F8">
      <w:pPr>
        <w:pStyle w:val="ListParagraph"/>
        <w:spacing w:before="120" w:after="120"/>
        <w:ind w:left="2160"/>
        <w:rPr>
          <w:rFonts w:cs="Arial"/>
          <w:sz w:val="20"/>
          <w:szCs w:val="20"/>
        </w:rPr>
      </w:pPr>
    </w:p>
    <w:p w14:paraId="3F037DD7" w14:textId="77777777" w:rsidR="00F378F8" w:rsidRPr="00FF5312" w:rsidRDefault="00F378F8" w:rsidP="00F378F8">
      <w:pPr>
        <w:numPr>
          <w:ilvl w:val="0"/>
          <w:numId w:val="2"/>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Benefit to the intern.</w:t>
      </w:r>
      <w:r w:rsidRPr="00FF5312">
        <w:rPr>
          <w:rFonts w:cs="Arial"/>
          <w:color w:val="808080" w:themeColor="background1" w:themeShade="80"/>
          <w:sz w:val="18"/>
          <w:szCs w:val="18"/>
        </w:rPr>
        <w:t xml:space="preserve"> </w:t>
      </w:r>
    </w:p>
    <w:p w14:paraId="02F99091" w14:textId="4069E0DD" w:rsidR="000455E4" w:rsidRDefault="00F378F8" w:rsidP="00F378F8">
      <w:pPr>
        <w:spacing w:after="120"/>
        <w:ind w:left="1440"/>
        <w:jc w:val="both"/>
        <w:rPr>
          <w:sz w:val="20"/>
        </w:rPr>
      </w:pPr>
      <w:r w:rsidRPr="00FF5312">
        <w:rPr>
          <w:sz w:val="20"/>
        </w:rPr>
        <w:t xml:space="preserve">At </w:t>
      </w:r>
      <w:r>
        <w:rPr>
          <w:sz w:val="20"/>
        </w:rPr>
        <w:t>Desjardins</w:t>
      </w:r>
      <w:r w:rsidRPr="00FF5312">
        <w:rPr>
          <w:sz w:val="20"/>
        </w:rPr>
        <w:t>, the intern ha</w:t>
      </w:r>
      <w:r w:rsidR="000455E4">
        <w:rPr>
          <w:sz w:val="20"/>
        </w:rPr>
        <w:t>s</w:t>
      </w:r>
      <w:r w:rsidRPr="00FF5312">
        <w:rPr>
          <w:sz w:val="20"/>
        </w:rPr>
        <w:t xml:space="preserve"> a chance to collaborate with established banking experts, employees, customers, and researchers in the finance industry under a professional working environment. </w:t>
      </w:r>
    </w:p>
    <w:p w14:paraId="195E4202" w14:textId="1A0FF676" w:rsidR="000455E4" w:rsidRDefault="00F378F8" w:rsidP="00F378F8">
      <w:pPr>
        <w:spacing w:after="120"/>
        <w:ind w:left="1440"/>
        <w:jc w:val="both"/>
        <w:rPr>
          <w:sz w:val="20"/>
        </w:rPr>
      </w:pPr>
      <w:r w:rsidRPr="00FF5312">
        <w:rPr>
          <w:sz w:val="20"/>
        </w:rPr>
        <w:t xml:space="preserve">Especially, the intern will work deeply in machine learning, deep learning, knowledge base, and ontology fields to build up a new smart conversational banking service. Moreover, </w:t>
      </w:r>
      <w:r w:rsidR="000455E4">
        <w:rPr>
          <w:sz w:val="20"/>
        </w:rPr>
        <w:t>he</w:t>
      </w:r>
      <w:r w:rsidRPr="00FF5312">
        <w:rPr>
          <w:sz w:val="20"/>
        </w:rPr>
        <w:t xml:space="preserve"> can access relevant/approval datasets and high-performance computational resources.  </w:t>
      </w:r>
    </w:p>
    <w:p w14:paraId="03FF7554" w14:textId="7D9C7E69" w:rsidR="00F378F8" w:rsidRPr="00FF5312" w:rsidRDefault="000455E4" w:rsidP="00F378F8">
      <w:pPr>
        <w:spacing w:after="120"/>
        <w:ind w:left="1440"/>
        <w:jc w:val="both"/>
        <w:rPr>
          <w:sz w:val="20"/>
        </w:rPr>
      </w:pPr>
      <w:r>
        <w:rPr>
          <w:sz w:val="20"/>
        </w:rPr>
        <w:t>He also</w:t>
      </w:r>
      <w:r w:rsidR="00F378F8">
        <w:rPr>
          <w:sz w:val="20"/>
        </w:rPr>
        <w:t xml:space="preserve"> can perform their </w:t>
      </w:r>
      <w:r w:rsidR="00F378F8" w:rsidRPr="00FF5312">
        <w:rPr>
          <w:sz w:val="20"/>
        </w:rPr>
        <w:t xml:space="preserve">research and develop </w:t>
      </w:r>
      <w:r w:rsidR="00F378F8">
        <w:rPr>
          <w:sz w:val="20"/>
        </w:rPr>
        <w:t xml:space="preserve">their </w:t>
      </w:r>
      <w:r w:rsidR="00F378F8" w:rsidRPr="00FF5312">
        <w:rPr>
          <w:sz w:val="20"/>
        </w:rPr>
        <w:t>models</w:t>
      </w:r>
      <w:r w:rsidR="00F378F8">
        <w:rPr>
          <w:sz w:val="20"/>
        </w:rPr>
        <w:t>,</w:t>
      </w:r>
      <w:r w:rsidR="00F378F8" w:rsidRPr="00FF5312">
        <w:rPr>
          <w:sz w:val="20"/>
        </w:rPr>
        <w:t xml:space="preserve"> which are used in real industrial products</w:t>
      </w:r>
      <w:r w:rsidR="00F378F8">
        <w:rPr>
          <w:sz w:val="20"/>
        </w:rPr>
        <w:t xml:space="preserve"> and services</w:t>
      </w:r>
      <w:r w:rsidR="00F378F8" w:rsidRPr="00FF5312">
        <w:rPr>
          <w:sz w:val="20"/>
        </w:rPr>
        <w:t xml:space="preserve">. The experimental framework for evaluating models is implemented by </w:t>
      </w:r>
      <w:r w:rsidR="00F378F8" w:rsidRPr="00FF5312">
        <w:rPr>
          <w:sz w:val="20"/>
        </w:rPr>
        <w:lastRenderedPageBreak/>
        <w:t xml:space="preserve">both </w:t>
      </w:r>
      <w:r w:rsidR="00F378F8">
        <w:rPr>
          <w:sz w:val="20"/>
        </w:rPr>
        <w:t>the b</w:t>
      </w:r>
      <w:r w:rsidR="00F378F8" w:rsidRPr="00FF5312">
        <w:rPr>
          <w:sz w:val="20"/>
        </w:rPr>
        <w:t xml:space="preserve">ank’s experts and the intern. </w:t>
      </w:r>
      <w:r>
        <w:rPr>
          <w:sz w:val="20"/>
        </w:rPr>
        <w:t>He</w:t>
      </w:r>
      <w:r w:rsidR="00F378F8">
        <w:rPr>
          <w:sz w:val="20"/>
        </w:rPr>
        <w:t xml:space="preserve"> </w:t>
      </w:r>
      <w:r w:rsidR="00F378F8" w:rsidRPr="00FF5312">
        <w:rPr>
          <w:sz w:val="20"/>
        </w:rPr>
        <w:t xml:space="preserve">will </w:t>
      </w:r>
      <w:r w:rsidR="00F378F8">
        <w:rPr>
          <w:sz w:val="20"/>
        </w:rPr>
        <w:t>suggest</w:t>
      </w:r>
      <w:r w:rsidR="00F378F8" w:rsidRPr="00FF5312">
        <w:rPr>
          <w:sz w:val="20"/>
        </w:rPr>
        <w:t xml:space="preserve"> </w:t>
      </w:r>
      <w:r w:rsidR="00F378F8">
        <w:rPr>
          <w:sz w:val="20"/>
        </w:rPr>
        <w:t xml:space="preserve">new </w:t>
      </w:r>
      <w:r w:rsidR="00F378F8" w:rsidRPr="00FF5312">
        <w:rPr>
          <w:sz w:val="20"/>
        </w:rPr>
        <w:t>ideas, analyze experiments, propose algorithms,</w:t>
      </w:r>
      <w:r w:rsidR="00F378F8">
        <w:rPr>
          <w:sz w:val="20"/>
        </w:rPr>
        <w:t xml:space="preserve"> and </w:t>
      </w:r>
      <w:r w:rsidR="00F378F8" w:rsidRPr="00FF5312">
        <w:rPr>
          <w:sz w:val="20"/>
        </w:rPr>
        <w:t xml:space="preserve">research solutions for </w:t>
      </w:r>
      <w:r w:rsidR="00F378F8">
        <w:rPr>
          <w:sz w:val="20"/>
        </w:rPr>
        <w:t xml:space="preserve">more innovative </w:t>
      </w:r>
      <w:r w:rsidR="00F378F8" w:rsidRPr="00FF5312">
        <w:rPr>
          <w:sz w:val="20"/>
        </w:rPr>
        <w:t>banking services.</w:t>
      </w:r>
    </w:p>
    <w:p w14:paraId="7A44D148" w14:textId="77777777" w:rsidR="00F378F8" w:rsidRPr="00FF5312" w:rsidRDefault="00F378F8" w:rsidP="00F378F8">
      <w:pPr>
        <w:numPr>
          <w:ilvl w:val="0"/>
          <w:numId w:val="2"/>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Interaction</w:t>
      </w:r>
      <w:r w:rsidRPr="00FF5312">
        <w:rPr>
          <w:rFonts w:cs="Arial"/>
          <w:color w:val="808080" w:themeColor="background1" w:themeShade="80"/>
          <w:sz w:val="18"/>
          <w:szCs w:val="18"/>
        </w:rPr>
        <w:t xml:space="preserve">. Indicate the percentage (%) of time during the project that the intern will spend on-site at the partner location and at the academic institution(s). </w:t>
      </w:r>
      <w:r w:rsidRPr="00FF5312">
        <w:rPr>
          <w:rFonts w:eastAsiaTheme="minorHAnsi" w:cs="Arial"/>
          <w:color w:val="808080" w:themeColor="background1" w:themeShade="80"/>
          <w:sz w:val="18"/>
          <w:szCs w:val="18"/>
        </w:rPr>
        <w:t xml:space="preserve">Research should be carried out equally (50%) in the premises of the partner and the academic institution(s). </w:t>
      </w:r>
    </w:p>
    <w:p w14:paraId="3D1DB915" w14:textId="77777777" w:rsidR="00F378F8" w:rsidRPr="00FF5312" w:rsidRDefault="00F378F8" w:rsidP="00F378F8">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 xml:space="preserve">% of partner interaction: _75___ %  </w:t>
      </w:r>
      <w:r w:rsidRPr="00FF5312">
        <w:rPr>
          <w:rFonts w:cs="Arial"/>
          <w:b/>
          <w:color w:val="808080" w:themeColor="background1" w:themeShade="80"/>
          <w:sz w:val="18"/>
          <w:szCs w:val="18"/>
        </w:rPr>
        <w:t>+</w:t>
      </w:r>
      <w:r w:rsidRPr="00FF5312">
        <w:rPr>
          <w:rFonts w:cs="Arial"/>
          <w:color w:val="808080" w:themeColor="background1" w:themeShade="80"/>
          <w:sz w:val="18"/>
          <w:szCs w:val="18"/>
        </w:rPr>
        <w:t xml:space="preserve">  % of academic interaction: _25___ %  = 100%</w:t>
      </w:r>
    </w:p>
    <w:p w14:paraId="38523345" w14:textId="77777777" w:rsidR="00F378F8" w:rsidRPr="00FF5312" w:rsidRDefault="00F378F8" w:rsidP="00F378F8">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If</w:t>
      </w:r>
      <w:r w:rsidRPr="00FF5312">
        <w:rPr>
          <w:rFonts w:eastAsiaTheme="minorHAnsi" w:cs="Arial"/>
          <w:color w:val="808080" w:themeColor="background1" w:themeShade="80"/>
          <w:sz w:val="18"/>
          <w:szCs w:val="18"/>
        </w:rPr>
        <w:t xml:space="preserve"> different, please include a </w:t>
      </w:r>
      <w:r w:rsidRPr="00FF5312">
        <w:rPr>
          <w:rFonts w:eastAsiaTheme="minorHAnsi" w:cs="Arial"/>
          <w:b/>
          <w:bCs/>
          <w:color w:val="808080" w:themeColor="background1" w:themeShade="80"/>
          <w:sz w:val="18"/>
          <w:szCs w:val="18"/>
        </w:rPr>
        <w:t>justification</w:t>
      </w:r>
      <w:r w:rsidRPr="00FF5312">
        <w:rPr>
          <w:rFonts w:eastAsiaTheme="minorHAnsi" w:cs="Arial"/>
          <w:color w:val="808080" w:themeColor="background1" w:themeShade="80"/>
          <w:sz w:val="18"/>
          <w:szCs w:val="18"/>
        </w:rPr>
        <w:t>. NOTE: The</w:t>
      </w:r>
      <w:r w:rsidRPr="00FF5312">
        <w:rPr>
          <w:rFonts w:cs="Arial"/>
          <w:b/>
          <w:color w:val="808080" w:themeColor="background1" w:themeShade="80"/>
          <w:sz w:val="18"/>
          <w:szCs w:val="18"/>
        </w:rPr>
        <w:t xml:space="preserve"> </w:t>
      </w:r>
      <w:r w:rsidRPr="00FF5312">
        <w:rPr>
          <w:rFonts w:eastAsiaTheme="minorHAnsi" w:cs="Arial"/>
          <w:color w:val="808080" w:themeColor="background1" w:themeShade="80"/>
          <w:sz w:val="18"/>
          <w:szCs w:val="18"/>
        </w:rPr>
        <w:t>minimum interaction at either site is 25% with a maximum of 75%.</w:t>
      </w:r>
    </w:p>
    <w:p w14:paraId="4485B356" w14:textId="77777777" w:rsidR="00F378F8" w:rsidRPr="00FF5312" w:rsidRDefault="00F378F8" w:rsidP="00F378F8">
      <w:pPr>
        <w:spacing w:after="120" w:line="276" w:lineRule="auto"/>
        <w:rPr>
          <w:rFonts w:cs="Arial"/>
          <w:color w:val="808080" w:themeColor="background1" w:themeShade="80"/>
          <w:sz w:val="18"/>
          <w:szCs w:val="18"/>
        </w:rPr>
      </w:pPr>
    </w:p>
    <w:p w14:paraId="583DB8D7" w14:textId="77777777" w:rsidR="00F378F8" w:rsidRPr="00FF5312" w:rsidRDefault="00F378F8" w:rsidP="00F378F8">
      <w:pPr>
        <w:pStyle w:val="ListParagraph"/>
        <w:keepNext/>
        <w:keepLines/>
        <w:numPr>
          <w:ilvl w:val="0"/>
          <w:numId w:val="2"/>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 xml:space="preserve">Partner interaction.  </w:t>
      </w:r>
    </w:p>
    <w:p w14:paraId="52E8FEB3" w14:textId="77777777" w:rsidR="00F378F8" w:rsidRPr="00FF5312" w:rsidRDefault="00F378F8" w:rsidP="00F378F8">
      <w:pPr>
        <w:pStyle w:val="ListParagraph"/>
        <w:keepNext/>
        <w:keepLines/>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Provide a detailed description of the activities that will be performed on-site at the partner organization </w:t>
      </w:r>
      <w:r w:rsidRPr="00387900">
        <w:rPr>
          <w:color w:val="808080" w:themeColor="background1" w:themeShade="80"/>
          <w:sz w:val="18"/>
          <w:szCs w:val="18"/>
        </w:rPr>
        <w:t xml:space="preserve">and the expected interaction with and supervision by employees of the partner organization.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provide a detailed description of the activities that will be performed on-site at the pre-approved incubator, including the expected interaction with and supervision with incubator staff.</w:t>
      </w:r>
    </w:p>
    <w:p w14:paraId="4F7FF6C3" w14:textId="77777777" w:rsidR="00F378F8" w:rsidRPr="00FF5312" w:rsidRDefault="00F378F8" w:rsidP="00F378F8">
      <w:pPr>
        <w:pStyle w:val="ListParagraph"/>
        <w:keepNext/>
        <w:keepLines/>
        <w:spacing w:after="120" w:line="276" w:lineRule="auto"/>
        <w:ind w:left="1440"/>
        <w:jc w:val="both"/>
        <w:rPr>
          <w:rFonts w:cs="Arial"/>
          <w:b/>
          <w:color w:val="808080" w:themeColor="background1" w:themeShade="80"/>
          <w:sz w:val="18"/>
          <w:szCs w:val="18"/>
        </w:rPr>
      </w:pPr>
      <w:r w:rsidRPr="00FF5312">
        <w:rPr>
          <w:rFonts w:cs="Arial"/>
          <w:sz w:val="20"/>
          <w:szCs w:val="20"/>
        </w:rPr>
        <w:t>The intern</w:t>
      </w:r>
      <w:r>
        <w:rPr>
          <w:rFonts w:cs="Arial"/>
          <w:sz w:val="20"/>
          <w:szCs w:val="20"/>
        </w:rPr>
        <w:t>s</w:t>
      </w:r>
      <w:r w:rsidRPr="00FF5312">
        <w:rPr>
          <w:rFonts w:cs="Arial"/>
          <w:sz w:val="20"/>
          <w:szCs w:val="20"/>
        </w:rPr>
        <w:t xml:space="preserve"> will come to the partner organization four days per week and closely collaborate with members from the partner organization such as expert</w:t>
      </w:r>
      <w:r>
        <w:rPr>
          <w:rFonts w:cs="Arial"/>
          <w:sz w:val="20"/>
          <w:szCs w:val="20"/>
        </w:rPr>
        <w:t>s</w:t>
      </w:r>
      <w:r w:rsidRPr="00FF5312">
        <w:rPr>
          <w:rFonts w:cs="Arial"/>
          <w:sz w:val="20"/>
          <w:szCs w:val="20"/>
        </w:rPr>
        <w:t>, end</w:t>
      </w:r>
      <w:r>
        <w:rPr>
          <w:rFonts w:cs="Arial"/>
          <w:sz w:val="20"/>
          <w:szCs w:val="20"/>
        </w:rPr>
        <w:t xml:space="preserve"> </w:t>
      </w:r>
      <w:r w:rsidRPr="00FF5312">
        <w:rPr>
          <w:rFonts w:cs="Arial"/>
          <w:sz w:val="20"/>
          <w:szCs w:val="20"/>
        </w:rPr>
        <w:t>user</w:t>
      </w:r>
      <w:r>
        <w:rPr>
          <w:rFonts w:cs="Arial"/>
          <w:sz w:val="20"/>
          <w:szCs w:val="20"/>
        </w:rPr>
        <w:t>s</w:t>
      </w:r>
      <w:r w:rsidRPr="00FF5312">
        <w:rPr>
          <w:rFonts w:cs="Arial"/>
          <w:sz w:val="20"/>
          <w:szCs w:val="20"/>
        </w:rPr>
        <w:t>, banking service</w:t>
      </w:r>
      <w:r>
        <w:rPr>
          <w:rFonts w:cs="Arial"/>
          <w:sz w:val="20"/>
          <w:szCs w:val="20"/>
        </w:rPr>
        <w:t>s</w:t>
      </w:r>
      <w:r w:rsidRPr="00FF5312">
        <w:rPr>
          <w:rFonts w:cs="Arial"/>
          <w:sz w:val="20"/>
          <w:szCs w:val="20"/>
        </w:rPr>
        <w:t xml:space="preserve">, </w:t>
      </w:r>
      <w:r>
        <w:rPr>
          <w:rFonts w:cs="Arial"/>
          <w:sz w:val="20"/>
          <w:szCs w:val="20"/>
        </w:rPr>
        <w:t xml:space="preserve">and participate in </w:t>
      </w:r>
      <w:r w:rsidRPr="00FF5312">
        <w:rPr>
          <w:rFonts w:cs="Arial"/>
          <w:sz w:val="20"/>
          <w:szCs w:val="20"/>
        </w:rPr>
        <w:t>the relevant internal training of banking services</w:t>
      </w:r>
      <w:r>
        <w:rPr>
          <w:rFonts w:cs="Arial"/>
          <w:sz w:val="20"/>
          <w:szCs w:val="20"/>
        </w:rPr>
        <w:t>.</w:t>
      </w:r>
    </w:p>
    <w:p w14:paraId="7B2A7998" w14:textId="77777777" w:rsidR="00F378F8" w:rsidRPr="00FF5312" w:rsidRDefault="00F378F8" w:rsidP="00F378F8">
      <w:pPr>
        <w:pStyle w:val="ListParagraph"/>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Indicate the resources the partner organization will be providing to support the intern’s work at their premises. </w:t>
      </w:r>
      <w:r w:rsidRPr="00387900">
        <w:rPr>
          <w:color w:val="808080" w:themeColor="background1" w:themeShade="80"/>
          <w:sz w:val="18"/>
          <w:szCs w:val="18"/>
        </w:rPr>
        <w:t xml:space="preserve">Include information about (1) space, (2) resources, and (3) expertise that will be provided by the organization to the intern.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indicate the resources the pre-approved incubator will provide, including information about space, resources, and expertise. </w:t>
      </w:r>
    </w:p>
    <w:p w14:paraId="2787A57F" w14:textId="77777777" w:rsidR="00F378F8" w:rsidRPr="00FF5312" w:rsidRDefault="00F378F8" w:rsidP="00F378F8">
      <w:pPr>
        <w:pStyle w:val="ListParagraph"/>
        <w:spacing w:before="120" w:after="120"/>
        <w:ind w:left="1440"/>
        <w:jc w:val="both"/>
        <w:rPr>
          <w:rFonts w:cs="Arial"/>
          <w:sz w:val="20"/>
          <w:szCs w:val="20"/>
        </w:rPr>
      </w:pPr>
      <w:r w:rsidRPr="00FF5312">
        <w:rPr>
          <w:rFonts w:cs="Arial"/>
          <w:sz w:val="20"/>
          <w:szCs w:val="20"/>
        </w:rPr>
        <w:t>The nature of working</w:t>
      </w:r>
      <w:r>
        <w:rPr>
          <w:rFonts w:cs="Arial"/>
          <w:sz w:val="20"/>
          <w:szCs w:val="20"/>
        </w:rPr>
        <w:t>, which</w:t>
      </w:r>
      <w:r w:rsidRPr="00FF5312">
        <w:rPr>
          <w:rFonts w:cs="Arial"/>
          <w:sz w:val="20"/>
          <w:szCs w:val="20"/>
        </w:rPr>
        <w:t xml:space="preserve"> is </w:t>
      </w:r>
      <w:r>
        <w:rPr>
          <w:rFonts w:cs="Arial"/>
          <w:sz w:val="20"/>
          <w:szCs w:val="20"/>
        </w:rPr>
        <w:t>knowledge capturing, sharing and applying,</w:t>
      </w:r>
      <w:r w:rsidRPr="00FF5312">
        <w:rPr>
          <w:rFonts w:cs="Arial"/>
          <w:sz w:val="20"/>
          <w:szCs w:val="20"/>
        </w:rPr>
        <w:t xml:space="preserve"> require</w:t>
      </w:r>
      <w:r>
        <w:rPr>
          <w:rFonts w:cs="Arial"/>
          <w:sz w:val="20"/>
          <w:szCs w:val="20"/>
        </w:rPr>
        <w:t>s</w:t>
      </w:r>
      <w:r w:rsidRPr="00FF5312">
        <w:rPr>
          <w:rFonts w:cs="Arial"/>
          <w:sz w:val="20"/>
          <w:szCs w:val="20"/>
        </w:rPr>
        <w:t xml:space="preserve"> not only</w:t>
      </w:r>
      <w:r>
        <w:rPr>
          <w:rFonts w:cs="Arial"/>
          <w:sz w:val="20"/>
          <w:szCs w:val="20"/>
        </w:rPr>
        <w:t xml:space="preserve"> the traditional office (such as a </w:t>
      </w:r>
      <w:r w:rsidRPr="00FF5312">
        <w:rPr>
          <w:rFonts w:cs="Arial"/>
          <w:sz w:val="20"/>
          <w:szCs w:val="20"/>
        </w:rPr>
        <w:t xml:space="preserve">desk, chair, monitor, personal computer, </w:t>
      </w:r>
      <w:r>
        <w:rPr>
          <w:rFonts w:cs="Arial"/>
          <w:sz w:val="20"/>
          <w:szCs w:val="20"/>
        </w:rPr>
        <w:t xml:space="preserve">printer) </w:t>
      </w:r>
      <w:r w:rsidRPr="00FF5312">
        <w:rPr>
          <w:rFonts w:cs="Arial"/>
          <w:sz w:val="20"/>
          <w:szCs w:val="20"/>
        </w:rPr>
        <w:t>but also team building</w:t>
      </w:r>
      <w:r>
        <w:rPr>
          <w:rFonts w:cs="Arial"/>
          <w:sz w:val="20"/>
          <w:szCs w:val="20"/>
        </w:rPr>
        <w:t xml:space="preserve"> and knowledge sharing</w:t>
      </w:r>
      <w:r w:rsidRPr="00FF5312">
        <w:rPr>
          <w:rFonts w:cs="Arial"/>
          <w:sz w:val="20"/>
          <w:szCs w:val="20"/>
        </w:rPr>
        <w:t xml:space="preserve">. </w:t>
      </w:r>
      <w:r>
        <w:rPr>
          <w:rFonts w:cs="Arial"/>
          <w:sz w:val="20"/>
          <w:szCs w:val="20"/>
        </w:rPr>
        <w:t>Desjardins</w:t>
      </w:r>
      <w:r w:rsidRPr="00FF5312">
        <w:rPr>
          <w:rFonts w:cs="Arial"/>
          <w:sz w:val="20"/>
          <w:szCs w:val="20"/>
        </w:rPr>
        <w:t xml:space="preserve"> offers intern</w:t>
      </w:r>
      <w:r>
        <w:rPr>
          <w:rFonts w:cs="Arial"/>
          <w:sz w:val="20"/>
          <w:szCs w:val="20"/>
        </w:rPr>
        <w:t>s</w:t>
      </w:r>
      <w:r w:rsidRPr="00FF5312">
        <w:rPr>
          <w:rFonts w:cs="Arial"/>
          <w:sz w:val="20"/>
          <w:szCs w:val="20"/>
        </w:rPr>
        <w:t xml:space="preserve"> high-performance computational resources and datasets under its security policy.  On the other hand, some experts will help the intern</w:t>
      </w:r>
      <w:r>
        <w:rPr>
          <w:rFonts w:cs="Arial"/>
          <w:sz w:val="20"/>
          <w:szCs w:val="20"/>
        </w:rPr>
        <w:t>s</w:t>
      </w:r>
      <w:r w:rsidRPr="00FF5312">
        <w:rPr>
          <w:rFonts w:cs="Arial"/>
          <w:sz w:val="20"/>
          <w:szCs w:val="20"/>
        </w:rPr>
        <w:t xml:space="preserve"> to understand the real products, services, and evaluate the output of the research result.</w:t>
      </w:r>
    </w:p>
    <w:p w14:paraId="704E3BE2" w14:textId="3BC9D3E4" w:rsidR="004220A2" w:rsidRPr="004220A2" w:rsidRDefault="004220A2" w:rsidP="004220A2">
      <w:pPr>
        <w:spacing w:after="120" w:line="276" w:lineRule="auto"/>
        <w:rPr>
          <w:rFonts w:cs="Arial"/>
          <w:sz w:val="20"/>
          <w:szCs w:val="20"/>
        </w:rPr>
      </w:pPr>
    </w:p>
    <w:p w14:paraId="429A8DBB" w14:textId="315D09B2" w:rsidR="00637EFC" w:rsidRPr="00ED455B" w:rsidRDefault="00637EFC" w:rsidP="00637EFC">
      <w:pPr>
        <w:spacing w:after="120" w:line="276" w:lineRule="auto"/>
        <w:rPr>
          <w:rFonts w:cs="Arial"/>
          <w:b/>
          <w:bCs/>
          <w:color w:val="000000" w:themeColor="text1"/>
          <w:sz w:val="20"/>
        </w:rPr>
      </w:pPr>
      <w:r w:rsidRPr="00ED455B">
        <w:rPr>
          <w:rFonts w:cs="Arial"/>
          <w:b/>
          <w:iCs/>
          <w:color w:val="000000" w:themeColor="text1"/>
          <w:sz w:val="20"/>
        </w:rPr>
        <w:t xml:space="preserve">Sub-project </w:t>
      </w:r>
      <w:r>
        <w:rPr>
          <w:rFonts w:cs="Arial"/>
          <w:b/>
          <w:iCs/>
          <w:color w:val="000000" w:themeColor="text1"/>
          <w:sz w:val="20"/>
        </w:rPr>
        <w:t>2</w:t>
      </w:r>
      <w:r w:rsidRPr="00ED455B">
        <w:rPr>
          <w:rFonts w:cs="Arial"/>
          <w:b/>
          <w:iCs/>
          <w:color w:val="000000" w:themeColor="text1"/>
          <w:sz w:val="20"/>
        </w:rPr>
        <w:t xml:space="preserve">: </w:t>
      </w:r>
      <w:r>
        <w:rPr>
          <w:rFonts w:cs="Arial"/>
          <w:b/>
          <w:iCs/>
          <w:color w:val="000000" w:themeColor="text1"/>
          <w:sz w:val="20"/>
        </w:rPr>
        <w:t xml:space="preserve">Context-ware knowledge </w:t>
      </w:r>
      <w:r w:rsidR="00A142C2">
        <w:rPr>
          <w:rFonts w:cs="Arial"/>
          <w:b/>
          <w:iCs/>
          <w:color w:val="000000" w:themeColor="text1"/>
          <w:sz w:val="20"/>
        </w:rPr>
        <w:t>component</w:t>
      </w:r>
    </w:p>
    <w:p w14:paraId="3E3C0D0C" w14:textId="77777777" w:rsidR="00637EFC" w:rsidRPr="00ED455B" w:rsidRDefault="00637EFC" w:rsidP="00637EFC">
      <w:pPr>
        <w:spacing w:after="120" w:line="276" w:lineRule="auto"/>
        <w:ind w:left="1440" w:hanging="720"/>
        <w:rPr>
          <w:rFonts w:cs="Arial"/>
          <w:iCs/>
          <w:color w:val="808080" w:themeColor="background1" w:themeShade="80"/>
          <w:sz w:val="18"/>
          <w:szCs w:val="18"/>
        </w:rPr>
      </w:pPr>
      <w:r w:rsidRPr="00ED455B">
        <w:rPr>
          <w:rFonts w:cs="Arial"/>
          <w:b/>
          <w:iCs/>
          <w:color w:val="808080" w:themeColor="background1" w:themeShade="80"/>
          <w:sz w:val="18"/>
          <w:szCs w:val="18"/>
        </w:rPr>
        <w:t xml:space="preserve">For </w:t>
      </w:r>
      <w:r w:rsidRPr="00ED455B">
        <w:rPr>
          <w:rFonts w:cs="Arial"/>
          <w:b/>
          <w:iCs/>
          <w:color w:val="808080" w:themeColor="background1" w:themeShade="80"/>
          <w:sz w:val="18"/>
          <w:szCs w:val="18"/>
          <w:u w:val="single"/>
        </w:rPr>
        <w:t>each</w:t>
      </w:r>
      <w:r w:rsidRPr="00ED455B">
        <w:rPr>
          <w:rFonts w:cs="Arial"/>
          <w:b/>
          <w:iCs/>
          <w:color w:val="808080" w:themeColor="background1" w:themeShade="80"/>
          <w:sz w:val="18"/>
          <w:szCs w:val="18"/>
        </w:rPr>
        <w:t xml:space="preserve"> intern or subproject, provide the following mandatory information:</w:t>
      </w:r>
      <w:r w:rsidRPr="00ED455B">
        <w:rPr>
          <w:rFonts w:cs="Arial"/>
          <w:iCs/>
          <w:color w:val="808080" w:themeColor="background1" w:themeShade="80"/>
          <w:sz w:val="18"/>
          <w:szCs w:val="18"/>
        </w:rPr>
        <w:t xml:space="preserve"> </w:t>
      </w:r>
    </w:p>
    <w:p w14:paraId="20CD59E1" w14:textId="059ED7F7" w:rsidR="00637EFC" w:rsidRPr="00F378F8" w:rsidRDefault="00637EFC" w:rsidP="00F378F8">
      <w:pPr>
        <w:pStyle w:val="ListParagraph"/>
        <w:numPr>
          <w:ilvl w:val="7"/>
          <w:numId w:val="13"/>
        </w:numPr>
        <w:spacing w:after="120" w:line="276" w:lineRule="auto"/>
        <w:ind w:left="1276" w:hanging="567"/>
        <w:rPr>
          <w:rFonts w:cs="Arial"/>
          <w:b/>
          <w:color w:val="808080" w:themeColor="background1" w:themeShade="80"/>
          <w:sz w:val="18"/>
          <w:szCs w:val="18"/>
        </w:rPr>
      </w:pPr>
      <w:r w:rsidRPr="00F378F8">
        <w:rPr>
          <w:rFonts w:cs="Arial"/>
          <w:b/>
          <w:color w:val="808080" w:themeColor="background1" w:themeShade="80"/>
          <w:sz w:val="18"/>
          <w:szCs w:val="18"/>
        </w:rPr>
        <w:t>Name of intern.</w:t>
      </w:r>
      <w:r w:rsidRPr="00F378F8">
        <w:rPr>
          <w:rFonts w:cs="Arial"/>
          <w:color w:val="808080" w:themeColor="background1" w:themeShade="80"/>
          <w:sz w:val="18"/>
          <w:szCs w:val="18"/>
        </w:rPr>
        <w:t xml:space="preserve"> </w:t>
      </w:r>
    </w:p>
    <w:p w14:paraId="00FDE263" w14:textId="16F4D222" w:rsidR="00637EFC" w:rsidRPr="00ED455B" w:rsidRDefault="003C4151" w:rsidP="00637EFC">
      <w:pPr>
        <w:spacing w:before="120" w:after="120"/>
        <w:ind w:left="1440"/>
        <w:rPr>
          <w:rFonts w:cs="Arial"/>
          <w:sz w:val="20"/>
          <w:szCs w:val="20"/>
        </w:rPr>
      </w:pPr>
      <w:r>
        <w:rPr>
          <w:rFonts w:cs="Arial"/>
          <w:sz w:val="20"/>
          <w:szCs w:val="20"/>
        </w:rPr>
        <w:t>Hang My Thi Vu</w:t>
      </w:r>
    </w:p>
    <w:p w14:paraId="26E294AE" w14:textId="1F185DE9" w:rsidR="00637EFC" w:rsidRPr="00F378F8" w:rsidRDefault="00637EFC" w:rsidP="00F378F8">
      <w:pPr>
        <w:pStyle w:val="ListParagraph"/>
        <w:numPr>
          <w:ilvl w:val="7"/>
          <w:numId w:val="13"/>
        </w:numPr>
        <w:spacing w:after="120" w:line="276" w:lineRule="auto"/>
        <w:ind w:left="1276" w:hanging="567"/>
        <w:rPr>
          <w:rFonts w:cs="Arial"/>
          <w:b/>
          <w:color w:val="808080" w:themeColor="background1" w:themeShade="80"/>
          <w:sz w:val="18"/>
          <w:szCs w:val="18"/>
        </w:rPr>
      </w:pPr>
      <w:r w:rsidRPr="00F378F8">
        <w:rPr>
          <w:rFonts w:cs="Arial"/>
          <w:b/>
          <w:color w:val="808080" w:themeColor="background1" w:themeShade="80"/>
          <w:sz w:val="18"/>
          <w:szCs w:val="18"/>
        </w:rPr>
        <w:t>Specific objectives of the internship or subproject</w:t>
      </w:r>
      <w:r w:rsidRPr="00F378F8">
        <w:rPr>
          <w:rFonts w:cs="Arial"/>
          <w:color w:val="808080" w:themeColor="background1" w:themeShade="80"/>
          <w:sz w:val="18"/>
          <w:szCs w:val="18"/>
        </w:rPr>
        <w:t xml:space="preserve">. Clearly state your [sub-] objectives so reviewers can assess if they are achievable. </w:t>
      </w:r>
    </w:p>
    <w:p w14:paraId="3ED4E107" w14:textId="7CF594C5" w:rsidR="008F2495" w:rsidRDefault="0022320D" w:rsidP="00F378F8">
      <w:pPr>
        <w:spacing w:after="120"/>
        <w:ind w:left="1276"/>
        <w:jc w:val="both"/>
        <w:rPr>
          <w:sz w:val="20"/>
        </w:rPr>
      </w:pPr>
      <w:r>
        <w:rPr>
          <w:sz w:val="20"/>
        </w:rPr>
        <w:t>The</w:t>
      </w:r>
      <w:r w:rsidRPr="00FF5312">
        <w:rPr>
          <w:sz w:val="20"/>
        </w:rPr>
        <w:t xml:space="preserve"> </w:t>
      </w:r>
      <w:r w:rsidRPr="00FF5312">
        <w:rPr>
          <w:i/>
          <w:sz w:val="20"/>
        </w:rPr>
        <w:t>context-</w:t>
      </w:r>
      <w:r w:rsidR="00D4779D">
        <w:rPr>
          <w:i/>
          <w:sz w:val="20"/>
        </w:rPr>
        <w:t>a</w:t>
      </w:r>
      <w:r w:rsidRPr="00FF5312">
        <w:rPr>
          <w:i/>
          <w:sz w:val="20"/>
        </w:rPr>
        <w:t xml:space="preserve">ware knowledge </w:t>
      </w:r>
      <w:r w:rsidR="006B6F93">
        <w:rPr>
          <w:i/>
          <w:sz w:val="20"/>
        </w:rPr>
        <w:t>component</w:t>
      </w:r>
      <w:r w:rsidR="006B6F93" w:rsidRPr="00FF5312">
        <w:rPr>
          <w:sz w:val="20"/>
        </w:rPr>
        <w:t xml:space="preserve"> </w:t>
      </w:r>
      <w:r w:rsidR="00401B89">
        <w:rPr>
          <w:sz w:val="20"/>
        </w:rPr>
        <w:t xml:space="preserve">aims at providing the capabilities to </w:t>
      </w:r>
      <w:r w:rsidRPr="00FF5312">
        <w:rPr>
          <w:sz w:val="20"/>
        </w:rPr>
        <w:t xml:space="preserve">actively adapt and respond </w:t>
      </w:r>
      <w:r w:rsidR="00401B89">
        <w:rPr>
          <w:sz w:val="20"/>
        </w:rPr>
        <w:t xml:space="preserve">to </w:t>
      </w:r>
      <w:r w:rsidR="00F20AD4">
        <w:rPr>
          <w:sz w:val="20"/>
        </w:rPr>
        <w:t xml:space="preserve">the </w:t>
      </w:r>
      <w:r w:rsidR="00401B89">
        <w:rPr>
          <w:sz w:val="20"/>
        </w:rPr>
        <w:t xml:space="preserve">user’s needs and questions </w:t>
      </w:r>
      <w:r w:rsidRPr="00FF5312">
        <w:rPr>
          <w:sz w:val="20"/>
        </w:rPr>
        <w:t>based on the circumstance of interests and user contexts.</w:t>
      </w:r>
      <w:r w:rsidR="00401B89">
        <w:rPr>
          <w:sz w:val="20"/>
        </w:rPr>
        <w:t xml:space="preserve"> As mentioned in Figure 3, the</w:t>
      </w:r>
      <w:r w:rsidRPr="00FF5312">
        <w:rPr>
          <w:sz w:val="20"/>
        </w:rPr>
        <w:t xml:space="preserve"> context-</w:t>
      </w:r>
      <w:r w:rsidR="00D4779D">
        <w:rPr>
          <w:sz w:val="20"/>
        </w:rPr>
        <w:t>a</w:t>
      </w:r>
      <w:r w:rsidRPr="00FF5312">
        <w:rPr>
          <w:sz w:val="20"/>
        </w:rPr>
        <w:t xml:space="preserve">ware knowledge </w:t>
      </w:r>
      <w:r w:rsidR="006B6F93">
        <w:rPr>
          <w:sz w:val="20"/>
        </w:rPr>
        <w:t xml:space="preserve">component </w:t>
      </w:r>
      <w:r w:rsidR="002C14E9">
        <w:rPr>
          <w:sz w:val="20"/>
        </w:rPr>
        <w:t>includes Data management, Knowledge management</w:t>
      </w:r>
      <w:r w:rsidR="00D4779D">
        <w:rPr>
          <w:sz w:val="20"/>
        </w:rPr>
        <w:t>,</w:t>
      </w:r>
      <w:r w:rsidR="002C14E9">
        <w:rPr>
          <w:sz w:val="20"/>
        </w:rPr>
        <w:t xml:space="preserve"> and Context management</w:t>
      </w:r>
      <w:r w:rsidR="006B6F93">
        <w:rPr>
          <w:sz w:val="20"/>
        </w:rPr>
        <w:t xml:space="preserve"> modules</w:t>
      </w:r>
      <w:r w:rsidR="002C14E9">
        <w:rPr>
          <w:sz w:val="20"/>
        </w:rPr>
        <w:t xml:space="preserve">. </w:t>
      </w:r>
      <w:r w:rsidRPr="00FF5312">
        <w:rPr>
          <w:sz w:val="20"/>
        </w:rPr>
        <w:t xml:space="preserve"> </w:t>
      </w:r>
    </w:p>
    <w:p w14:paraId="73E98195" w14:textId="1E2296E7" w:rsidR="0022320D" w:rsidRPr="00FF5312" w:rsidRDefault="002C14E9" w:rsidP="00F378F8">
      <w:pPr>
        <w:spacing w:after="120"/>
        <w:ind w:left="1276"/>
        <w:jc w:val="both"/>
        <w:rPr>
          <w:sz w:val="20"/>
        </w:rPr>
      </w:pPr>
      <w:r>
        <w:rPr>
          <w:sz w:val="20"/>
        </w:rPr>
        <w:t xml:space="preserve">The knowledge </w:t>
      </w:r>
      <w:r w:rsidR="006B6F93">
        <w:rPr>
          <w:sz w:val="20"/>
        </w:rPr>
        <w:t xml:space="preserve">component </w:t>
      </w:r>
      <w:r w:rsidR="00401B89" w:rsidRPr="0022320D">
        <w:rPr>
          <w:sz w:val="20"/>
        </w:rPr>
        <w:t>captures</w:t>
      </w:r>
      <w:r w:rsidR="00401B89">
        <w:rPr>
          <w:sz w:val="20"/>
        </w:rPr>
        <w:t xml:space="preserve"> </w:t>
      </w:r>
      <w:r w:rsidR="00C75816">
        <w:rPr>
          <w:sz w:val="20"/>
        </w:rPr>
        <w:t>customer data, transforms it into information and knowledge,</w:t>
      </w:r>
      <w:r w:rsidR="0022320D" w:rsidRPr="00FF5312">
        <w:rPr>
          <w:sz w:val="20"/>
        </w:rPr>
        <w:t xml:space="preserve"> and manages </w:t>
      </w:r>
      <w:r w:rsidR="00C75816">
        <w:rPr>
          <w:sz w:val="20"/>
        </w:rPr>
        <w:t>contexts of its application</w:t>
      </w:r>
      <w:r w:rsidR="0022320D" w:rsidRPr="00FF5312">
        <w:rPr>
          <w:sz w:val="20"/>
        </w:rPr>
        <w:t xml:space="preserve"> in order to </w:t>
      </w:r>
      <w:r w:rsidR="00C75816">
        <w:rPr>
          <w:sz w:val="20"/>
        </w:rPr>
        <w:t xml:space="preserve">help the Smart dialogue </w:t>
      </w:r>
      <w:r w:rsidR="006B6F93">
        <w:rPr>
          <w:sz w:val="20"/>
        </w:rPr>
        <w:t xml:space="preserve">component </w:t>
      </w:r>
      <w:r w:rsidR="00C75816">
        <w:rPr>
          <w:sz w:val="20"/>
        </w:rPr>
        <w:t xml:space="preserve">to </w:t>
      </w:r>
      <w:r w:rsidR="0022320D" w:rsidRPr="00FF5312">
        <w:rPr>
          <w:sz w:val="20"/>
        </w:rPr>
        <w:t xml:space="preserve">understand the user contexts and recommend the best </w:t>
      </w:r>
      <w:r w:rsidR="00F20AD4">
        <w:rPr>
          <w:sz w:val="20"/>
        </w:rPr>
        <w:t xml:space="preserve">banking and </w:t>
      </w:r>
      <w:r w:rsidR="0022320D" w:rsidRPr="00FF5312">
        <w:rPr>
          <w:sz w:val="20"/>
        </w:rPr>
        <w:t xml:space="preserve">financial solutions and services for users.  </w:t>
      </w:r>
    </w:p>
    <w:p w14:paraId="6D79D334" w14:textId="69C3CB8F" w:rsidR="00F97D2E" w:rsidRPr="00FF5312" w:rsidRDefault="004C15A5" w:rsidP="002D7708">
      <w:pPr>
        <w:pStyle w:val="ListParagraph"/>
        <w:spacing w:after="120" w:line="276" w:lineRule="auto"/>
        <w:ind w:left="1440"/>
        <w:jc w:val="center"/>
        <w:rPr>
          <w:rFonts w:cs="Arial"/>
          <w:sz w:val="20"/>
          <w:szCs w:val="20"/>
        </w:rPr>
      </w:pPr>
      <w:r>
        <w:rPr>
          <w:noProof/>
        </w:rPr>
        <w:object w:dxaOrig="9779" w:dyaOrig="8909" w14:anchorId="20DA7B78">
          <v:shape id="_x0000_i1027" type="#_x0000_t75" alt="" style="width:283.95pt;height:258.05pt" o:ole="">
            <v:imagedata r:id="rId25" o:title=""/>
          </v:shape>
          <o:OLEObject Type="Embed" ProgID="Visio.Drawing.11" ShapeID="_x0000_i1027" DrawAspect="Content" ObjectID="_1695663815" r:id="rId26"/>
        </w:object>
      </w:r>
    </w:p>
    <w:p w14:paraId="2521730E" w14:textId="3003DDC8" w:rsidR="00015D8B" w:rsidRPr="00FF5312" w:rsidRDefault="00015D8B" w:rsidP="005C01E7">
      <w:pPr>
        <w:pStyle w:val="ListParagraph"/>
        <w:spacing w:after="120" w:line="276" w:lineRule="auto"/>
        <w:jc w:val="center"/>
        <w:rPr>
          <w:rFonts w:cs="Arial"/>
          <w:sz w:val="20"/>
          <w:szCs w:val="20"/>
        </w:rPr>
      </w:pPr>
      <w:r w:rsidRPr="00FF5312">
        <w:rPr>
          <w:rFonts w:cs="Arial"/>
          <w:sz w:val="20"/>
          <w:szCs w:val="20"/>
        </w:rPr>
        <w:t xml:space="preserve">Figure </w:t>
      </w:r>
      <w:r w:rsidR="00637EFC">
        <w:rPr>
          <w:rFonts w:cs="Arial"/>
          <w:sz w:val="20"/>
          <w:szCs w:val="20"/>
        </w:rPr>
        <w:t>3</w:t>
      </w:r>
      <w:r w:rsidRPr="00FF5312">
        <w:rPr>
          <w:rFonts w:cs="Arial"/>
          <w:sz w:val="20"/>
          <w:szCs w:val="20"/>
        </w:rPr>
        <w:t xml:space="preserve">. </w:t>
      </w:r>
      <w:r w:rsidR="009C4364">
        <w:rPr>
          <w:rFonts w:cs="Arial"/>
          <w:sz w:val="20"/>
          <w:szCs w:val="20"/>
        </w:rPr>
        <w:t xml:space="preserve">Context-aware </w:t>
      </w:r>
      <w:r w:rsidR="0022320D">
        <w:rPr>
          <w:rFonts w:cs="Arial"/>
          <w:sz w:val="20"/>
          <w:szCs w:val="20"/>
        </w:rPr>
        <w:t xml:space="preserve">knowledge </w:t>
      </w:r>
      <w:r w:rsidR="006B6F93">
        <w:rPr>
          <w:rFonts w:cs="Arial"/>
          <w:sz w:val="20"/>
          <w:szCs w:val="20"/>
        </w:rPr>
        <w:t>component</w:t>
      </w:r>
    </w:p>
    <w:p w14:paraId="5B7BA8BD" w14:textId="431A5F2F" w:rsidR="00401B89" w:rsidRPr="00FF5312" w:rsidRDefault="00401B89" w:rsidP="00FF5312">
      <w:pPr>
        <w:spacing w:after="120"/>
        <w:ind w:left="1440"/>
        <w:jc w:val="both"/>
        <w:rPr>
          <w:sz w:val="20"/>
        </w:rPr>
      </w:pPr>
      <w:r w:rsidRPr="00FF5312">
        <w:rPr>
          <w:sz w:val="20"/>
        </w:rPr>
        <w:t xml:space="preserve">The </w:t>
      </w:r>
      <w:r w:rsidR="006B6F93">
        <w:rPr>
          <w:sz w:val="20"/>
        </w:rPr>
        <w:t>context-aware knowledge component</w:t>
      </w:r>
      <w:r w:rsidRPr="00FF5312">
        <w:rPr>
          <w:sz w:val="20"/>
        </w:rPr>
        <w:t xml:space="preserve"> includes the following </w:t>
      </w:r>
      <w:r w:rsidR="006B6F93">
        <w:rPr>
          <w:sz w:val="20"/>
        </w:rPr>
        <w:t>modules</w:t>
      </w:r>
      <w:r w:rsidRPr="00FF5312">
        <w:rPr>
          <w:sz w:val="20"/>
        </w:rPr>
        <w:t xml:space="preserve">: </w:t>
      </w:r>
    </w:p>
    <w:p w14:paraId="5B4EA4C4" w14:textId="474E6018" w:rsidR="00401B89" w:rsidRPr="00DF4F17" w:rsidRDefault="002C14E9" w:rsidP="00264A8E">
      <w:pPr>
        <w:pStyle w:val="ListParagraph"/>
        <w:numPr>
          <w:ilvl w:val="0"/>
          <w:numId w:val="32"/>
        </w:numPr>
        <w:spacing w:before="120" w:after="120"/>
        <w:jc w:val="both"/>
        <w:rPr>
          <w:rFonts w:cs="Arial"/>
          <w:sz w:val="20"/>
          <w:szCs w:val="20"/>
          <w:highlight w:val="yellow"/>
        </w:rPr>
      </w:pPr>
      <w:r w:rsidRPr="000404E1">
        <w:rPr>
          <w:rFonts w:cs="Arial"/>
          <w:i/>
          <w:sz w:val="20"/>
          <w:szCs w:val="20"/>
        </w:rPr>
        <w:t>Context management</w:t>
      </w:r>
      <w:r w:rsidR="006B6F93">
        <w:rPr>
          <w:rFonts w:cs="Arial"/>
          <w:i/>
          <w:sz w:val="20"/>
          <w:szCs w:val="20"/>
        </w:rPr>
        <w:t xml:space="preserve"> module</w:t>
      </w:r>
      <w:r w:rsidRPr="000404E1">
        <w:rPr>
          <w:rFonts w:cs="Arial"/>
          <w:i/>
          <w:sz w:val="20"/>
          <w:szCs w:val="20"/>
        </w:rPr>
        <w:t>:</w:t>
      </w:r>
      <w:r>
        <w:rPr>
          <w:rFonts w:cs="Arial"/>
          <w:sz w:val="20"/>
          <w:szCs w:val="20"/>
        </w:rPr>
        <w:t xml:space="preserve"> </w:t>
      </w:r>
      <w:r w:rsidR="00401B89">
        <w:rPr>
          <w:rFonts w:cs="Arial"/>
          <w:sz w:val="20"/>
          <w:szCs w:val="20"/>
        </w:rPr>
        <w:t xml:space="preserve">Context recognizing and reasoning for </w:t>
      </w:r>
      <w:r w:rsidR="00401B89" w:rsidRPr="00401B89">
        <w:rPr>
          <w:rFonts w:cs="Arial"/>
          <w:sz w:val="20"/>
          <w:szCs w:val="20"/>
        </w:rPr>
        <w:t xml:space="preserve">analyzing </w:t>
      </w:r>
      <w:r w:rsidR="00637EFC" w:rsidRPr="00401B89">
        <w:rPr>
          <w:rFonts w:cs="Arial"/>
          <w:sz w:val="20"/>
          <w:szCs w:val="20"/>
        </w:rPr>
        <w:t>u</w:t>
      </w:r>
      <w:r w:rsidR="00637EFC" w:rsidRPr="00FF5312">
        <w:rPr>
          <w:rFonts w:cs="Arial"/>
          <w:sz w:val="20"/>
          <w:szCs w:val="20"/>
        </w:rPr>
        <w:t xml:space="preserve">ser </w:t>
      </w:r>
      <w:r w:rsidRPr="00401B89">
        <w:rPr>
          <w:rFonts w:cs="Arial"/>
          <w:sz w:val="20"/>
          <w:szCs w:val="20"/>
        </w:rPr>
        <w:t>behavio</w:t>
      </w:r>
      <w:r>
        <w:rPr>
          <w:rFonts w:cs="Arial"/>
          <w:sz w:val="20"/>
          <w:szCs w:val="20"/>
        </w:rPr>
        <w:t>r</w:t>
      </w:r>
      <w:r w:rsidR="002D7708" w:rsidRPr="00FF5312">
        <w:rPr>
          <w:rFonts w:cs="Arial"/>
          <w:sz w:val="20"/>
          <w:szCs w:val="20"/>
        </w:rPr>
        <w:t xml:space="preserve"> </w:t>
      </w:r>
      <w:r w:rsidR="00637EFC" w:rsidRPr="00401B89">
        <w:rPr>
          <w:rFonts w:cs="Arial"/>
          <w:sz w:val="20"/>
          <w:szCs w:val="20"/>
        </w:rPr>
        <w:t xml:space="preserve">and context </w:t>
      </w:r>
      <w:r w:rsidR="002D7708" w:rsidRPr="00FF5312">
        <w:rPr>
          <w:rFonts w:cs="Arial"/>
          <w:sz w:val="20"/>
          <w:szCs w:val="20"/>
        </w:rPr>
        <w:t>(</w:t>
      </w:r>
      <w:r w:rsidRPr="00401B89">
        <w:rPr>
          <w:rFonts w:cs="Arial"/>
          <w:sz w:val="20"/>
          <w:szCs w:val="20"/>
        </w:rPr>
        <w:t>i.e.</w:t>
      </w:r>
      <w:r w:rsidRPr="00FF5312">
        <w:rPr>
          <w:rFonts w:cs="Arial"/>
          <w:sz w:val="20"/>
          <w:szCs w:val="20"/>
        </w:rPr>
        <w:t xml:space="preserve"> User’s</w:t>
      </w:r>
      <w:r w:rsidR="002D7708" w:rsidRPr="00FF5312">
        <w:rPr>
          <w:rFonts w:cs="Arial"/>
          <w:sz w:val="20"/>
          <w:szCs w:val="20"/>
        </w:rPr>
        <w:t xml:space="preserve"> questions, considerations, time, location, etc.) </w:t>
      </w:r>
      <w:r w:rsidR="00401B89" w:rsidRPr="00401B89">
        <w:rPr>
          <w:rFonts w:cs="Arial"/>
          <w:sz w:val="20"/>
          <w:szCs w:val="20"/>
        </w:rPr>
        <w:t xml:space="preserve">and for generating relevance </w:t>
      </w:r>
      <w:r w:rsidR="00401B89">
        <w:rPr>
          <w:rFonts w:cs="Arial"/>
          <w:sz w:val="20"/>
          <w:szCs w:val="20"/>
        </w:rPr>
        <w:t>solutions</w:t>
      </w:r>
      <w:r w:rsidR="00401B89" w:rsidRPr="00401B89">
        <w:rPr>
          <w:rFonts w:cs="Arial"/>
          <w:sz w:val="20"/>
          <w:szCs w:val="20"/>
        </w:rPr>
        <w:t xml:space="preserve"> to help users verify their problems and </w:t>
      </w:r>
      <w:r w:rsidR="00401B89">
        <w:rPr>
          <w:rFonts w:cs="Arial"/>
          <w:sz w:val="20"/>
          <w:szCs w:val="20"/>
        </w:rPr>
        <w:t>for p</w:t>
      </w:r>
      <w:r w:rsidR="00401B89" w:rsidRPr="00401B89">
        <w:rPr>
          <w:rFonts w:cs="Arial"/>
          <w:sz w:val="20"/>
          <w:szCs w:val="20"/>
        </w:rPr>
        <w:t>redict</w:t>
      </w:r>
      <w:r w:rsidR="00401B89">
        <w:rPr>
          <w:rFonts w:cs="Arial"/>
          <w:sz w:val="20"/>
          <w:szCs w:val="20"/>
        </w:rPr>
        <w:t>ing</w:t>
      </w:r>
      <w:r w:rsidR="00401B89" w:rsidRPr="00401B89">
        <w:rPr>
          <w:rFonts w:cs="Arial"/>
          <w:sz w:val="20"/>
          <w:szCs w:val="20"/>
        </w:rPr>
        <w:t xml:space="preserve"> the potential problems and activities</w:t>
      </w:r>
      <w:r w:rsidR="00401B89">
        <w:rPr>
          <w:rFonts w:cs="Arial"/>
          <w:sz w:val="20"/>
          <w:szCs w:val="20"/>
        </w:rPr>
        <w:t>.</w:t>
      </w:r>
    </w:p>
    <w:p w14:paraId="0F8D7AA8" w14:textId="39BD2A06" w:rsidR="002D7708" w:rsidRPr="00390858" w:rsidRDefault="002C14E9" w:rsidP="00390858">
      <w:pPr>
        <w:pStyle w:val="ListParagraph"/>
        <w:numPr>
          <w:ilvl w:val="0"/>
          <w:numId w:val="32"/>
        </w:numPr>
        <w:spacing w:before="120" w:after="120"/>
        <w:jc w:val="both"/>
        <w:rPr>
          <w:rFonts w:cs="Arial"/>
          <w:sz w:val="20"/>
          <w:szCs w:val="20"/>
          <w:highlight w:val="yellow"/>
        </w:rPr>
      </w:pPr>
      <w:r w:rsidRPr="000404E1">
        <w:rPr>
          <w:rFonts w:cs="Arial"/>
          <w:i/>
          <w:sz w:val="20"/>
          <w:szCs w:val="20"/>
        </w:rPr>
        <w:t>Knowledge management</w:t>
      </w:r>
      <w:r w:rsidR="006B6F93">
        <w:rPr>
          <w:rFonts w:cs="Arial"/>
          <w:i/>
          <w:sz w:val="20"/>
          <w:szCs w:val="20"/>
        </w:rPr>
        <w:t xml:space="preserve"> module</w:t>
      </w:r>
      <w:r w:rsidRPr="000404E1">
        <w:rPr>
          <w:rFonts w:cs="Arial"/>
          <w:i/>
          <w:sz w:val="20"/>
          <w:szCs w:val="20"/>
        </w:rPr>
        <w:t>:</w:t>
      </w:r>
      <w:r>
        <w:rPr>
          <w:rFonts w:cs="Arial"/>
          <w:sz w:val="20"/>
          <w:szCs w:val="20"/>
        </w:rPr>
        <w:t xml:space="preserve"> Insight generation</w:t>
      </w:r>
      <w:r w:rsidR="00F20AD4">
        <w:rPr>
          <w:rFonts w:cs="Arial"/>
          <w:sz w:val="20"/>
          <w:szCs w:val="20"/>
        </w:rPr>
        <w:t>,</w:t>
      </w:r>
      <w:r w:rsidR="00401B89" w:rsidRPr="00401B89">
        <w:rPr>
          <w:rFonts w:cs="Arial"/>
          <w:sz w:val="20"/>
          <w:szCs w:val="20"/>
        </w:rPr>
        <w:t xml:space="preserve"> </w:t>
      </w:r>
      <w:r w:rsidR="002F7840">
        <w:rPr>
          <w:rFonts w:cs="Arial"/>
          <w:sz w:val="20"/>
          <w:szCs w:val="20"/>
        </w:rPr>
        <w:t>ontology management</w:t>
      </w:r>
      <w:r w:rsidR="00D56FD5">
        <w:rPr>
          <w:rFonts w:cs="Arial"/>
          <w:sz w:val="20"/>
          <w:szCs w:val="20"/>
        </w:rPr>
        <w:t>,</w:t>
      </w:r>
      <w:r w:rsidR="00F20AD4">
        <w:rPr>
          <w:rFonts w:cs="Arial"/>
          <w:sz w:val="20"/>
          <w:szCs w:val="20"/>
        </w:rPr>
        <w:t xml:space="preserve"> and customer journey management</w:t>
      </w:r>
      <w:r w:rsidR="00401B89" w:rsidRPr="00401B89">
        <w:rPr>
          <w:rFonts w:cs="Arial"/>
          <w:sz w:val="20"/>
          <w:szCs w:val="20"/>
        </w:rPr>
        <w:t xml:space="preserve"> for </w:t>
      </w:r>
      <w:r w:rsidR="002F7840">
        <w:rPr>
          <w:rFonts w:cs="Arial"/>
          <w:sz w:val="20"/>
          <w:szCs w:val="20"/>
        </w:rPr>
        <w:t xml:space="preserve">customer </w:t>
      </w:r>
      <w:r w:rsidR="00637EFC" w:rsidRPr="00401B89">
        <w:rPr>
          <w:rFonts w:cs="Arial"/>
          <w:sz w:val="20"/>
          <w:szCs w:val="20"/>
        </w:rPr>
        <w:t xml:space="preserve">knowledge </w:t>
      </w:r>
      <w:r w:rsidR="002D7708" w:rsidRPr="00FF5312">
        <w:rPr>
          <w:rFonts w:cs="Arial"/>
          <w:sz w:val="20"/>
          <w:szCs w:val="20"/>
        </w:rPr>
        <w:t>management</w:t>
      </w:r>
      <w:r w:rsidR="00F20AD4">
        <w:rPr>
          <w:rFonts w:cs="Arial"/>
          <w:sz w:val="20"/>
          <w:szCs w:val="20"/>
        </w:rPr>
        <w:t>.</w:t>
      </w:r>
      <w:r w:rsidR="00AD6ADB">
        <w:rPr>
          <w:rFonts w:cs="Arial"/>
          <w:sz w:val="20"/>
          <w:szCs w:val="20"/>
        </w:rPr>
        <w:t xml:space="preserve"> </w:t>
      </w:r>
      <w:r w:rsidR="00AD6ADB" w:rsidRPr="009A2854">
        <w:rPr>
          <w:rFonts w:cs="Arial"/>
          <w:sz w:val="20"/>
          <w:szCs w:val="20"/>
          <w:highlight w:val="yellow"/>
        </w:rPr>
        <w:t xml:space="preserve">The </w:t>
      </w:r>
      <w:r w:rsidR="00C43423" w:rsidRPr="009A2854">
        <w:rPr>
          <w:rFonts w:cs="Arial"/>
          <w:sz w:val="20"/>
          <w:szCs w:val="20"/>
          <w:highlight w:val="yellow"/>
        </w:rPr>
        <w:t>Knowledge</w:t>
      </w:r>
      <w:r w:rsidR="009A2D72" w:rsidRPr="009A2854">
        <w:rPr>
          <w:rFonts w:cs="Arial"/>
          <w:sz w:val="20"/>
          <w:szCs w:val="20"/>
          <w:highlight w:val="yellow"/>
          <w:lang w:val="vi-VN"/>
        </w:rPr>
        <w:t xml:space="preserve"> management</w:t>
      </w:r>
      <w:r w:rsidR="00AD6ADB" w:rsidRPr="009A2854">
        <w:rPr>
          <w:rFonts w:cs="Arial"/>
          <w:sz w:val="20"/>
          <w:szCs w:val="20"/>
          <w:highlight w:val="yellow"/>
        </w:rPr>
        <w:t xml:space="preserve"> module takes advantage of </w:t>
      </w:r>
      <w:r w:rsidR="00D56FD5" w:rsidRPr="009A2854">
        <w:rPr>
          <w:rFonts w:cs="Arial"/>
          <w:sz w:val="20"/>
          <w:szCs w:val="20"/>
          <w:highlight w:val="yellow"/>
        </w:rPr>
        <w:t xml:space="preserve">a </w:t>
      </w:r>
      <w:r w:rsidR="00AD6ADB" w:rsidRPr="009A2854">
        <w:rPr>
          <w:rFonts w:cs="Arial"/>
          <w:sz w:val="20"/>
          <w:szCs w:val="20"/>
          <w:highlight w:val="yellow"/>
        </w:rPr>
        <w:t xml:space="preserve">knowledge graph for </w:t>
      </w:r>
      <w:r w:rsidR="002A0B08" w:rsidRPr="009A2854">
        <w:rPr>
          <w:rFonts w:cs="Arial"/>
          <w:sz w:val="20"/>
          <w:szCs w:val="20"/>
          <w:highlight w:val="yellow"/>
        </w:rPr>
        <w:t xml:space="preserve">storing </w:t>
      </w:r>
      <w:r w:rsidR="00AD6ADB" w:rsidRPr="009A2854">
        <w:rPr>
          <w:rFonts w:cs="Arial"/>
          <w:sz w:val="20"/>
          <w:szCs w:val="20"/>
          <w:highlight w:val="yellow"/>
        </w:rPr>
        <w:t>a large amount of customer data.</w:t>
      </w:r>
      <w:r w:rsidR="009A2D72" w:rsidRPr="009A2854">
        <w:rPr>
          <w:rFonts w:cs="Arial"/>
          <w:sz w:val="20"/>
          <w:szCs w:val="20"/>
          <w:highlight w:val="yellow"/>
          <w:lang w:val="vi-VN"/>
        </w:rPr>
        <w:t xml:space="preserve"> </w:t>
      </w:r>
      <w:r w:rsidR="00470121" w:rsidRPr="009A2854">
        <w:rPr>
          <w:rFonts w:cs="Arial"/>
          <w:sz w:val="20"/>
          <w:szCs w:val="20"/>
          <w:highlight w:val="yellow"/>
        </w:rPr>
        <w:t xml:space="preserve">A semi-automatic process is applied to construct the customer knowledge </w:t>
      </w:r>
      <w:r w:rsidR="002A0B08" w:rsidRPr="009A2854">
        <w:rPr>
          <w:rFonts w:cs="Arial"/>
          <w:sz w:val="20"/>
          <w:szCs w:val="20"/>
          <w:highlight w:val="yellow"/>
        </w:rPr>
        <w:t>graph</w:t>
      </w:r>
      <w:r w:rsidR="00470121" w:rsidRPr="009A2854">
        <w:rPr>
          <w:rFonts w:cs="Arial"/>
          <w:sz w:val="20"/>
          <w:szCs w:val="20"/>
          <w:highlight w:val="yellow"/>
        </w:rPr>
        <w:t xml:space="preserve"> [</w:t>
      </w:r>
      <w:r w:rsidR="001B202A">
        <w:rPr>
          <w:rFonts w:cs="Arial"/>
          <w:color w:val="FF0000"/>
          <w:sz w:val="20"/>
          <w:szCs w:val="20"/>
          <w:highlight w:val="yellow"/>
        </w:rPr>
        <w:t>28</w:t>
      </w:r>
      <w:r w:rsidR="00470121" w:rsidRPr="009A2854">
        <w:rPr>
          <w:rFonts w:cs="Arial"/>
          <w:sz w:val="20"/>
          <w:szCs w:val="20"/>
          <w:highlight w:val="yellow"/>
        </w:rPr>
        <w:t>].</w:t>
      </w:r>
      <w:r w:rsidR="009A2854" w:rsidRPr="009A2854">
        <w:rPr>
          <w:rFonts w:cs="Arial"/>
          <w:sz w:val="20"/>
          <w:szCs w:val="20"/>
          <w:highlight w:val="yellow"/>
        </w:rPr>
        <w:t xml:space="preserve"> </w:t>
      </w:r>
      <w:r w:rsidR="002A0B08" w:rsidRPr="009A2854">
        <w:rPr>
          <w:rFonts w:cs="Arial"/>
          <w:sz w:val="20"/>
          <w:szCs w:val="20"/>
          <w:highlight w:val="yellow"/>
        </w:rPr>
        <w:t xml:space="preserve">This module </w:t>
      </w:r>
      <w:r w:rsidR="00390858" w:rsidRPr="009A2854">
        <w:rPr>
          <w:rFonts w:cs="Arial"/>
          <w:sz w:val="20"/>
          <w:szCs w:val="20"/>
          <w:highlight w:val="yellow"/>
        </w:rPr>
        <w:t xml:space="preserve">also </w:t>
      </w:r>
      <w:r w:rsidR="002A0B08" w:rsidRPr="009A2854">
        <w:rPr>
          <w:rFonts w:cs="Arial"/>
          <w:sz w:val="20"/>
          <w:szCs w:val="20"/>
          <w:highlight w:val="yellow"/>
        </w:rPr>
        <w:t xml:space="preserve">contains </w:t>
      </w:r>
      <w:r w:rsidR="00475E83" w:rsidRPr="009A2854">
        <w:rPr>
          <w:rFonts w:cs="Arial"/>
          <w:sz w:val="20"/>
          <w:szCs w:val="20"/>
          <w:highlight w:val="yellow"/>
        </w:rPr>
        <w:t xml:space="preserve">a reasoning engine exploiting </w:t>
      </w:r>
      <w:r w:rsidR="002A0B08" w:rsidRPr="009A2854">
        <w:rPr>
          <w:rFonts w:cs="Arial"/>
          <w:sz w:val="20"/>
          <w:szCs w:val="20"/>
          <w:highlight w:val="yellow"/>
        </w:rPr>
        <w:t>the</w:t>
      </w:r>
      <w:r w:rsidR="00475E83" w:rsidRPr="009A2854">
        <w:rPr>
          <w:rFonts w:cs="Arial"/>
          <w:sz w:val="20"/>
          <w:szCs w:val="20"/>
          <w:highlight w:val="yellow"/>
        </w:rPr>
        <w:t xml:space="preserve"> knowledge graph</w:t>
      </w:r>
      <w:r w:rsidR="002A0B08" w:rsidRPr="009A2854">
        <w:rPr>
          <w:rFonts w:cs="Arial"/>
          <w:sz w:val="20"/>
          <w:szCs w:val="20"/>
          <w:highlight w:val="yellow"/>
        </w:rPr>
        <w:t xml:space="preserve">. </w:t>
      </w:r>
      <w:r w:rsidR="00475E83" w:rsidRPr="009A2854">
        <w:rPr>
          <w:rFonts w:cs="Arial"/>
          <w:sz w:val="20"/>
          <w:szCs w:val="20"/>
          <w:highlight w:val="yellow"/>
        </w:rPr>
        <w:t>By employing different business analytics techniques (e.g.</w:t>
      </w:r>
      <w:r w:rsidR="00390858" w:rsidRPr="009A2854">
        <w:rPr>
          <w:rFonts w:cs="Arial"/>
          <w:sz w:val="20"/>
          <w:szCs w:val="20"/>
          <w:highlight w:val="yellow"/>
        </w:rPr>
        <w:t>,</w:t>
      </w:r>
      <w:r w:rsidR="00475E83" w:rsidRPr="009A2854">
        <w:rPr>
          <w:rFonts w:cs="Arial"/>
          <w:sz w:val="20"/>
          <w:szCs w:val="20"/>
          <w:highlight w:val="yellow"/>
        </w:rPr>
        <w:t xml:space="preserve"> descriptive, prescriptive, diagnostics</w:t>
      </w:r>
      <w:r w:rsidR="004E2CD2">
        <w:rPr>
          <w:rFonts w:cs="Arial"/>
          <w:sz w:val="20"/>
          <w:szCs w:val="20"/>
          <w:highlight w:val="yellow"/>
        </w:rPr>
        <w:t>)</w:t>
      </w:r>
      <w:r w:rsidR="00475E83" w:rsidRPr="009A2854">
        <w:rPr>
          <w:rFonts w:cs="Arial"/>
          <w:sz w:val="20"/>
          <w:szCs w:val="20"/>
          <w:highlight w:val="yellow"/>
        </w:rPr>
        <w:t xml:space="preserve">, </w:t>
      </w:r>
      <w:r w:rsidR="003C3F14">
        <w:rPr>
          <w:rFonts w:cs="Arial"/>
          <w:sz w:val="20"/>
          <w:szCs w:val="20"/>
          <w:highlight w:val="yellow"/>
        </w:rPr>
        <w:t>it helps</w:t>
      </w:r>
      <w:r w:rsidR="00397D58" w:rsidRPr="009A2854">
        <w:rPr>
          <w:rFonts w:cs="Arial"/>
          <w:sz w:val="20"/>
          <w:szCs w:val="20"/>
          <w:highlight w:val="yellow"/>
        </w:rPr>
        <w:t xml:space="preserve"> </w:t>
      </w:r>
      <w:r w:rsidR="003C3F14">
        <w:rPr>
          <w:rFonts w:cs="Arial"/>
          <w:sz w:val="20"/>
          <w:szCs w:val="20"/>
          <w:highlight w:val="yellow"/>
        </w:rPr>
        <w:t xml:space="preserve">to </w:t>
      </w:r>
      <w:r w:rsidR="00397D58" w:rsidRPr="009A2854">
        <w:rPr>
          <w:rFonts w:cs="Arial"/>
          <w:sz w:val="20"/>
          <w:szCs w:val="20"/>
          <w:highlight w:val="yellow"/>
        </w:rPr>
        <w:t xml:space="preserve">generate </w:t>
      </w:r>
      <w:r w:rsidR="006F5575" w:rsidRPr="009A2854">
        <w:rPr>
          <w:rFonts w:cs="Arial"/>
          <w:sz w:val="20"/>
          <w:szCs w:val="20"/>
          <w:highlight w:val="yellow"/>
        </w:rPr>
        <w:t>business insight</w:t>
      </w:r>
      <w:r w:rsidR="002A0B08" w:rsidRPr="009A2854">
        <w:rPr>
          <w:rFonts w:cs="Arial"/>
          <w:sz w:val="20"/>
          <w:szCs w:val="20"/>
          <w:highlight w:val="yellow"/>
        </w:rPr>
        <w:t xml:space="preserve">s </w:t>
      </w:r>
      <w:r w:rsidR="006F5575" w:rsidRPr="009A2854">
        <w:rPr>
          <w:rFonts w:cs="Arial"/>
          <w:sz w:val="20"/>
          <w:szCs w:val="20"/>
          <w:highlight w:val="yellow"/>
        </w:rPr>
        <w:t xml:space="preserve">from the results of </w:t>
      </w:r>
      <w:r w:rsidR="00D56FD5" w:rsidRPr="009A2854">
        <w:rPr>
          <w:rFonts w:cs="Arial"/>
          <w:sz w:val="20"/>
          <w:szCs w:val="20"/>
          <w:highlight w:val="yellow"/>
        </w:rPr>
        <w:t xml:space="preserve">the </w:t>
      </w:r>
      <w:r w:rsidR="006F5575" w:rsidRPr="009A2854">
        <w:rPr>
          <w:rFonts w:cs="Arial"/>
          <w:sz w:val="20"/>
          <w:szCs w:val="20"/>
          <w:highlight w:val="yellow"/>
        </w:rPr>
        <w:t>reasoning process. T</w:t>
      </w:r>
      <w:r w:rsidR="00390858" w:rsidRPr="009A2854">
        <w:rPr>
          <w:rFonts w:cs="Arial"/>
          <w:sz w:val="20"/>
          <w:szCs w:val="20"/>
          <w:highlight w:val="yellow"/>
        </w:rPr>
        <w:t>hese</w:t>
      </w:r>
      <w:r w:rsidR="00A5645A">
        <w:rPr>
          <w:rFonts w:cs="Arial"/>
          <w:sz w:val="20"/>
          <w:szCs w:val="20"/>
          <w:highlight w:val="yellow"/>
        </w:rPr>
        <w:t xml:space="preserve"> insights </w:t>
      </w:r>
      <w:r w:rsidR="00390858" w:rsidRPr="009A2854">
        <w:rPr>
          <w:rFonts w:cs="Arial"/>
          <w:sz w:val="20"/>
          <w:szCs w:val="20"/>
          <w:highlight w:val="yellow"/>
        </w:rPr>
        <w:t>can</w:t>
      </w:r>
      <w:r w:rsidR="006F5575" w:rsidRPr="009A2854">
        <w:rPr>
          <w:rFonts w:cs="Arial"/>
          <w:sz w:val="20"/>
          <w:szCs w:val="20"/>
          <w:highlight w:val="yellow"/>
        </w:rPr>
        <w:t xml:space="preserve"> be used in </w:t>
      </w:r>
      <w:r w:rsidR="00B56A45" w:rsidRPr="009A2854">
        <w:rPr>
          <w:rFonts w:cs="Arial"/>
          <w:sz w:val="20"/>
          <w:szCs w:val="20"/>
          <w:highlight w:val="yellow"/>
        </w:rPr>
        <w:t xml:space="preserve">the </w:t>
      </w:r>
      <w:r w:rsidR="006F5575" w:rsidRPr="009A2854">
        <w:rPr>
          <w:rFonts w:cs="Arial"/>
          <w:sz w:val="20"/>
          <w:szCs w:val="20"/>
          <w:highlight w:val="yellow"/>
        </w:rPr>
        <w:t>Context management module for being turned into actionable knowledge</w:t>
      </w:r>
      <w:r w:rsidR="00A655DE">
        <w:rPr>
          <w:rFonts w:cs="Arial"/>
          <w:sz w:val="20"/>
          <w:szCs w:val="20"/>
          <w:highlight w:val="yellow"/>
        </w:rPr>
        <w:t xml:space="preserve"> </w:t>
      </w:r>
      <w:r w:rsidR="00A655DE" w:rsidRPr="009A2854">
        <w:rPr>
          <w:rFonts w:cs="Arial"/>
          <w:sz w:val="20"/>
          <w:szCs w:val="20"/>
          <w:highlight w:val="yellow"/>
        </w:rPr>
        <w:t>[</w:t>
      </w:r>
      <w:r w:rsidR="00FB430E">
        <w:rPr>
          <w:rFonts w:cs="Arial"/>
          <w:color w:val="FF0000"/>
          <w:sz w:val="20"/>
          <w:szCs w:val="20"/>
          <w:highlight w:val="yellow"/>
        </w:rPr>
        <w:t>25</w:t>
      </w:r>
      <w:r w:rsidR="00A655DE" w:rsidRPr="009A2854">
        <w:rPr>
          <w:rFonts w:cs="Arial"/>
          <w:sz w:val="20"/>
          <w:szCs w:val="20"/>
          <w:highlight w:val="yellow"/>
        </w:rPr>
        <w:t>]</w:t>
      </w:r>
      <w:r w:rsidR="006F5575" w:rsidRPr="00390858">
        <w:rPr>
          <w:rFonts w:cs="Arial"/>
          <w:sz w:val="20"/>
          <w:szCs w:val="20"/>
          <w:highlight w:val="yellow"/>
        </w:rPr>
        <w:t>.</w:t>
      </w:r>
    </w:p>
    <w:p w14:paraId="683B7E4E" w14:textId="65C25781" w:rsidR="009C2A68" w:rsidRPr="00884457" w:rsidRDefault="002C14E9" w:rsidP="007D0C54">
      <w:pPr>
        <w:pStyle w:val="ListParagraph"/>
        <w:numPr>
          <w:ilvl w:val="0"/>
          <w:numId w:val="32"/>
        </w:numPr>
        <w:spacing w:before="120" w:after="120"/>
        <w:jc w:val="both"/>
        <w:rPr>
          <w:rFonts w:cs="Arial"/>
          <w:sz w:val="20"/>
          <w:szCs w:val="20"/>
          <w:highlight w:val="yellow"/>
        </w:rPr>
      </w:pPr>
      <w:r w:rsidRPr="000404E1">
        <w:rPr>
          <w:rFonts w:cs="Arial"/>
          <w:i/>
          <w:sz w:val="20"/>
          <w:szCs w:val="20"/>
        </w:rPr>
        <w:t>Data management</w:t>
      </w:r>
      <w:r w:rsidR="006B6F93">
        <w:rPr>
          <w:rFonts w:cs="Arial"/>
          <w:i/>
          <w:sz w:val="20"/>
          <w:szCs w:val="20"/>
        </w:rPr>
        <w:t xml:space="preserve"> module</w:t>
      </w:r>
      <w:r w:rsidRPr="000404E1">
        <w:rPr>
          <w:rFonts w:cs="Arial"/>
          <w:i/>
          <w:sz w:val="20"/>
          <w:szCs w:val="20"/>
        </w:rPr>
        <w:t>:</w:t>
      </w:r>
      <w:r>
        <w:rPr>
          <w:rFonts w:cs="Arial"/>
          <w:sz w:val="20"/>
          <w:szCs w:val="20"/>
        </w:rPr>
        <w:t xml:space="preserve"> </w:t>
      </w:r>
      <w:r w:rsidR="00401B89">
        <w:rPr>
          <w:rFonts w:cs="Arial"/>
          <w:sz w:val="20"/>
          <w:szCs w:val="20"/>
        </w:rPr>
        <w:t>Real</w:t>
      </w:r>
      <w:r w:rsidR="00F20AD4">
        <w:rPr>
          <w:rFonts w:cs="Arial"/>
          <w:sz w:val="20"/>
          <w:szCs w:val="20"/>
        </w:rPr>
        <w:t>-</w:t>
      </w:r>
      <w:r w:rsidR="00401B89">
        <w:rPr>
          <w:rFonts w:cs="Arial"/>
          <w:sz w:val="20"/>
          <w:szCs w:val="20"/>
        </w:rPr>
        <w:t>time processing, data loading</w:t>
      </w:r>
      <w:r w:rsidR="00D56FD5">
        <w:rPr>
          <w:rFonts w:cs="Arial"/>
          <w:sz w:val="20"/>
          <w:szCs w:val="20"/>
        </w:rPr>
        <w:t>,</w:t>
      </w:r>
      <w:r w:rsidR="00401B89">
        <w:rPr>
          <w:rFonts w:cs="Arial"/>
          <w:sz w:val="20"/>
          <w:szCs w:val="20"/>
        </w:rPr>
        <w:t xml:space="preserve"> and data ingestion for capturing and processing </w:t>
      </w:r>
      <w:r w:rsidR="002F7840">
        <w:rPr>
          <w:rFonts w:cs="Arial"/>
          <w:sz w:val="20"/>
          <w:szCs w:val="20"/>
        </w:rPr>
        <w:t xml:space="preserve">customer </w:t>
      </w:r>
      <w:r w:rsidR="00401B89">
        <w:rPr>
          <w:rFonts w:cs="Arial"/>
          <w:sz w:val="20"/>
          <w:szCs w:val="20"/>
        </w:rPr>
        <w:t>data from different sources.</w:t>
      </w:r>
      <w:r w:rsidR="000F7DD0">
        <w:rPr>
          <w:rFonts w:cs="Arial"/>
          <w:sz w:val="20"/>
          <w:szCs w:val="20"/>
        </w:rPr>
        <w:t xml:space="preserve"> </w:t>
      </w:r>
      <w:r w:rsidR="009F369F" w:rsidRPr="009F369F">
        <w:rPr>
          <w:rFonts w:cs="Arial"/>
          <w:sz w:val="20"/>
          <w:szCs w:val="20"/>
          <w:highlight w:val="yellow"/>
        </w:rPr>
        <w:t>Th</w:t>
      </w:r>
      <w:r w:rsidR="006F5575">
        <w:rPr>
          <w:rFonts w:cs="Arial"/>
          <w:sz w:val="20"/>
          <w:szCs w:val="20"/>
          <w:highlight w:val="yellow"/>
        </w:rPr>
        <w:t>e</w:t>
      </w:r>
      <w:r w:rsidR="009F369F">
        <w:rPr>
          <w:rFonts w:cs="Arial"/>
          <w:sz w:val="20"/>
          <w:szCs w:val="20"/>
          <w:highlight w:val="yellow"/>
        </w:rPr>
        <w:t xml:space="preserve"> </w:t>
      </w:r>
      <w:r w:rsidR="006F5575">
        <w:rPr>
          <w:rFonts w:cs="Arial"/>
          <w:sz w:val="20"/>
          <w:szCs w:val="20"/>
          <w:highlight w:val="yellow"/>
        </w:rPr>
        <w:t>Data management module</w:t>
      </w:r>
      <w:r w:rsidR="009F369F">
        <w:rPr>
          <w:rFonts w:cs="Arial"/>
          <w:sz w:val="20"/>
          <w:szCs w:val="20"/>
          <w:highlight w:val="yellow"/>
        </w:rPr>
        <w:t xml:space="preserve"> is responsible for</w:t>
      </w:r>
      <w:r w:rsidR="00B55C0D">
        <w:rPr>
          <w:rFonts w:cs="Arial"/>
          <w:sz w:val="20"/>
          <w:szCs w:val="20"/>
          <w:highlight w:val="yellow"/>
        </w:rPr>
        <w:t xml:space="preserve"> </w:t>
      </w:r>
      <w:r w:rsidR="00270AF9">
        <w:rPr>
          <w:rFonts w:cs="Arial"/>
          <w:sz w:val="20"/>
          <w:szCs w:val="20"/>
          <w:highlight w:val="yellow"/>
        </w:rPr>
        <w:t>extracting, processing, and transferring heterogenous and obscure</w:t>
      </w:r>
      <w:r w:rsidR="009F369F">
        <w:rPr>
          <w:rFonts w:cs="Arial"/>
          <w:sz w:val="20"/>
          <w:szCs w:val="20"/>
          <w:highlight w:val="yellow"/>
        </w:rPr>
        <w:t xml:space="preserve"> </w:t>
      </w:r>
      <w:r w:rsidR="00470121">
        <w:rPr>
          <w:rFonts w:cs="Arial"/>
          <w:sz w:val="20"/>
          <w:szCs w:val="20"/>
          <w:highlight w:val="yellow"/>
        </w:rPr>
        <w:t xml:space="preserve">customer </w:t>
      </w:r>
      <w:r w:rsidR="009F369F">
        <w:rPr>
          <w:rFonts w:cs="Arial"/>
          <w:sz w:val="20"/>
          <w:szCs w:val="20"/>
          <w:highlight w:val="yellow"/>
        </w:rPr>
        <w:t>data from diverse sources</w:t>
      </w:r>
      <w:r w:rsidR="00884457">
        <w:rPr>
          <w:rFonts w:cs="Arial"/>
          <w:sz w:val="20"/>
          <w:szCs w:val="20"/>
          <w:highlight w:val="yellow"/>
        </w:rPr>
        <w:t xml:space="preserve"> into </w:t>
      </w:r>
      <w:r w:rsidR="00B55C0D">
        <w:rPr>
          <w:rFonts w:cs="Arial"/>
          <w:sz w:val="20"/>
          <w:szCs w:val="20"/>
          <w:highlight w:val="yellow"/>
        </w:rPr>
        <w:t>well-</w:t>
      </w:r>
      <w:r w:rsidR="00884457">
        <w:rPr>
          <w:rFonts w:cs="Arial"/>
          <w:sz w:val="20"/>
          <w:szCs w:val="20"/>
          <w:highlight w:val="yellow"/>
        </w:rPr>
        <w:t>structured data</w:t>
      </w:r>
      <w:r w:rsidR="000F7DD0" w:rsidRPr="00884457">
        <w:rPr>
          <w:rFonts w:cs="Arial"/>
          <w:sz w:val="20"/>
          <w:szCs w:val="20"/>
          <w:highlight w:val="yellow"/>
        </w:rPr>
        <w:t>.</w:t>
      </w:r>
      <w:r w:rsidR="00884457" w:rsidRPr="00884457">
        <w:rPr>
          <w:rFonts w:cs="Arial"/>
          <w:sz w:val="20"/>
          <w:szCs w:val="20"/>
          <w:highlight w:val="yellow"/>
        </w:rPr>
        <w:t xml:space="preserve"> </w:t>
      </w:r>
      <w:r w:rsidR="00270AF9">
        <w:rPr>
          <w:rFonts w:cs="Arial"/>
          <w:sz w:val="20"/>
          <w:szCs w:val="20"/>
          <w:highlight w:val="yellow"/>
        </w:rPr>
        <w:t xml:space="preserve">The data loading submodule deals with customer data from </w:t>
      </w:r>
      <w:r w:rsidR="00884457" w:rsidRPr="00884457">
        <w:rPr>
          <w:rFonts w:cs="Arial"/>
          <w:sz w:val="20"/>
          <w:szCs w:val="20"/>
          <w:highlight w:val="yellow"/>
        </w:rPr>
        <w:t xml:space="preserve">traditional enterprise systems </w:t>
      </w:r>
      <w:r w:rsidR="00270AF9" w:rsidRPr="00884457">
        <w:rPr>
          <w:rFonts w:cs="Arial"/>
          <w:sz w:val="20"/>
          <w:szCs w:val="20"/>
          <w:highlight w:val="yellow"/>
        </w:rPr>
        <w:t>[</w:t>
      </w:r>
      <w:r w:rsidR="00FB430E">
        <w:rPr>
          <w:rFonts w:cs="Arial"/>
          <w:color w:val="FF0000"/>
          <w:sz w:val="20"/>
          <w:szCs w:val="20"/>
          <w:highlight w:val="yellow"/>
        </w:rPr>
        <w:t>25</w:t>
      </w:r>
      <w:r w:rsidR="00270AF9" w:rsidRPr="00884457">
        <w:rPr>
          <w:rFonts w:cs="Arial"/>
          <w:sz w:val="20"/>
          <w:szCs w:val="20"/>
          <w:highlight w:val="yellow"/>
        </w:rPr>
        <w:t>]</w:t>
      </w:r>
      <w:r w:rsidR="00270AF9">
        <w:rPr>
          <w:rFonts w:cs="Arial"/>
          <w:sz w:val="20"/>
          <w:szCs w:val="20"/>
          <w:highlight w:val="yellow"/>
        </w:rPr>
        <w:t xml:space="preserve">. </w:t>
      </w:r>
      <w:r w:rsidR="006B6F93">
        <w:rPr>
          <w:rFonts w:cs="Arial"/>
          <w:sz w:val="20"/>
          <w:szCs w:val="20"/>
          <w:highlight w:val="yellow"/>
        </w:rPr>
        <w:t>Meanwhile, the</w:t>
      </w:r>
      <w:r w:rsidR="00270AF9">
        <w:rPr>
          <w:rFonts w:cs="Arial"/>
          <w:sz w:val="20"/>
          <w:szCs w:val="20"/>
          <w:highlight w:val="yellow"/>
        </w:rPr>
        <w:t xml:space="preserve"> data ingestion and real-time processing submodules deal with</w:t>
      </w:r>
      <w:r w:rsidR="00270AF9" w:rsidRPr="00270AF9">
        <w:rPr>
          <w:rFonts w:cs="Arial"/>
          <w:sz w:val="20"/>
          <w:szCs w:val="20"/>
          <w:highlight w:val="yellow"/>
        </w:rPr>
        <w:t xml:space="preserve"> </w:t>
      </w:r>
      <w:r w:rsidR="00270AF9">
        <w:rPr>
          <w:rFonts w:cs="Arial"/>
          <w:sz w:val="20"/>
          <w:szCs w:val="20"/>
          <w:highlight w:val="yellow"/>
        </w:rPr>
        <w:t xml:space="preserve">an enormous amount of customer data coming from open public data sources such as social </w:t>
      </w:r>
      <w:r w:rsidR="00246A1C">
        <w:rPr>
          <w:rFonts w:cs="Arial"/>
          <w:sz w:val="20"/>
          <w:szCs w:val="20"/>
          <w:highlight w:val="yellow"/>
        </w:rPr>
        <w:t>networks</w:t>
      </w:r>
      <w:r w:rsidR="00270AF9">
        <w:rPr>
          <w:rFonts w:cs="Arial"/>
          <w:sz w:val="20"/>
          <w:szCs w:val="20"/>
          <w:highlight w:val="yellow"/>
        </w:rPr>
        <w:t>, websites, or mobile device</w:t>
      </w:r>
      <w:r w:rsidR="007D0C54">
        <w:rPr>
          <w:rFonts w:cs="Arial"/>
          <w:sz w:val="20"/>
          <w:szCs w:val="20"/>
          <w:highlight w:val="yellow"/>
        </w:rPr>
        <w:t>s</w:t>
      </w:r>
      <w:r w:rsidR="00270AF9">
        <w:rPr>
          <w:rFonts w:cs="Arial"/>
          <w:sz w:val="20"/>
          <w:szCs w:val="20"/>
          <w:highlight w:val="yellow"/>
        </w:rPr>
        <w:t xml:space="preserve"> </w:t>
      </w:r>
      <w:r w:rsidR="00884457" w:rsidRPr="00884457">
        <w:rPr>
          <w:rFonts w:cs="Arial"/>
          <w:sz w:val="20"/>
          <w:szCs w:val="20"/>
          <w:highlight w:val="yellow"/>
        </w:rPr>
        <w:t>[</w:t>
      </w:r>
      <w:r w:rsidR="00FB430E">
        <w:rPr>
          <w:rFonts w:cs="Arial"/>
          <w:color w:val="FF0000"/>
          <w:sz w:val="20"/>
          <w:szCs w:val="20"/>
          <w:highlight w:val="yellow"/>
        </w:rPr>
        <w:t>25</w:t>
      </w:r>
      <w:r w:rsidR="00884457" w:rsidRPr="00884457">
        <w:rPr>
          <w:rFonts w:cs="Arial"/>
          <w:sz w:val="20"/>
          <w:szCs w:val="20"/>
          <w:highlight w:val="yellow"/>
        </w:rPr>
        <w:t xml:space="preserve">]. </w:t>
      </w:r>
      <w:r w:rsidR="007D0C54">
        <w:rPr>
          <w:rFonts w:cs="Arial"/>
          <w:sz w:val="20"/>
          <w:szCs w:val="20"/>
          <w:highlight w:val="yellow"/>
        </w:rPr>
        <w:t>The available data from this module</w:t>
      </w:r>
      <w:r w:rsidR="006F5575" w:rsidRPr="00B55C0D">
        <w:rPr>
          <w:rFonts w:cs="Arial"/>
          <w:sz w:val="20"/>
          <w:szCs w:val="20"/>
          <w:highlight w:val="yellow"/>
        </w:rPr>
        <w:t xml:space="preserve"> </w:t>
      </w:r>
      <w:r w:rsidR="0059517B">
        <w:rPr>
          <w:rFonts w:cs="Arial"/>
          <w:sz w:val="20"/>
          <w:szCs w:val="20"/>
          <w:highlight w:val="yellow"/>
        </w:rPr>
        <w:t>is</w:t>
      </w:r>
      <w:r w:rsidR="006F5575">
        <w:rPr>
          <w:rFonts w:cs="Arial"/>
          <w:sz w:val="20"/>
          <w:szCs w:val="20"/>
          <w:highlight w:val="yellow"/>
        </w:rPr>
        <w:t xml:space="preserve"> served as input for knowledge base construction.</w:t>
      </w:r>
    </w:p>
    <w:p w14:paraId="0831E456" w14:textId="77777777" w:rsidR="009A331C" w:rsidRPr="009A331C" w:rsidRDefault="00F378F8" w:rsidP="009A331C">
      <w:pPr>
        <w:pStyle w:val="ListParagraph"/>
        <w:numPr>
          <w:ilvl w:val="7"/>
          <w:numId w:val="13"/>
        </w:numPr>
        <w:tabs>
          <w:tab w:val="left" w:pos="1134"/>
        </w:tabs>
        <w:spacing w:after="120" w:line="276" w:lineRule="auto"/>
        <w:ind w:left="1134" w:hanging="425"/>
        <w:rPr>
          <w:rFonts w:cs="Arial"/>
          <w:b/>
          <w:color w:val="808080" w:themeColor="background1" w:themeShade="80"/>
          <w:sz w:val="18"/>
          <w:szCs w:val="18"/>
        </w:rPr>
      </w:pPr>
      <w:r w:rsidRPr="00F378F8">
        <w:rPr>
          <w:rFonts w:cs="Arial"/>
          <w:b/>
          <w:color w:val="808080" w:themeColor="background1" w:themeShade="80"/>
          <w:sz w:val="18"/>
          <w:szCs w:val="18"/>
        </w:rPr>
        <w:t>Methodologies</w:t>
      </w:r>
      <w:r w:rsidRPr="00F378F8">
        <w:rPr>
          <w:rFonts w:cs="Arial"/>
          <w:color w:val="808080" w:themeColor="background1" w:themeShade="80"/>
          <w:sz w:val="18"/>
          <w:szCs w:val="18"/>
        </w:rPr>
        <w:t>. Provide enough detail so reviewers can determine if the proposed methodology is appropriate and sufficient to achieve the [sub-] objectives.</w:t>
      </w:r>
    </w:p>
    <w:p w14:paraId="24A98015" w14:textId="6BA3CA00" w:rsidR="00031FF3" w:rsidRDefault="004F2D8B" w:rsidP="00A644E3">
      <w:pPr>
        <w:spacing w:after="120" w:line="276" w:lineRule="auto"/>
        <w:ind w:left="720" w:firstLine="11"/>
        <w:jc w:val="both"/>
        <w:rPr>
          <w:rFonts w:cs="Arial"/>
          <w:bCs/>
          <w:sz w:val="20"/>
          <w:szCs w:val="20"/>
        </w:rPr>
      </w:pPr>
      <w:r>
        <w:rPr>
          <w:rFonts w:cs="Arial"/>
          <w:bCs/>
          <w:sz w:val="20"/>
          <w:szCs w:val="20"/>
        </w:rPr>
        <w:t>Action Design Research (ADR) method</w:t>
      </w:r>
      <w:r w:rsidR="00FA15CA">
        <w:rPr>
          <w:rFonts w:cs="Arial"/>
          <w:bCs/>
          <w:sz w:val="20"/>
          <w:szCs w:val="20"/>
        </w:rPr>
        <w:t xml:space="preserve"> will be used to </w:t>
      </w:r>
      <w:r w:rsidR="009B0E78">
        <w:rPr>
          <w:rFonts w:cs="Arial"/>
          <w:bCs/>
          <w:sz w:val="20"/>
          <w:szCs w:val="20"/>
        </w:rPr>
        <w:t>build</w:t>
      </w:r>
      <w:r w:rsidR="00FA15CA">
        <w:rPr>
          <w:rFonts w:cs="Arial"/>
          <w:bCs/>
          <w:sz w:val="20"/>
          <w:szCs w:val="20"/>
        </w:rPr>
        <w:t xml:space="preserve"> the context-ware knowledge </w:t>
      </w:r>
      <w:r w:rsidR="006B6F93">
        <w:rPr>
          <w:rFonts w:cs="Arial"/>
          <w:bCs/>
          <w:sz w:val="20"/>
          <w:szCs w:val="20"/>
        </w:rPr>
        <w:t xml:space="preserve">component </w:t>
      </w:r>
      <w:r w:rsidR="00FA15CA">
        <w:rPr>
          <w:rFonts w:cs="Arial"/>
          <w:bCs/>
          <w:sz w:val="20"/>
          <w:szCs w:val="20"/>
        </w:rPr>
        <w:t>as</w:t>
      </w:r>
      <w:r>
        <w:rPr>
          <w:rFonts w:cs="Arial"/>
          <w:bCs/>
          <w:sz w:val="20"/>
          <w:szCs w:val="20"/>
        </w:rPr>
        <w:t xml:space="preserve"> an artifact that solves a practical issue [2]. </w:t>
      </w:r>
      <w:r w:rsidR="00FA15CA">
        <w:rPr>
          <w:rFonts w:cs="Arial"/>
          <w:bCs/>
          <w:sz w:val="20"/>
          <w:szCs w:val="20"/>
        </w:rPr>
        <w:t xml:space="preserve">The purpose of the method is to </w:t>
      </w:r>
      <w:r w:rsidR="00A644E3">
        <w:rPr>
          <w:rFonts w:cs="Arial"/>
          <w:bCs/>
          <w:sz w:val="20"/>
          <w:szCs w:val="20"/>
        </w:rPr>
        <w:t>create design knowledge by building and evaluating an artifact in an organization</w:t>
      </w:r>
      <w:r w:rsidR="00D4779D">
        <w:rPr>
          <w:rFonts w:cs="Arial"/>
          <w:bCs/>
          <w:sz w:val="20"/>
          <w:szCs w:val="20"/>
        </w:rPr>
        <w:t>al</w:t>
      </w:r>
      <w:r w:rsidR="00A644E3">
        <w:rPr>
          <w:rFonts w:cs="Arial"/>
          <w:bCs/>
          <w:sz w:val="20"/>
          <w:szCs w:val="20"/>
        </w:rPr>
        <w:t xml:space="preserve"> setting [5]. The ADR composes of four stages: </w:t>
      </w:r>
    </w:p>
    <w:p w14:paraId="39899C5C" w14:textId="43942CFA" w:rsidR="00031FF3" w:rsidRPr="00031FF3" w:rsidRDefault="00A644E3" w:rsidP="00264A8E">
      <w:pPr>
        <w:pStyle w:val="ListParagraph"/>
        <w:numPr>
          <w:ilvl w:val="0"/>
          <w:numId w:val="35"/>
        </w:numPr>
        <w:spacing w:after="120" w:line="276" w:lineRule="auto"/>
        <w:jc w:val="both"/>
        <w:rPr>
          <w:rFonts w:cs="Arial"/>
          <w:bCs/>
          <w:sz w:val="20"/>
          <w:szCs w:val="20"/>
        </w:rPr>
      </w:pPr>
      <w:r w:rsidRPr="00F82D97">
        <w:rPr>
          <w:rFonts w:cs="Arial"/>
          <w:bCs/>
          <w:i/>
          <w:sz w:val="20"/>
          <w:szCs w:val="20"/>
        </w:rPr>
        <w:lastRenderedPageBreak/>
        <w:t>Problem Formulation</w:t>
      </w:r>
      <w:r w:rsidR="00031FF3">
        <w:rPr>
          <w:rFonts w:cs="Arial"/>
          <w:bCs/>
          <w:sz w:val="20"/>
          <w:szCs w:val="20"/>
        </w:rPr>
        <w:t xml:space="preserve">: </w:t>
      </w:r>
      <w:r w:rsidR="000455E4">
        <w:rPr>
          <w:rFonts w:cs="Arial"/>
          <w:bCs/>
          <w:sz w:val="20"/>
          <w:szCs w:val="20"/>
        </w:rPr>
        <w:t>T</w:t>
      </w:r>
      <w:r w:rsidR="00031FF3">
        <w:rPr>
          <w:rFonts w:cs="Arial"/>
          <w:bCs/>
          <w:sz w:val="20"/>
          <w:szCs w:val="20"/>
        </w:rPr>
        <w:t xml:space="preserve">he </w:t>
      </w:r>
      <w:r w:rsidR="00FA15CA">
        <w:rPr>
          <w:rFonts w:cs="Arial"/>
          <w:bCs/>
          <w:sz w:val="20"/>
          <w:szCs w:val="20"/>
        </w:rPr>
        <w:t>context-aware knowledge base, including its modules such as Context management, knowledge management and data management,</w:t>
      </w:r>
      <w:r w:rsidR="00031FF3">
        <w:rPr>
          <w:rFonts w:cs="Arial"/>
          <w:bCs/>
          <w:sz w:val="20"/>
          <w:szCs w:val="20"/>
        </w:rPr>
        <w:t xml:space="preserve"> will be </w:t>
      </w:r>
      <w:r w:rsidR="00FA15CA">
        <w:rPr>
          <w:rFonts w:cs="Arial"/>
          <w:bCs/>
          <w:sz w:val="20"/>
          <w:szCs w:val="20"/>
        </w:rPr>
        <w:t>designed</w:t>
      </w:r>
      <w:r w:rsidR="00031FF3">
        <w:rPr>
          <w:rFonts w:cs="Arial"/>
          <w:bCs/>
          <w:sz w:val="20"/>
          <w:szCs w:val="20"/>
        </w:rPr>
        <w:t xml:space="preserve"> with </w:t>
      </w:r>
      <w:r w:rsidR="00D4779D">
        <w:rPr>
          <w:rFonts w:cs="Arial"/>
          <w:bCs/>
          <w:sz w:val="20"/>
          <w:szCs w:val="20"/>
        </w:rPr>
        <w:t xml:space="preserve">a </w:t>
      </w:r>
      <w:r w:rsidR="00031FF3">
        <w:rPr>
          <w:rFonts w:cs="Arial"/>
          <w:bCs/>
          <w:sz w:val="20"/>
          <w:szCs w:val="20"/>
        </w:rPr>
        <w:t>participatory modeling approach</w:t>
      </w:r>
      <w:r w:rsidR="00FA15CA">
        <w:rPr>
          <w:rFonts w:cs="Arial"/>
          <w:bCs/>
          <w:sz w:val="20"/>
          <w:szCs w:val="20"/>
        </w:rPr>
        <w:t>.</w:t>
      </w:r>
    </w:p>
    <w:p w14:paraId="34E9BE90" w14:textId="07E562F1" w:rsidR="00031FF3" w:rsidRDefault="00A644E3" w:rsidP="00264A8E">
      <w:pPr>
        <w:pStyle w:val="ListParagraph"/>
        <w:numPr>
          <w:ilvl w:val="0"/>
          <w:numId w:val="35"/>
        </w:numPr>
        <w:spacing w:after="120" w:line="276" w:lineRule="auto"/>
        <w:jc w:val="both"/>
        <w:rPr>
          <w:rFonts w:cs="Arial"/>
          <w:bCs/>
          <w:sz w:val="20"/>
          <w:szCs w:val="20"/>
        </w:rPr>
      </w:pPr>
      <w:r w:rsidRPr="00F82D97">
        <w:rPr>
          <w:rFonts w:cs="Arial"/>
          <w:bCs/>
          <w:i/>
          <w:sz w:val="20"/>
          <w:szCs w:val="20"/>
        </w:rPr>
        <w:t>Building, Intervention, and Evaluation</w:t>
      </w:r>
      <w:r w:rsidR="00031FF3">
        <w:rPr>
          <w:rFonts w:cs="Arial"/>
          <w:bCs/>
          <w:sz w:val="20"/>
          <w:szCs w:val="20"/>
        </w:rPr>
        <w:t>:</w:t>
      </w:r>
      <w:r w:rsidR="005F476D">
        <w:rPr>
          <w:rFonts w:cs="Arial"/>
          <w:bCs/>
          <w:sz w:val="20"/>
          <w:szCs w:val="20"/>
        </w:rPr>
        <w:t xml:space="preserve"> </w:t>
      </w:r>
      <w:r w:rsidR="000455E4">
        <w:rPr>
          <w:rFonts w:cs="Arial"/>
          <w:bCs/>
          <w:sz w:val="20"/>
          <w:szCs w:val="20"/>
        </w:rPr>
        <w:t>T</w:t>
      </w:r>
      <w:r w:rsidR="005F476D">
        <w:rPr>
          <w:rFonts w:cs="Arial"/>
          <w:bCs/>
          <w:sz w:val="20"/>
          <w:szCs w:val="20"/>
        </w:rPr>
        <w:t>he</w:t>
      </w:r>
      <w:r w:rsidR="00FA15CA">
        <w:rPr>
          <w:rFonts w:cs="Arial"/>
          <w:bCs/>
          <w:sz w:val="20"/>
          <w:szCs w:val="20"/>
        </w:rPr>
        <w:t xml:space="preserve"> knowledge base</w:t>
      </w:r>
      <w:r w:rsidR="005F476D">
        <w:rPr>
          <w:rFonts w:cs="Arial"/>
          <w:bCs/>
          <w:sz w:val="20"/>
          <w:szCs w:val="20"/>
        </w:rPr>
        <w:t xml:space="preserve"> will be developed and experiment</w:t>
      </w:r>
      <w:r w:rsidR="000455E4">
        <w:rPr>
          <w:rFonts w:cs="Arial"/>
          <w:bCs/>
          <w:sz w:val="20"/>
          <w:szCs w:val="20"/>
        </w:rPr>
        <w:t>ed</w:t>
      </w:r>
      <w:r w:rsidR="005F476D">
        <w:rPr>
          <w:rFonts w:cs="Arial"/>
          <w:bCs/>
          <w:sz w:val="20"/>
          <w:szCs w:val="20"/>
        </w:rPr>
        <w:t xml:space="preserve"> to evaluate the </w:t>
      </w:r>
      <w:r w:rsidR="000455E4">
        <w:rPr>
          <w:rFonts w:cs="Arial"/>
          <w:bCs/>
          <w:sz w:val="20"/>
          <w:szCs w:val="20"/>
        </w:rPr>
        <w:t>quality of data and knowledge</w:t>
      </w:r>
      <w:r w:rsidR="009B0E78">
        <w:rPr>
          <w:rFonts w:cs="Arial"/>
          <w:bCs/>
          <w:sz w:val="20"/>
          <w:szCs w:val="20"/>
        </w:rPr>
        <w:t>,</w:t>
      </w:r>
      <w:r w:rsidR="000455E4">
        <w:rPr>
          <w:rFonts w:cs="Arial"/>
          <w:bCs/>
          <w:sz w:val="20"/>
          <w:szCs w:val="20"/>
        </w:rPr>
        <w:t xml:space="preserve"> and the performance of the knowledge base. </w:t>
      </w:r>
      <w:r w:rsidR="00031FF3">
        <w:rPr>
          <w:rFonts w:cs="Arial"/>
          <w:bCs/>
          <w:sz w:val="20"/>
          <w:szCs w:val="20"/>
        </w:rPr>
        <w:t xml:space="preserve"> </w:t>
      </w:r>
    </w:p>
    <w:p w14:paraId="6FE042EB" w14:textId="05174D6E" w:rsidR="00031FF3" w:rsidRDefault="00A644E3" w:rsidP="00264A8E">
      <w:pPr>
        <w:pStyle w:val="ListParagraph"/>
        <w:numPr>
          <w:ilvl w:val="0"/>
          <w:numId w:val="35"/>
        </w:numPr>
        <w:spacing w:after="120" w:line="276" w:lineRule="auto"/>
        <w:jc w:val="both"/>
        <w:rPr>
          <w:rFonts w:cs="Arial"/>
          <w:bCs/>
          <w:sz w:val="20"/>
          <w:szCs w:val="20"/>
        </w:rPr>
      </w:pPr>
      <w:r w:rsidRPr="00F82D97">
        <w:rPr>
          <w:rFonts w:cs="Arial"/>
          <w:bCs/>
          <w:i/>
          <w:sz w:val="20"/>
          <w:szCs w:val="20"/>
        </w:rPr>
        <w:t>Reflection and Learning</w:t>
      </w:r>
      <w:r w:rsidR="00031FF3">
        <w:rPr>
          <w:rFonts w:cs="Arial"/>
          <w:bCs/>
          <w:sz w:val="20"/>
          <w:szCs w:val="20"/>
        </w:rPr>
        <w:t xml:space="preserve">: </w:t>
      </w:r>
      <w:r w:rsidR="005F476D">
        <w:rPr>
          <w:rFonts w:cs="Arial"/>
          <w:bCs/>
          <w:sz w:val="20"/>
          <w:szCs w:val="20"/>
        </w:rPr>
        <w:t xml:space="preserve"> By continuously reflecting the results of ontology</w:t>
      </w:r>
      <w:r w:rsidR="00610D3F">
        <w:rPr>
          <w:rFonts w:cs="Arial"/>
          <w:bCs/>
          <w:sz w:val="20"/>
          <w:szCs w:val="20"/>
        </w:rPr>
        <w:t>,</w:t>
      </w:r>
      <w:r w:rsidR="005F476D">
        <w:rPr>
          <w:rFonts w:cs="Arial"/>
          <w:bCs/>
          <w:sz w:val="20"/>
          <w:szCs w:val="20"/>
        </w:rPr>
        <w:t xml:space="preserve"> </w:t>
      </w:r>
      <w:r w:rsidR="00610D3F">
        <w:rPr>
          <w:rFonts w:cs="Arial"/>
          <w:bCs/>
          <w:sz w:val="20"/>
          <w:szCs w:val="20"/>
        </w:rPr>
        <w:t xml:space="preserve">the </w:t>
      </w:r>
      <w:r w:rsidR="005F476D">
        <w:rPr>
          <w:rFonts w:cs="Arial"/>
          <w:bCs/>
          <w:sz w:val="20"/>
          <w:szCs w:val="20"/>
        </w:rPr>
        <w:t>knowledge base will be extended and improved</w:t>
      </w:r>
      <w:r w:rsidR="00C22234">
        <w:rPr>
          <w:rFonts w:cs="Arial"/>
          <w:bCs/>
          <w:sz w:val="20"/>
          <w:szCs w:val="20"/>
        </w:rPr>
        <w:t xml:space="preserve"> with multiple language</w:t>
      </w:r>
      <w:r w:rsidR="00610D3F">
        <w:rPr>
          <w:rFonts w:cs="Arial"/>
          <w:bCs/>
          <w:sz w:val="20"/>
          <w:szCs w:val="20"/>
        </w:rPr>
        <w:t>s</w:t>
      </w:r>
      <w:r w:rsidR="00C22234">
        <w:rPr>
          <w:rFonts w:cs="Arial"/>
          <w:bCs/>
          <w:sz w:val="20"/>
          <w:szCs w:val="20"/>
        </w:rPr>
        <w:t xml:space="preserve"> (French and English)</w:t>
      </w:r>
    </w:p>
    <w:p w14:paraId="00234223" w14:textId="686C55E5" w:rsidR="00A644E3" w:rsidRDefault="00A644E3" w:rsidP="00264A8E">
      <w:pPr>
        <w:pStyle w:val="ListParagraph"/>
        <w:numPr>
          <w:ilvl w:val="0"/>
          <w:numId w:val="35"/>
        </w:numPr>
        <w:spacing w:after="120" w:line="276" w:lineRule="auto"/>
        <w:jc w:val="both"/>
        <w:rPr>
          <w:rFonts w:cs="Arial"/>
          <w:bCs/>
          <w:sz w:val="20"/>
          <w:szCs w:val="20"/>
        </w:rPr>
      </w:pPr>
      <w:r w:rsidRPr="00F82D97">
        <w:rPr>
          <w:rFonts w:cs="Arial"/>
          <w:bCs/>
          <w:i/>
          <w:sz w:val="20"/>
          <w:szCs w:val="20"/>
        </w:rPr>
        <w:t>Formalization of Learnings</w:t>
      </w:r>
      <w:r w:rsidR="005F476D">
        <w:rPr>
          <w:rFonts w:cs="Arial"/>
          <w:bCs/>
          <w:sz w:val="20"/>
          <w:szCs w:val="20"/>
        </w:rPr>
        <w:t>: A formalized learning will be derived in form of methodological guideline</w:t>
      </w:r>
      <w:r w:rsidR="00610D3F">
        <w:rPr>
          <w:rFonts w:cs="Arial"/>
          <w:bCs/>
          <w:sz w:val="20"/>
          <w:szCs w:val="20"/>
        </w:rPr>
        <w:t>s</w:t>
      </w:r>
      <w:r w:rsidR="005F476D">
        <w:rPr>
          <w:rFonts w:cs="Arial"/>
          <w:bCs/>
          <w:sz w:val="20"/>
          <w:szCs w:val="20"/>
        </w:rPr>
        <w:t xml:space="preserve"> applicable to a broader class of problems. </w:t>
      </w:r>
    </w:p>
    <w:p w14:paraId="743CCC8F" w14:textId="36E68670" w:rsidR="00F378F8" w:rsidRPr="009A331C" w:rsidRDefault="00F378F8" w:rsidP="009A331C">
      <w:pPr>
        <w:pStyle w:val="ListParagraph"/>
        <w:tabs>
          <w:tab w:val="left" w:pos="1134"/>
        </w:tabs>
        <w:spacing w:after="120" w:line="276" w:lineRule="auto"/>
        <w:ind w:left="360"/>
        <w:rPr>
          <w:rFonts w:cs="Arial"/>
          <w:b/>
          <w:color w:val="808080" w:themeColor="background1" w:themeShade="80"/>
          <w:sz w:val="18"/>
          <w:szCs w:val="18"/>
        </w:rPr>
      </w:pPr>
    </w:p>
    <w:p w14:paraId="5B808A3A" w14:textId="77777777" w:rsidR="00F378F8" w:rsidRPr="003E7B0C" w:rsidRDefault="00F378F8" w:rsidP="00264A8E">
      <w:pPr>
        <w:numPr>
          <w:ilvl w:val="0"/>
          <w:numId w:val="34"/>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Timeline</w:t>
      </w:r>
      <w:r w:rsidRPr="00FF5312">
        <w:rPr>
          <w:rFonts w:cs="Arial"/>
          <w:color w:val="808080" w:themeColor="background1" w:themeShade="80"/>
          <w:sz w:val="18"/>
          <w:szCs w:val="18"/>
        </w:rPr>
        <w:t xml:space="preserve">. We suggest using a Gantt chart to provide a timeline showing </w:t>
      </w:r>
      <w:r w:rsidRPr="00FF5312">
        <w:rPr>
          <w:rFonts w:cs="Arial"/>
          <w:color w:val="808080" w:themeColor="background1" w:themeShade="80"/>
          <w:sz w:val="18"/>
          <w:szCs w:val="18"/>
          <w:u w:val="single"/>
        </w:rPr>
        <w:t>which task</w:t>
      </w:r>
      <w:r w:rsidRPr="00FF5312">
        <w:rPr>
          <w:rFonts w:cs="Arial"/>
          <w:color w:val="808080" w:themeColor="background1" w:themeShade="80"/>
          <w:sz w:val="18"/>
          <w:szCs w:val="18"/>
        </w:rPr>
        <w:t xml:space="preserve"> will be done </w:t>
      </w:r>
      <w:r w:rsidRPr="00FF5312">
        <w:rPr>
          <w:rFonts w:cs="Arial"/>
          <w:color w:val="808080" w:themeColor="background1" w:themeShade="80"/>
          <w:sz w:val="18"/>
          <w:szCs w:val="18"/>
          <w:u w:val="single"/>
        </w:rPr>
        <w:t>when</w:t>
      </w:r>
      <w:r w:rsidRPr="00FF5312">
        <w:rPr>
          <w:rFonts w:cs="Arial"/>
          <w:color w:val="808080" w:themeColor="background1" w:themeShade="80"/>
          <w:sz w:val="18"/>
          <w:szCs w:val="18"/>
        </w:rPr>
        <w:t xml:space="preserve"> to achieve each objective. </w:t>
      </w:r>
    </w:p>
    <w:p w14:paraId="6D43ABB5" w14:textId="53597DF6" w:rsidR="00F378F8" w:rsidRPr="00FF5312" w:rsidRDefault="001C55D9" w:rsidP="00F378F8">
      <w:pPr>
        <w:spacing w:after="120" w:line="276" w:lineRule="auto"/>
        <w:ind w:left="720"/>
        <w:rPr>
          <w:rFonts w:cs="Arial"/>
          <w:b/>
          <w:color w:val="808080" w:themeColor="background1" w:themeShade="80"/>
          <w:sz w:val="18"/>
          <w:szCs w:val="18"/>
        </w:rPr>
      </w:pPr>
      <w:r>
        <w:rPr>
          <w:noProof/>
          <w:lang w:val="fr-CA" w:eastAsia="fr-CA"/>
        </w:rPr>
        <w:drawing>
          <wp:inline distT="0" distB="0" distL="0" distR="0" wp14:anchorId="302C2AAE" wp14:editId="7DBED478">
            <wp:extent cx="5857875" cy="2341853"/>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70635" cy="2346954"/>
                    </a:xfrm>
                    <a:prstGeom prst="rect">
                      <a:avLst/>
                    </a:prstGeom>
                  </pic:spPr>
                </pic:pic>
              </a:graphicData>
            </a:graphic>
          </wp:inline>
        </w:drawing>
      </w:r>
    </w:p>
    <w:p w14:paraId="581F3A62" w14:textId="77777777" w:rsidR="00F378F8" w:rsidRPr="00FF5312" w:rsidRDefault="00F378F8" w:rsidP="00F378F8">
      <w:pPr>
        <w:numPr>
          <w:ilvl w:val="0"/>
          <w:numId w:val="13"/>
        </w:numPr>
        <w:spacing w:after="120" w:line="276" w:lineRule="auto"/>
        <w:rPr>
          <w:rFonts w:cs="Arial"/>
          <w:sz w:val="20"/>
          <w:szCs w:val="20"/>
        </w:rPr>
      </w:pPr>
      <w:r w:rsidRPr="00FF5312">
        <w:rPr>
          <w:rFonts w:cs="Arial"/>
          <w:b/>
          <w:bCs/>
          <w:color w:val="808080" w:themeColor="background1" w:themeShade="80"/>
          <w:sz w:val="18"/>
          <w:szCs w:val="18"/>
        </w:rPr>
        <w:t xml:space="preserve">Expected deliverables. </w:t>
      </w:r>
      <w:r w:rsidRPr="00387900">
        <w:rPr>
          <w:color w:val="808080" w:themeColor="background1" w:themeShade="80"/>
          <w:sz w:val="18"/>
          <w:szCs w:val="18"/>
        </w:rPr>
        <w:t xml:space="preserve">Each project requires the submission </w:t>
      </w:r>
      <w:r w:rsidRPr="00FF5312">
        <w:rPr>
          <w:rFonts w:cs="Arial"/>
          <w:color w:val="808080" w:themeColor="background1" w:themeShade="80"/>
          <w:sz w:val="18"/>
          <w:szCs w:val="18"/>
        </w:rPr>
        <w:t>of a completed Mitacs Final Report and Mitacs survey at the end of the project</w:t>
      </w:r>
      <w:r w:rsidRPr="00FF5312">
        <w:rPr>
          <w:rFonts w:cs="Arial"/>
          <w:b/>
          <w:bCs/>
          <w:color w:val="808080" w:themeColor="background1" w:themeShade="80"/>
          <w:sz w:val="18"/>
          <w:szCs w:val="18"/>
        </w:rPr>
        <w:t xml:space="preserve">. </w:t>
      </w:r>
      <w:r w:rsidRPr="00FF5312">
        <w:rPr>
          <w:rFonts w:cs="Arial"/>
          <w:color w:val="808080" w:themeColor="background1" w:themeShade="80"/>
          <w:sz w:val="18"/>
          <w:szCs w:val="18"/>
        </w:rPr>
        <w:t xml:space="preserve">Please describe the additional expected deliverables of the project i.e. </w:t>
      </w:r>
      <w:r w:rsidRPr="00387900">
        <w:rPr>
          <w:color w:val="808080" w:themeColor="background1" w:themeShade="80"/>
          <w:sz w:val="18"/>
          <w:szCs w:val="18"/>
        </w:rPr>
        <w:t>expected outcomes, results, documents (intern’s thesis, peer-reviewed journal, conference presentation)</w:t>
      </w:r>
      <w:r w:rsidRPr="00FF5312">
        <w:rPr>
          <w:rFonts w:cs="Arial"/>
          <w:color w:val="808080" w:themeColor="background1" w:themeShade="80"/>
          <w:sz w:val="18"/>
          <w:szCs w:val="18"/>
        </w:rPr>
        <w:t xml:space="preserve">. </w:t>
      </w:r>
    </w:p>
    <w:p w14:paraId="410FB6B7" w14:textId="60C4FB1A" w:rsidR="00F378F8" w:rsidRDefault="00F378F8" w:rsidP="008F2495">
      <w:pPr>
        <w:pStyle w:val="ListParagraph"/>
        <w:numPr>
          <w:ilvl w:val="0"/>
          <w:numId w:val="30"/>
        </w:numPr>
        <w:shd w:val="clear" w:color="auto" w:fill="FFFFFF" w:themeFill="background1"/>
        <w:spacing w:after="120"/>
        <w:ind w:left="1775" w:hanging="357"/>
        <w:textAlignment w:val="baseline"/>
        <w:rPr>
          <w:rFonts w:cs="Arial"/>
          <w:sz w:val="20"/>
          <w:szCs w:val="20"/>
        </w:rPr>
      </w:pPr>
      <w:r>
        <w:rPr>
          <w:rFonts w:cs="Arial"/>
          <w:sz w:val="20"/>
          <w:szCs w:val="20"/>
        </w:rPr>
        <w:t>A</w:t>
      </w:r>
      <w:r w:rsidRPr="00FF5312">
        <w:rPr>
          <w:rFonts w:cs="Arial"/>
          <w:sz w:val="20"/>
          <w:szCs w:val="20"/>
        </w:rPr>
        <w:t xml:space="preserve"> literature review report</w:t>
      </w:r>
      <w:r>
        <w:rPr>
          <w:rFonts w:cs="Arial"/>
          <w:sz w:val="20"/>
          <w:szCs w:val="20"/>
        </w:rPr>
        <w:t xml:space="preserve"> about </w:t>
      </w:r>
      <w:r w:rsidR="00610D3F">
        <w:rPr>
          <w:rFonts w:cs="Arial"/>
          <w:sz w:val="20"/>
          <w:szCs w:val="20"/>
        </w:rPr>
        <w:t xml:space="preserve">the </w:t>
      </w:r>
      <w:r w:rsidR="009B0E78">
        <w:rPr>
          <w:rFonts w:cs="Arial"/>
          <w:sz w:val="20"/>
          <w:szCs w:val="20"/>
        </w:rPr>
        <w:t>c</w:t>
      </w:r>
      <w:r w:rsidR="001B3CFC">
        <w:rPr>
          <w:rFonts w:cs="Arial"/>
          <w:sz w:val="20"/>
          <w:szCs w:val="20"/>
        </w:rPr>
        <w:t xml:space="preserve">ontext-aware knowledge </w:t>
      </w:r>
      <w:r w:rsidR="006B6F93">
        <w:rPr>
          <w:rFonts w:cs="Arial"/>
          <w:sz w:val="20"/>
          <w:szCs w:val="20"/>
        </w:rPr>
        <w:t xml:space="preserve">component </w:t>
      </w:r>
      <w:r>
        <w:rPr>
          <w:rFonts w:cs="Arial"/>
          <w:sz w:val="20"/>
          <w:szCs w:val="20"/>
        </w:rPr>
        <w:t>for retail banking business</w:t>
      </w:r>
    </w:p>
    <w:p w14:paraId="74787C53" w14:textId="4DAD8B6C" w:rsidR="009B0E78" w:rsidRDefault="00F378F8" w:rsidP="008F2495">
      <w:pPr>
        <w:pStyle w:val="ListParagraph"/>
        <w:numPr>
          <w:ilvl w:val="0"/>
          <w:numId w:val="30"/>
        </w:numPr>
        <w:shd w:val="clear" w:color="auto" w:fill="FFFFFF" w:themeFill="background1"/>
        <w:spacing w:after="120"/>
        <w:ind w:left="1775" w:hanging="357"/>
        <w:textAlignment w:val="baseline"/>
        <w:rPr>
          <w:rFonts w:cs="Arial"/>
          <w:sz w:val="20"/>
          <w:szCs w:val="20"/>
        </w:rPr>
      </w:pPr>
      <w:r w:rsidRPr="00FF5312">
        <w:rPr>
          <w:rFonts w:cs="Arial"/>
          <w:sz w:val="20"/>
          <w:szCs w:val="20"/>
        </w:rPr>
        <w:t xml:space="preserve">A </w:t>
      </w:r>
      <w:r>
        <w:rPr>
          <w:rFonts w:cs="Arial"/>
          <w:sz w:val="20"/>
          <w:szCs w:val="20"/>
        </w:rPr>
        <w:t>f</w:t>
      </w:r>
      <w:r w:rsidRPr="00FF5312">
        <w:rPr>
          <w:rFonts w:cs="Arial"/>
          <w:sz w:val="20"/>
          <w:szCs w:val="20"/>
        </w:rPr>
        <w:t xml:space="preserve">ramework </w:t>
      </w:r>
      <w:r>
        <w:rPr>
          <w:rFonts w:cs="Arial"/>
          <w:sz w:val="20"/>
          <w:szCs w:val="20"/>
        </w:rPr>
        <w:t xml:space="preserve">for </w:t>
      </w:r>
      <w:r w:rsidR="009B0E78">
        <w:rPr>
          <w:rFonts w:cs="Arial"/>
          <w:sz w:val="20"/>
          <w:szCs w:val="20"/>
        </w:rPr>
        <w:t>c</w:t>
      </w:r>
      <w:r w:rsidR="001B3CFC">
        <w:rPr>
          <w:rFonts w:cs="Arial"/>
          <w:sz w:val="20"/>
          <w:szCs w:val="20"/>
        </w:rPr>
        <w:t>ontext-aware knowledge</w:t>
      </w:r>
      <w:r w:rsidR="009B0E78">
        <w:rPr>
          <w:rFonts w:cs="Arial"/>
          <w:sz w:val="20"/>
          <w:szCs w:val="20"/>
        </w:rPr>
        <w:t xml:space="preserve"> </w:t>
      </w:r>
      <w:r w:rsidR="006B6F93">
        <w:rPr>
          <w:rFonts w:cs="Arial"/>
          <w:sz w:val="20"/>
          <w:szCs w:val="20"/>
        </w:rPr>
        <w:t>component</w:t>
      </w:r>
      <w:r w:rsidR="006B6F93" w:rsidDel="006B6F93">
        <w:rPr>
          <w:rFonts w:cs="Arial"/>
          <w:sz w:val="20"/>
          <w:szCs w:val="20"/>
        </w:rPr>
        <w:t xml:space="preserve"> </w:t>
      </w:r>
      <w:r w:rsidR="009B0E78">
        <w:rPr>
          <w:rFonts w:cs="Arial"/>
          <w:sz w:val="20"/>
          <w:szCs w:val="20"/>
        </w:rPr>
        <w:t xml:space="preserve">with its </w:t>
      </w:r>
      <w:r w:rsidR="006B6F93">
        <w:rPr>
          <w:rFonts w:cs="Arial"/>
          <w:sz w:val="20"/>
          <w:szCs w:val="20"/>
        </w:rPr>
        <w:t>modules</w:t>
      </w:r>
    </w:p>
    <w:p w14:paraId="4D4663B4" w14:textId="15CA987C" w:rsidR="009B0E78" w:rsidRPr="00C75816" w:rsidRDefault="009B0E78" w:rsidP="008F2495">
      <w:pPr>
        <w:pStyle w:val="ListParagraph"/>
        <w:numPr>
          <w:ilvl w:val="0"/>
          <w:numId w:val="30"/>
        </w:numPr>
        <w:shd w:val="clear" w:color="auto" w:fill="FFFFFF" w:themeFill="background1"/>
        <w:spacing w:after="120"/>
        <w:ind w:left="1775" w:hanging="357"/>
        <w:textAlignment w:val="baseline"/>
        <w:rPr>
          <w:rFonts w:cs="Arial"/>
          <w:sz w:val="20"/>
          <w:szCs w:val="20"/>
        </w:rPr>
      </w:pPr>
      <w:r w:rsidRPr="00C75816">
        <w:rPr>
          <w:rFonts w:cs="Arial"/>
          <w:sz w:val="20"/>
          <w:szCs w:val="20"/>
        </w:rPr>
        <w:t>A system architecture proposal</w:t>
      </w:r>
      <w:r>
        <w:rPr>
          <w:rFonts w:cs="Arial"/>
          <w:sz w:val="20"/>
          <w:szCs w:val="20"/>
        </w:rPr>
        <w:t xml:space="preserve"> for context-aware knowledge </w:t>
      </w:r>
      <w:r w:rsidR="006B6F93">
        <w:rPr>
          <w:rFonts w:cs="Arial"/>
          <w:sz w:val="20"/>
          <w:szCs w:val="20"/>
        </w:rPr>
        <w:t>component</w:t>
      </w:r>
      <w:r w:rsidR="006B6F93" w:rsidDel="006B6F93">
        <w:rPr>
          <w:rFonts w:cs="Arial"/>
          <w:sz w:val="20"/>
          <w:szCs w:val="20"/>
        </w:rPr>
        <w:t xml:space="preserve"> </w:t>
      </w:r>
    </w:p>
    <w:p w14:paraId="206BCB6E" w14:textId="18489641" w:rsidR="009B0E78" w:rsidRPr="00C75816" w:rsidRDefault="009B0E78" w:rsidP="008F2495">
      <w:pPr>
        <w:pStyle w:val="ListParagraph"/>
        <w:numPr>
          <w:ilvl w:val="0"/>
          <w:numId w:val="30"/>
        </w:numPr>
        <w:shd w:val="clear" w:color="auto" w:fill="FFFFFF" w:themeFill="background1"/>
        <w:spacing w:after="120"/>
        <w:ind w:left="1775" w:hanging="357"/>
        <w:textAlignment w:val="baseline"/>
        <w:rPr>
          <w:rFonts w:cs="Arial"/>
          <w:sz w:val="20"/>
          <w:szCs w:val="20"/>
        </w:rPr>
      </w:pPr>
      <w:r w:rsidRPr="00C75816">
        <w:rPr>
          <w:rFonts w:cs="Arial"/>
          <w:sz w:val="20"/>
          <w:szCs w:val="20"/>
        </w:rPr>
        <w:t xml:space="preserve">A </w:t>
      </w:r>
      <w:r>
        <w:rPr>
          <w:rFonts w:cs="Arial"/>
          <w:sz w:val="20"/>
          <w:szCs w:val="20"/>
        </w:rPr>
        <w:t xml:space="preserve">software prototype for the context-aware knowledge </w:t>
      </w:r>
      <w:r w:rsidR="006B6F93">
        <w:rPr>
          <w:rFonts w:cs="Arial"/>
          <w:sz w:val="20"/>
          <w:szCs w:val="20"/>
        </w:rPr>
        <w:t>component</w:t>
      </w:r>
      <w:r w:rsidR="006B6F93" w:rsidDel="006B6F93">
        <w:rPr>
          <w:rFonts w:cs="Arial"/>
          <w:sz w:val="20"/>
          <w:szCs w:val="20"/>
        </w:rPr>
        <w:t xml:space="preserve"> </w:t>
      </w:r>
    </w:p>
    <w:p w14:paraId="62680909" w14:textId="77777777" w:rsidR="009B0E78" w:rsidRPr="00FF5312" w:rsidRDefault="009B0E78" w:rsidP="008F2495">
      <w:pPr>
        <w:pStyle w:val="ListParagraph"/>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w:t>
      </w:r>
      <w:r w:rsidRPr="00FF5312">
        <w:rPr>
          <w:rFonts w:cs="Arial"/>
          <w:sz w:val="20"/>
          <w:szCs w:val="20"/>
        </w:rPr>
        <w:t xml:space="preserve"> evaluati</w:t>
      </w:r>
      <w:r>
        <w:rPr>
          <w:rFonts w:cs="Arial"/>
          <w:sz w:val="20"/>
          <w:szCs w:val="20"/>
        </w:rPr>
        <w:t xml:space="preserve">on of </w:t>
      </w:r>
      <w:r w:rsidRPr="00FF5312">
        <w:rPr>
          <w:rFonts w:cs="Arial"/>
          <w:sz w:val="20"/>
          <w:szCs w:val="20"/>
        </w:rPr>
        <w:t xml:space="preserve">the </w:t>
      </w:r>
      <w:r>
        <w:rPr>
          <w:rFonts w:cs="Arial"/>
          <w:sz w:val="20"/>
          <w:szCs w:val="20"/>
        </w:rPr>
        <w:t xml:space="preserve">framework </w:t>
      </w:r>
      <w:r w:rsidRPr="00FF5312">
        <w:rPr>
          <w:rFonts w:cs="Arial"/>
          <w:sz w:val="20"/>
          <w:szCs w:val="20"/>
        </w:rPr>
        <w:t>qualitatively</w:t>
      </w:r>
    </w:p>
    <w:p w14:paraId="03DB3E82" w14:textId="5B625860" w:rsidR="00F378F8" w:rsidRPr="00FF5312" w:rsidRDefault="00F378F8" w:rsidP="008F2495">
      <w:pPr>
        <w:pStyle w:val="ListParagraph"/>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 </w:t>
      </w:r>
      <w:r w:rsidRPr="00FF5312">
        <w:rPr>
          <w:rFonts w:cs="Arial"/>
          <w:sz w:val="20"/>
          <w:szCs w:val="20"/>
        </w:rPr>
        <w:t>evaluati</w:t>
      </w:r>
      <w:r>
        <w:rPr>
          <w:rFonts w:cs="Arial"/>
          <w:sz w:val="20"/>
          <w:szCs w:val="20"/>
        </w:rPr>
        <w:t xml:space="preserve">on of </w:t>
      </w:r>
      <w:r w:rsidRPr="00FF5312">
        <w:rPr>
          <w:rFonts w:cs="Arial"/>
          <w:sz w:val="20"/>
          <w:szCs w:val="20"/>
        </w:rPr>
        <w:t>the</w:t>
      </w:r>
      <w:r w:rsidR="000455E4">
        <w:rPr>
          <w:rFonts w:cs="Arial"/>
          <w:sz w:val="20"/>
          <w:szCs w:val="20"/>
        </w:rPr>
        <w:t xml:space="preserve"> knowledge </w:t>
      </w:r>
      <w:r w:rsidR="006B6F93">
        <w:rPr>
          <w:rFonts w:cs="Arial"/>
          <w:sz w:val="20"/>
          <w:szCs w:val="20"/>
        </w:rPr>
        <w:t>component</w:t>
      </w:r>
      <w:r w:rsidR="006B6F93" w:rsidDel="006B6F93">
        <w:rPr>
          <w:rFonts w:cs="Arial"/>
          <w:sz w:val="20"/>
          <w:szCs w:val="20"/>
        </w:rPr>
        <w:t xml:space="preserve"> </w:t>
      </w:r>
      <w:r w:rsidRPr="00FF5312">
        <w:rPr>
          <w:rFonts w:cs="Arial"/>
          <w:sz w:val="20"/>
          <w:szCs w:val="20"/>
        </w:rPr>
        <w:t xml:space="preserve">quantitatively with regards to user tests </w:t>
      </w:r>
    </w:p>
    <w:p w14:paraId="7711EED6" w14:textId="77777777" w:rsidR="009B0E78" w:rsidRPr="00C75816" w:rsidRDefault="009B0E78" w:rsidP="008F2495">
      <w:pPr>
        <w:pStyle w:val="ListParagraph"/>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 xml:space="preserve">The knowledge base with multiple language content (French and English) </w:t>
      </w:r>
    </w:p>
    <w:p w14:paraId="0CF9ACB0" w14:textId="77777777" w:rsidR="00F378F8" w:rsidRDefault="00F378F8" w:rsidP="008F2495">
      <w:pPr>
        <w:pStyle w:val="ListParagraph"/>
        <w:numPr>
          <w:ilvl w:val="0"/>
          <w:numId w:val="29"/>
        </w:numPr>
        <w:spacing w:after="120"/>
        <w:ind w:left="1775" w:hanging="357"/>
        <w:rPr>
          <w:rFonts w:cs="Arial"/>
          <w:sz w:val="20"/>
          <w:szCs w:val="20"/>
        </w:rPr>
      </w:pPr>
      <w:r w:rsidRPr="00FF5312">
        <w:rPr>
          <w:rFonts w:cs="Arial"/>
          <w:sz w:val="20"/>
          <w:szCs w:val="20"/>
        </w:rPr>
        <w:t>Peer-reviewed conference or journal publications.</w:t>
      </w:r>
    </w:p>
    <w:p w14:paraId="1F2A0FE7" w14:textId="77777777" w:rsidR="00F378F8" w:rsidRPr="00FF5312" w:rsidRDefault="00F378F8" w:rsidP="00F378F8">
      <w:pPr>
        <w:pStyle w:val="ListParagraph"/>
        <w:spacing w:before="120" w:after="120"/>
        <w:ind w:left="2160"/>
        <w:rPr>
          <w:rFonts w:cs="Arial"/>
          <w:sz w:val="20"/>
          <w:szCs w:val="20"/>
        </w:rPr>
      </w:pPr>
    </w:p>
    <w:p w14:paraId="2BB0DD6C" w14:textId="77777777" w:rsidR="00F378F8" w:rsidRPr="00FF5312" w:rsidRDefault="00F378F8" w:rsidP="00F378F8">
      <w:pPr>
        <w:numPr>
          <w:ilvl w:val="0"/>
          <w:numId w:val="13"/>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Benefit to the intern.</w:t>
      </w:r>
      <w:r w:rsidRPr="00FF5312">
        <w:rPr>
          <w:rFonts w:cs="Arial"/>
          <w:color w:val="808080" w:themeColor="background1" w:themeShade="80"/>
          <w:sz w:val="18"/>
          <w:szCs w:val="18"/>
        </w:rPr>
        <w:t xml:space="preserve"> </w:t>
      </w:r>
    </w:p>
    <w:p w14:paraId="54FEFD46" w14:textId="24EFDEB4" w:rsidR="000455E4" w:rsidRDefault="000455E4" w:rsidP="00F378F8">
      <w:pPr>
        <w:spacing w:after="120"/>
        <w:ind w:left="1440"/>
        <w:jc w:val="both"/>
        <w:rPr>
          <w:sz w:val="20"/>
        </w:rPr>
      </w:pPr>
      <w:r w:rsidRPr="000455E4">
        <w:rPr>
          <w:sz w:val="20"/>
        </w:rPr>
        <w:lastRenderedPageBreak/>
        <w:t xml:space="preserve">This project aims to train highly qualified personnel in professional and transdisciplinary contexts in the field of </w:t>
      </w:r>
      <w:r>
        <w:rPr>
          <w:sz w:val="20"/>
        </w:rPr>
        <w:t>information systems and artificial intelligence</w:t>
      </w:r>
      <w:r w:rsidRPr="000455E4">
        <w:rPr>
          <w:sz w:val="20"/>
        </w:rPr>
        <w:t xml:space="preserve">, in particular, </w:t>
      </w:r>
      <w:r>
        <w:rPr>
          <w:sz w:val="20"/>
        </w:rPr>
        <w:t>knowledge management</w:t>
      </w:r>
      <w:r w:rsidR="008F2495">
        <w:rPr>
          <w:sz w:val="20"/>
        </w:rPr>
        <w:t xml:space="preserve"> for AI-based applications</w:t>
      </w:r>
      <w:r w:rsidRPr="000455E4">
        <w:rPr>
          <w:sz w:val="20"/>
        </w:rPr>
        <w:t>.</w:t>
      </w:r>
    </w:p>
    <w:p w14:paraId="3B2B3D2B" w14:textId="20CD8CDB" w:rsidR="00F378F8" w:rsidRPr="00FF5312" w:rsidRDefault="000455E4" w:rsidP="008A35D1">
      <w:pPr>
        <w:spacing w:after="120"/>
        <w:ind w:left="1440"/>
        <w:jc w:val="both"/>
        <w:rPr>
          <w:sz w:val="20"/>
        </w:rPr>
      </w:pPr>
      <w:r w:rsidRPr="000455E4">
        <w:rPr>
          <w:sz w:val="20"/>
        </w:rPr>
        <w:t xml:space="preserve">This project is expected to contribute to the training of </w:t>
      </w:r>
      <w:r w:rsidR="008A35D1">
        <w:rPr>
          <w:sz w:val="20"/>
        </w:rPr>
        <w:t xml:space="preserve">the postdoctoral researcher to </w:t>
      </w:r>
      <w:r w:rsidR="008A35D1" w:rsidRPr="000455E4">
        <w:rPr>
          <w:sz w:val="20"/>
        </w:rPr>
        <w:t xml:space="preserve">develop </w:t>
      </w:r>
      <w:r w:rsidR="008A35D1">
        <w:rPr>
          <w:sz w:val="20"/>
        </w:rPr>
        <w:t>her</w:t>
      </w:r>
      <w:r w:rsidR="008A35D1" w:rsidRPr="000455E4">
        <w:rPr>
          <w:sz w:val="20"/>
        </w:rPr>
        <w:t xml:space="preserve"> research and practical skills</w:t>
      </w:r>
      <w:r w:rsidR="008A35D1">
        <w:rPr>
          <w:sz w:val="20"/>
        </w:rPr>
        <w:t>. I</w:t>
      </w:r>
      <w:r w:rsidRPr="000455E4">
        <w:rPr>
          <w:sz w:val="20"/>
        </w:rPr>
        <w:t xml:space="preserve">t is hoped that </w:t>
      </w:r>
      <w:r w:rsidR="008A35D1">
        <w:rPr>
          <w:sz w:val="20"/>
        </w:rPr>
        <w:t xml:space="preserve">the researcher </w:t>
      </w:r>
      <w:r w:rsidRPr="000455E4">
        <w:rPr>
          <w:sz w:val="20"/>
        </w:rPr>
        <w:t xml:space="preserve">will benefit from the perspectives and advice of the professor </w:t>
      </w:r>
      <w:r w:rsidR="008A35D1">
        <w:rPr>
          <w:sz w:val="20"/>
        </w:rPr>
        <w:t>to prepare for an academic career</w:t>
      </w:r>
      <w:r>
        <w:rPr>
          <w:sz w:val="20"/>
        </w:rPr>
        <w:t>.</w:t>
      </w:r>
    </w:p>
    <w:p w14:paraId="04D678A9" w14:textId="77777777" w:rsidR="00F378F8" w:rsidRPr="00FF5312" w:rsidRDefault="00F378F8" w:rsidP="00F378F8">
      <w:pPr>
        <w:numPr>
          <w:ilvl w:val="0"/>
          <w:numId w:val="13"/>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Interaction</w:t>
      </w:r>
      <w:r w:rsidRPr="00FF5312">
        <w:rPr>
          <w:rFonts w:cs="Arial"/>
          <w:color w:val="808080" w:themeColor="background1" w:themeShade="80"/>
          <w:sz w:val="18"/>
          <w:szCs w:val="18"/>
        </w:rPr>
        <w:t xml:space="preserve">. Indicate the percentage (%) of time during the project that the intern will spend on-site at the partner location and at the academic institution(s). </w:t>
      </w:r>
      <w:r w:rsidRPr="00FF5312">
        <w:rPr>
          <w:rFonts w:eastAsiaTheme="minorHAnsi" w:cs="Arial"/>
          <w:color w:val="808080" w:themeColor="background1" w:themeShade="80"/>
          <w:sz w:val="18"/>
          <w:szCs w:val="18"/>
        </w:rPr>
        <w:t xml:space="preserve">Research should be carried out equally (50%) in the premises of the partner and the academic institution(s). </w:t>
      </w:r>
    </w:p>
    <w:p w14:paraId="32DF9D4C" w14:textId="77777777" w:rsidR="00F378F8" w:rsidRPr="00FF5312" w:rsidRDefault="00F378F8" w:rsidP="00F378F8">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 xml:space="preserve">% of partner interaction: _75___ %  </w:t>
      </w:r>
      <w:r w:rsidRPr="00FF5312">
        <w:rPr>
          <w:rFonts w:cs="Arial"/>
          <w:b/>
          <w:color w:val="808080" w:themeColor="background1" w:themeShade="80"/>
          <w:sz w:val="18"/>
          <w:szCs w:val="18"/>
        </w:rPr>
        <w:t>+</w:t>
      </w:r>
      <w:r w:rsidRPr="00FF5312">
        <w:rPr>
          <w:rFonts w:cs="Arial"/>
          <w:color w:val="808080" w:themeColor="background1" w:themeShade="80"/>
          <w:sz w:val="18"/>
          <w:szCs w:val="18"/>
        </w:rPr>
        <w:t xml:space="preserve">  % of academic interaction: _25___ %  = 100%</w:t>
      </w:r>
    </w:p>
    <w:p w14:paraId="47A24566" w14:textId="77777777" w:rsidR="00F378F8" w:rsidRPr="00FF5312" w:rsidRDefault="00F378F8" w:rsidP="00F378F8">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If</w:t>
      </w:r>
      <w:r w:rsidRPr="00FF5312">
        <w:rPr>
          <w:rFonts w:eastAsiaTheme="minorHAnsi" w:cs="Arial"/>
          <w:color w:val="808080" w:themeColor="background1" w:themeShade="80"/>
          <w:sz w:val="18"/>
          <w:szCs w:val="18"/>
        </w:rPr>
        <w:t xml:space="preserve"> different, please include a </w:t>
      </w:r>
      <w:r w:rsidRPr="00FF5312">
        <w:rPr>
          <w:rFonts w:eastAsiaTheme="minorHAnsi" w:cs="Arial"/>
          <w:b/>
          <w:bCs/>
          <w:color w:val="808080" w:themeColor="background1" w:themeShade="80"/>
          <w:sz w:val="18"/>
          <w:szCs w:val="18"/>
        </w:rPr>
        <w:t>justification</w:t>
      </w:r>
      <w:r w:rsidRPr="00FF5312">
        <w:rPr>
          <w:rFonts w:eastAsiaTheme="minorHAnsi" w:cs="Arial"/>
          <w:color w:val="808080" w:themeColor="background1" w:themeShade="80"/>
          <w:sz w:val="18"/>
          <w:szCs w:val="18"/>
        </w:rPr>
        <w:t>. NOTE: The</w:t>
      </w:r>
      <w:r w:rsidRPr="00FF5312">
        <w:rPr>
          <w:rFonts w:cs="Arial"/>
          <w:b/>
          <w:color w:val="808080" w:themeColor="background1" w:themeShade="80"/>
          <w:sz w:val="18"/>
          <w:szCs w:val="18"/>
        </w:rPr>
        <w:t xml:space="preserve"> </w:t>
      </w:r>
      <w:r w:rsidRPr="00FF5312">
        <w:rPr>
          <w:rFonts w:eastAsiaTheme="minorHAnsi" w:cs="Arial"/>
          <w:color w:val="808080" w:themeColor="background1" w:themeShade="80"/>
          <w:sz w:val="18"/>
          <w:szCs w:val="18"/>
        </w:rPr>
        <w:t>minimum interaction at either site is 25% with a maximum of 75%.</w:t>
      </w:r>
    </w:p>
    <w:p w14:paraId="374D3D43" w14:textId="77777777" w:rsidR="00F378F8" w:rsidRPr="00FF5312" w:rsidRDefault="00F378F8" w:rsidP="00F378F8">
      <w:pPr>
        <w:spacing w:after="120" w:line="276" w:lineRule="auto"/>
        <w:rPr>
          <w:rFonts w:cs="Arial"/>
          <w:color w:val="808080" w:themeColor="background1" w:themeShade="80"/>
          <w:sz w:val="18"/>
          <w:szCs w:val="18"/>
        </w:rPr>
      </w:pPr>
    </w:p>
    <w:p w14:paraId="2933F9B3" w14:textId="77777777" w:rsidR="00F378F8" w:rsidRPr="00FF5312" w:rsidRDefault="00F378F8" w:rsidP="00F378F8">
      <w:pPr>
        <w:pStyle w:val="ListParagraph"/>
        <w:keepNext/>
        <w:keepLines/>
        <w:numPr>
          <w:ilvl w:val="0"/>
          <w:numId w:val="13"/>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 xml:space="preserve">Partner interaction.  </w:t>
      </w:r>
    </w:p>
    <w:p w14:paraId="49FF1102" w14:textId="77777777" w:rsidR="00F378F8" w:rsidRPr="00FF5312" w:rsidRDefault="00F378F8" w:rsidP="00F378F8">
      <w:pPr>
        <w:pStyle w:val="ListParagraph"/>
        <w:keepNext/>
        <w:keepLines/>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Provide a detailed description of the activities that will be performed on-site at the partner organization </w:t>
      </w:r>
      <w:r w:rsidRPr="00387900">
        <w:rPr>
          <w:color w:val="808080" w:themeColor="background1" w:themeShade="80"/>
          <w:sz w:val="18"/>
          <w:szCs w:val="18"/>
        </w:rPr>
        <w:t xml:space="preserve">and the expected interaction with and supervision by employees of the partner organization.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provide a detailed description of the activities that will be performed on-site at the pre-approved incubator, including the expected interaction with and supervision with incubator staff.</w:t>
      </w:r>
    </w:p>
    <w:p w14:paraId="593C506B" w14:textId="77777777" w:rsidR="00F378F8" w:rsidRPr="00FF5312" w:rsidRDefault="00F378F8" w:rsidP="00F378F8">
      <w:pPr>
        <w:pStyle w:val="ListParagraph"/>
        <w:keepNext/>
        <w:keepLines/>
        <w:spacing w:after="120" w:line="276" w:lineRule="auto"/>
        <w:ind w:left="1440"/>
        <w:jc w:val="both"/>
        <w:rPr>
          <w:rFonts w:cs="Arial"/>
          <w:b/>
          <w:color w:val="808080" w:themeColor="background1" w:themeShade="80"/>
          <w:sz w:val="18"/>
          <w:szCs w:val="18"/>
        </w:rPr>
      </w:pPr>
      <w:r w:rsidRPr="00FF5312">
        <w:rPr>
          <w:rFonts w:cs="Arial"/>
          <w:sz w:val="20"/>
          <w:szCs w:val="20"/>
        </w:rPr>
        <w:t>The intern</w:t>
      </w:r>
      <w:r>
        <w:rPr>
          <w:rFonts w:cs="Arial"/>
          <w:sz w:val="20"/>
          <w:szCs w:val="20"/>
        </w:rPr>
        <w:t>s</w:t>
      </w:r>
      <w:r w:rsidRPr="00FF5312">
        <w:rPr>
          <w:rFonts w:cs="Arial"/>
          <w:sz w:val="20"/>
          <w:szCs w:val="20"/>
        </w:rPr>
        <w:t xml:space="preserve"> will come to the partner organization four days per week and closely collaborate with members from the partner organization such as expert</w:t>
      </w:r>
      <w:r>
        <w:rPr>
          <w:rFonts w:cs="Arial"/>
          <w:sz w:val="20"/>
          <w:szCs w:val="20"/>
        </w:rPr>
        <w:t>s</w:t>
      </w:r>
      <w:r w:rsidRPr="00FF5312">
        <w:rPr>
          <w:rFonts w:cs="Arial"/>
          <w:sz w:val="20"/>
          <w:szCs w:val="20"/>
        </w:rPr>
        <w:t>, end</w:t>
      </w:r>
      <w:r>
        <w:rPr>
          <w:rFonts w:cs="Arial"/>
          <w:sz w:val="20"/>
          <w:szCs w:val="20"/>
        </w:rPr>
        <w:t xml:space="preserve"> </w:t>
      </w:r>
      <w:r w:rsidRPr="00FF5312">
        <w:rPr>
          <w:rFonts w:cs="Arial"/>
          <w:sz w:val="20"/>
          <w:szCs w:val="20"/>
        </w:rPr>
        <w:t>user</w:t>
      </w:r>
      <w:r>
        <w:rPr>
          <w:rFonts w:cs="Arial"/>
          <w:sz w:val="20"/>
          <w:szCs w:val="20"/>
        </w:rPr>
        <w:t>s</w:t>
      </w:r>
      <w:r w:rsidRPr="00FF5312">
        <w:rPr>
          <w:rFonts w:cs="Arial"/>
          <w:sz w:val="20"/>
          <w:szCs w:val="20"/>
        </w:rPr>
        <w:t>, banking service</w:t>
      </w:r>
      <w:r>
        <w:rPr>
          <w:rFonts w:cs="Arial"/>
          <w:sz w:val="20"/>
          <w:szCs w:val="20"/>
        </w:rPr>
        <w:t>s</w:t>
      </w:r>
      <w:r w:rsidRPr="00FF5312">
        <w:rPr>
          <w:rFonts w:cs="Arial"/>
          <w:sz w:val="20"/>
          <w:szCs w:val="20"/>
        </w:rPr>
        <w:t xml:space="preserve">, </w:t>
      </w:r>
      <w:r>
        <w:rPr>
          <w:rFonts w:cs="Arial"/>
          <w:sz w:val="20"/>
          <w:szCs w:val="20"/>
        </w:rPr>
        <w:t xml:space="preserve">and participate in </w:t>
      </w:r>
      <w:r w:rsidRPr="00FF5312">
        <w:rPr>
          <w:rFonts w:cs="Arial"/>
          <w:sz w:val="20"/>
          <w:szCs w:val="20"/>
        </w:rPr>
        <w:t>the relevant internal training of banking services</w:t>
      </w:r>
      <w:r>
        <w:rPr>
          <w:rFonts w:cs="Arial"/>
          <w:sz w:val="20"/>
          <w:szCs w:val="20"/>
        </w:rPr>
        <w:t>.</w:t>
      </w:r>
    </w:p>
    <w:p w14:paraId="79E5F8C7" w14:textId="77777777" w:rsidR="00F378F8" w:rsidRPr="00FF5312" w:rsidRDefault="00F378F8" w:rsidP="00F378F8">
      <w:pPr>
        <w:pStyle w:val="ListParagraph"/>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Indicate the resources the partner organization will be providing to support the intern’s work at their premises. </w:t>
      </w:r>
      <w:r w:rsidRPr="00387900">
        <w:rPr>
          <w:color w:val="808080" w:themeColor="background1" w:themeShade="80"/>
          <w:sz w:val="18"/>
          <w:szCs w:val="18"/>
        </w:rPr>
        <w:t xml:space="preserve">Include information about (1) space, (2) resources, and (3) expertise that will be provided by the organization to the intern.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indicate the resources the pre-approved incubator will provide, including information about space, resources, and expertise. </w:t>
      </w:r>
    </w:p>
    <w:p w14:paraId="476A6277" w14:textId="77777777" w:rsidR="008F2495" w:rsidRDefault="008A35D1" w:rsidP="00F378F8">
      <w:pPr>
        <w:pStyle w:val="ListParagraph"/>
        <w:spacing w:before="120" w:after="120"/>
        <w:ind w:left="1440"/>
        <w:jc w:val="both"/>
        <w:rPr>
          <w:rFonts w:cs="Arial"/>
          <w:sz w:val="20"/>
          <w:szCs w:val="20"/>
        </w:rPr>
      </w:pPr>
      <w:r>
        <w:rPr>
          <w:rFonts w:cs="Arial"/>
          <w:sz w:val="20"/>
          <w:szCs w:val="20"/>
        </w:rPr>
        <w:t>The same as intern # 1, t</w:t>
      </w:r>
      <w:r w:rsidR="00F378F8" w:rsidRPr="00FF5312">
        <w:rPr>
          <w:rFonts w:cs="Arial"/>
          <w:sz w:val="20"/>
          <w:szCs w:val="20"/>
        </w:rPr>
        <w:t>he nature of working</w:t>
      </w:r>
      <w:r w:rsidR="00F378F8">
        <w:rPr>
          <w:rFonts w:cs="Arial"/>
          <w:sz w:val="20"/>
          <w:szCs w:val="20"/>
        </w:rPr>
        <w:t>, which</w:t>
      </w:r>
      <w:r w:rsidR="00F378F8" w:rsidRPr="00FF5312">
        <w:rPr>
          <w:rFonts w:cs="Arial"/>
          <w:sz w:val="20"/>
          <w:szCs w:val="20"/>
        </w:rPr>
        <w:t xml:space="preserve"> is </w:t>
      </w:r>
      <w:r w:rsidR="00F378F8">
        <w:rPr>
          <w:rFonts w:cs="Arial"/>
          <w:sz w:val="20"/>
          <w:szCs w:val="20"/>
        </w:rPr>
        <w:t>knowledge capturing, sharing and applying,</w:t>
      </w:r>
      <w:r w:rsidR="00F378F8" w:rsidRPr="00FF5312">
        <w:rPr>
          <w:rFonts w:cs="Arial"/>
          <w:sz w:val="20"/>
          <w:szCs w:val="20"/>
        </w:rPr>
        <w:t xml:space="preserve"> require</w:t>
      </w:r>
      <w:r w:rsidR="00F378F8">
        <w:rPr>
          <w:rFonts w:cs="Arial"/>
          <w:sz w:val="20"/>
          <w:szCs w:val="20"/>
        </w:rPr>
        <w:t>s</w:t>
      </w:r>
      <w:r w:rsidR="00F378F8" w:rsidRPr="00FF5312">
        <w:rPr>
          <w:rFonts w:cs="Arial"/>
          <w:sz w:val="20"/>
          <w:szCs w:val="20"/>
        </w:rPr>
        <w:t xml:space="preserve"> not only</w:t>
      </w:r>
      <w:r w:rsidR="00F378F8">
        <w:rPr>
          <w:rFonts w:cs="Arial"/>
          <w:sz w:val="20"/>
          <w:szCs w:val="20"/>
        </w:rPr>
        <w:t xml:space="preserve"> the traditional office </w:t>
      </w:r>
      <w:r w:rsidR="00F378F8" w:rsidRPr="00FF5312">
        <w:rPr>
          <w:rFonts w:cs="Arial"/>
          <w:sz w:val="20"/>
          <w:szCs w:val="20"/>
        </w:rPr>
        <w:t>but also team building</w:t>
      </w:r>
      <w:r w:rsidR="00F378F8">
        <w:rPr>
          <w:rFonts w:cs="Arial"/>
          <w:sz w:val="20"/>
          <w:szCs w:val="20"/>
        </w:rPr>
        <w:t xml:space="preserve"> and knowledge sharing</w:t>
      </w:r>
      <w:r w:rsidR="00F378F8" w:rsidRPr="00FF5312">
        <w:rPr>
          <w:rFonts w:cs="Arial"/>
          <w:sz w:val="20"/>
          <w:szCs w:val="20"/>
        </w:rPr>
        <w:t>.</w:t>
      </w:r>
      <w:r>
        <w:rPr>
          <w:rFonts w:cs="Arial"/>
          <w:sz w:val="20"/>
          <w:szCs w:val="20"/>
        </w:rPr>
        <w:t xml:space="preserve"> The intern may need</w:t>
      </w:r>
      <w:r w:rsidR="00F378F8" w:rsidRPr="00FF5312">
        <w:rPr>
          <w:rFonts w:cs="Arial"/>
          <w:sz w:val="20"/>
          <w:szCs w:val="20"/>
        </w:rPr>
        <w:t xml:space="preserve"> high-performance computational resources and datasets under </w:t>
      </w:r>
      <w:r>
        <w:rPr>
          <w:rFonts w:cs="Arial"/>
          <w:sz w:val="20"/>
          <w:szCs w:val="20"/>
        </w:rPr>
        <w:t>the</w:t>
      </w:r>
      <w:r w:rsidR="00F378F8" w:rsidRPr="00FF5312">
        <w:rPr>
          <w:rFonts w:cs="Arial"/>
          <w:sz w:val="20"/>
          <w:szCs w:val="20"/>
        </w:rPr>
        <w:t xml:space="preserve"> security policy</w:t>
      </w:r>
      <w:r>
        <w:rPr>
          <w:rFonts w:cs="Arial"/>
          <w:sz w:val="20"/>
          <w:szCs w:val="20"/>
        </w:rPr>
        <w:t xml:space="preserve"> of Desjardins</w:t>
      </w:r>
      <w:r w:rsidR="00F378F8" w:rsidRPr="00FF5312">
        <w:rPr>
          <w:rFonts w:cs="Arial"/>
          <w:sz w:val="20"/>
          <w:szCs w:val="20"/>
        </w:rPr>
        <w:t xml:space="preserve">.  </w:t>
      </w:r>
    </w:p>
    <w:p w14:paraId="0685D751" w14:textId="21F176E1" w:rsidR="00F378F8" w:rsidRPr="00FF5312" w:rsidRDefault="008A35D1" w:rsidP="00F378F8">
      <w:pPr>
        <w:pStyle w:val="ListParagraph"/>
        <w:spacing w:before="120" w:after="120"/>
        <w:ind w:left="1440"/>
        <w:jc w:val="both"/>
        <w:rPr>
          <w:rFonts w:cs="Arial"/>
          <w:sz w:val="20"/>
          <w:szCs w:val="20"/>
        </w:rPr>
      </w:pPr>
      <w:r>
        <w:rPr>
          <w:rFonts w:cs="Arial"/>
          <w:sz w:val="20"/>
          <w:szCs w:val="20"/>
        </w:rPr>
        <w:t xml:space="preserve">Besides, the intern also needs a coordinator of the project to help her to work with </w:t>
      </w:r>
      <w:r w:rsidR="00F378F8" w:rsidRPr="00FF5312">
        <w:rPr>
          <w:rFonts w:cs="Arial"/>
          <w:sz w:val="20"/>
          <w:szCs w:val="20"/>
        </w:rPr>
        <w:t xml:space="preserve">some experts </w:t>
      </w:r>
      <w:r>
        <w:rPr>
          <w:rFonts w:cs="Arial"/>
          <w:sz w:val="20"/>
          <w:szCs w:val="20"/>
        </w:rPr>
        <w:t xml:space="preserve">for </w:t>
      </w:r>
      <w:r w:rsidR="00F378F8" w:rsidRPr="00FF5312">
        <w:rPr>
          <w:rFonts w:cs="Arial"/>
          <w:sz w:val="20"/>
          <w:szCs w:val="20"/>
        </w:rPr>
        <w:t>understand</w:t>
      </w:r>
      <w:r>
        <w:rPr>
          <w:rFonts w:cs="Arial"/>
          <w:sz w:val="20"/>
          <w:szCs w:val="20"/>
        </w:rPr>
        <w:t>ing</w:t>
      </w:r>
      <w:r w:rsidR="00F378F8" w:rsidRPr="00FF5312">
        <w:rPr>
          <w:rFonts w:cs="Arial"/>
          <w:sz w:val="20"/>
          <w:szCs w:val="20"/>
        </w:rPr>
        <w:t xml:space="preserve"> the </w:t>
      </w:r>
      <w:r>
        <w:rPr>
          <w:rFonts w:cs="Arial"/>
          <w:sz w:val="20"/>
          <w:szCs w:val="20"/>
        </w:rPr>
        <w:t>different types of knowledge</w:t>
      </w:r>
      <w:r w:rsidR="00F378F8" w:rsidRPr="00FF5312">
        <w:rPr>
          <w:rFonts w:cs="Arial"/>
          <w:sz w:val="20"/>
          <w:szCs w:val="20"/>
        </w:rPr>
        <w:t xml:space="preserve">, and </w:t>
      </w:r>
      <w:r>
        <w:rPr>
          <w:rFonts w:cs="Arial"/>
          <w:sz w:val="20"/>
          <w:szCs w:val="20"/>
        </w:rPr>
        <w:t xml:space="preserve">for </w:t>
      </w:r>
      <w:r w:rsidR="00F378F8" w:rsidRPr="00FF5312">
        <w:rPr>
          <w:rFonts w:cs="Arial"/>
          <w:sz w:val="20"/>
          <w:szCs w:val="20"/>
        </w:rPr>
        <w:t>evaluat</w:t>
      </w:r>
      <w:r>
        <w:rPr>
          <w:rFonts w:cs="Arial"/>
          <w:sz w:val="20"/>
          <w:szCs w:val="20"/>
        </w:rPr>
        <w:t>ing</w:t>
      </w:r>
      <w:r w:rsidR="00F378F8" w:rsidRPr="00FF5312">
        <w:rPr>
          <w:rFonts w:cs="Arial"/>
          <w:sz w:val="20"/>
          <w:szCs w:val="20"/>
        </w:rPr>
        <w:t xml:space="preserve"> the output of the research result.</w:t>
      </w:r>
    </w:p>
    <w:p w14:paraId="40B9FEB0" w14:textId="77777777" w:rsidR="00F378F8" w:rsidRPr="00F378F8" w:rsidRDefault="00F378F8" w:rsidP="00F378F8">
      <w:pPr>
        <w:spacing w:before="120" w:after="120"/>
        <w:jc w:val="both"/>
        <w:rPr>
          <w:rFonts w:cs="Arial"/>
          <w:sz w:val="20"/>
          <w:szCs w:val="20"/>
        </w:rPr>
      </w:pPr>
    </w:p>
    <w:p w14:paraId="606C401D" w14:textId="3527E601" w:rsidR="009C2A68" w:rsidRPr="00FF5312" w:rsidRDefault="009C2A68" w:rsidP="008C1210">
      <w:pPr>
        <w:pStyle w:val="ListParagraph"/>
        <w:numPr>
          <w:ilvl w:val="1"/>
          <w:numId w:val="3"/>
        </w:numPr>
        <w:autoSpaceDE w:val="0"/>
        <w:autoSpaceDN w:val="0"/>
        <w:adjustRightInd w:val="0"/>
        <w:spacing w:after="120" w:line="276" w:lineRule="auto"/>
        <w:ind w:left="720"/>
        <w:rPr>
          <w:rFonts w:eastAsiaTheme="minorHAnsi" w:cs="Arial"/>
          <w:sz w:val="20"/>
          <w:szCs w:val="20"/>
        </w:rPr>
      </w:pPr>
      <w:r w:rsidRPr="00FF5312">
        <w:rPr>
          <w:rFonts w:cs="Arial"/>
          <w:b/>
          <w:sz w:val="20"/>
          <w:szCs w:val="20"/>
        </w:rPr>
        <w:t>Relevance to the partner organization and to Canada</w:t>
      </w:r>
      <w:r w:rsidRPr="00FF5312">
        <w:rPr>
          <w:rFonts w:cs="Arial"/>
          <w:sz w:val="20"/>
          <w:szCs w:val="20"/>
        </w:rPr>
        <w:t>:</w:t>
      </w:r>
      <w:r w:rsidRPr="00FF5312">
        <w:rPr>
          <w:rFonts w:cs="Arial"/>
          <w:sz w:val="20"/>
          <w:szCs w:val="20"/>
        </w:rPr>
        <w:br/>
      </w:r>
      <w:r w:rsidRPr="00FF5312">
        <w:rPr>
          <w:rFonts w:eastAsiaTheme="minorHAnsi" w:cs="Arial"/>
          <w:color w:val="808080" w:themeColor="background1" w:themeShade="80"/>
          <w:sz w:val="18"/>
          <w:szCs w:val="18"/>
        </w:rPr>
        <w:t>Describe</w:t>
      </w:r>
      <w:r w:rsidR="00FB7941" w:rsidRPr="00FF5312">
        <w:rPr>
          <w:rFonts w:eastAsiaTheme="minorHAnsi" w:cs="Arial"/>
          <w:color w:val="808080" w:themeColor="background1" w:themeShade="80"/>
          <w:sz w:val="18"/>
          <w:szCs w:val="18"/>
        </w:rPr>
        <w:t xml:space="preserve"> (1)</w:t>
      </w:r>
      <w:r w:rsidRPr="00FF5312">
        <w:rPr>
          <w:rFonts w:eastAsiaTheme="minorHAnsi" w:cs="Arial"/>
          <w:color w:val="808080" w:themeColor="background1" w:themeShade="80"/>
          <w:sz w:val="18"/>
          <w:szCs w:val="18"/>
        </w:rPr>
        <w:t xml:space="preserve"> the partner’s proposed role in the project, </w:t>
      </w:r>
      <w:r w:rsidR="00FB7941" w:rsidRPr="00FF5312">
        <w:rPr>
          <w:rFonts w:eastAsiaTheme="minorHAnsi" w:cs="Arial"/>
          <w:color w:val="808080" w:themeColor="background1" w:themeShade="80"/>
          <w:sz w:val="18"/>
          <w:szCs w:val="18"/>
        </w:rPr>
        <w:t xml:space="preserve">(2) </w:t>
      </w:r>
      <w:r w:rsidRPr="00FF5312">
        <w:rPr>
          <w:rFonts w:eastAsiaTheme="minorHAnsi" w:cs="Arial"/>
          <w:color w:val="808080" w:themeColor="background1" w:themeShade="80"/>
          <w:sz w:val="18"/>
          <w:szCs w:val="18"/>
        </w:rPr>
        <w:t xml:space="preserve">how the partner will benefit from participating, and </w:t>
      </w:r>
      <w:r w:rsidR="00FB7941" w:rsidRPr="00FF5312">
        <w:rPr>
          <w:rFonts w:eastAsiaTheme="minorHAnsi" w:cs="Arial"/>
          <w:color w:val="808080" w:themeColor="background1" w:themeShade="80"/>
          <w:sz w:val="18"/>
          <w:szCs w:val="18"/>
        </w:rPr>
        <w:t xml:space="preserve">(3) </w:t>
      </w:r>
      <w:r w:rsidRPr="00FF5312">
        <w:rPr>
          <w:rFonts w:eastAsiaTheme="minorHAnsi" w:cs="Arial"/>
          <w:color w:val="808080" w:themeColor="background1" w:themeShade="80"/>
          <w:sz w:val="18"/>
          <w:szCs w:val="18"/>
        </w:rPr>
        <w:t>how the Canadian community will benefit from this research.</w:t>
      </w:r>
    </w:p>
    <w:p w14:paraId="5F8D0ACB" w14:textId="052F1F1C" w:rsidR="0095104F" w:rsidRDefault="00606C03" w:rsidP="00FF5312">
      <w:pPr>
        <w:pStyle w:val="ListParagraph"/>
        <w:autoSpaceDE w:val="0"/>
        <w:autoSpaceDN w:val="0"/>
        <w:adjustRightInd w:val="0"/>
        <w:spacing w:after="120" w:line="276" w:lineRule="auto"/>
        <w:jc w:val="both"/>
        <w:rPr>
          <w:rFonts w:cs="Arial"/>
          <w:sz w:val="20"/>
          <w:szCs w:val="20"/>
        </w:rPr>
      </w:pPr>
      <w:r w:rsidRPr="00FF5312">
        <w:rPr>
          <w:rFonts w:cs="Arial"/>
          <w:sz w:val="20"/>
          <w:szCs w:val="20"/>
        </w:rPr>
        <w:t xml:space="preserve">By considering this project, </w:t>
      </w:r>
      <w:r w:rsidR="0034291E">
        <w:rPr>
          <w:rFonts w:cs="Arial"/>
          <w:sz w:val="20"/>
          <w:szCs w:val="20"/>
        </w:rPr>
        <w:t>Desjardins</w:t>
      </w:r>
      <w:r w:rsidRPr="00FF5312">
        <w:rPr>
          <w:rFonts w:cs="Arial"/>
          <w:sz w:val="20"/>
          <w:szCs w:val="20"/>
        </w:rPr>
        <w:t xml:space="preserve"> </w:t>
      </w:r>
      <w:r w:rsidR="004005CF">
        <w:rPr>
          <w:rFonts w:cs="Arial"/>
          <w:sz w:val="20"/>
          <w:szCs w:val="20"/>
        </w:rPr>
        <w:t>may</w:t>
      </w:r>
      <w:r w:rsidRPr="00FF5312">
        <w:rPr>
          <w:rFonts w:cs="Arial"/>
          <w:sz w:val="20"/>
          <w:szCs w:val="20"/>
        </w:rPr>
        <w:t xml:space="preserve"> create a</w:t>
      </w:r>
      <w:r w:rsidR="004005CF">
        <w:rPr>
          <w:rFonts w:cs="Arial"/>
          <w:sz w:val="20"/>
          <w:szCs w:val="20"/>
        </w:rPr>
        <w:t>n innovative</w:t>
      </w:r>
      <w:r w:rsidRPr="00FF5312">
        <w:rPr>
          <w:rFonts w:cs="Arial"/>
          <w:sz w:val="20"/>
          <w:szCs w:val="20"/>
        </w:rPr>
        <w:t xml:space="preserve"> solution</w:t>
      </w:r>
      <w:r w:rsidR="004005CF">
        <w:rPr>
          <w:rFonts w:cs="Arial"/>
          <w:sz w:val="20"/>
          <w:szCs w:val="20"/>
        </w:rPr>
        <w:t>,</w:t>
      </w:r>
      <w:r w:rsidRPr="00FF5312">
        <w:rPr>
          <w:rFonts w:cs="Arial"/>
          <w:sz w:val="20"/>
          <w:szCs w:val="20"/>
        </w:rPr>
        <w:t xml:space="preserve"> which is the smart banking conversational service</w:t>
      </w:r>
      <w:r w:rsidR="004005CF">
        <w:rPr>
          <w:rFonts w:cs="Arial"/>
          <w:sz w:val="20"/>
          <w:szCs w:val="20"/>
        </w:rPr>
        <w:t xml:space="preserve">, including the </w:t>
      </w:r>
      <w:r w:rsidRPr="00FF5312">
        <w:rPr>
          <w:rFonts w:cs="Arial"/>
          <w:sz w:val="20"/>
          <w:szCs w:val="20"/>
        </w:rPr>
        <w:t>smart dialogue</w:t>
      </w:r>
      <w:r w:rsidR="004005CF">
        <w:rPr>
          <w:rFonts w:cs="Arial"/>
          <w:sz w:val="20"/>
          <w:szCs w:val="20"/>
        </w:rPr>
        <w:t xml:space="preserve"> </w:t>
      </w:r>
      <w:r w:rsidR="006B6F93">
        <w:rPr>
          <w:rFonts w:cs="Arial"/>
          <w:sz w:val="20"/>
          <w:szCs w:val="20"/>
        </w:rPr>
        <w:t>component</w:t>
      </w:r>
      <w:r w:rsidR="006B6F93" w:rsidDel="006B6F93">
        <w:rPr>
          <w:rFonts w:cs="Arial"/>
          <w:sz w:val="20"/>
          <w:szCs w:val="20"/>
        </w:rPr>
        <w:t xml:space="preserve"> </w:t>
      </w:r>
      <w:r w:rsidRPr="00FF5312">
        <w:rPr>
          <w:rFonts w:cs="Arial"/>
          <w:sz w:val="20"/>
          <w:szCs w:val="20"/>
        </w:rPr>
        <w:t xml:space="preserve"> with multiple language services</w:t>
      </w:r>
      <w:r w:rsidR="004005CF">
        <w:rPr>
          <w:rFonts w:cs="Arial"/>
          <w:sz w:val="20"/>
          <w:szCs w:val="20"/>
        </w:rPr>
        <w:t xml:space="preserve"> and context-aware knowledge </w:t>
      </w:r>
      <w:r w:rsidR="006B6F93">
        <w:rPr>
          <w:rFonts w:cs="Arial"/>
          <w:sz w:val="20"/>
          <w:szCs w:val="20"/>
        </w:rPr>
        <w:t>component</w:t>
      </w:r>
      <w:r w:rsidRPr="00FF5312">
        <w:rPr>
          <w:rFonts w:cs="Arial"/>
          <w:sz w:val="20"/>
          <w:szCs w:val="20"/>
        </w:rPr>
        <w:t xml:space="preserve">. Customers are seeking their </w:t>
      </w:r>
      <w:r w:rsidR="004005CF">
        <w:rPr>
          <w:rFonts w:cs="Arial"/>
          <w:sz w:val="20"/>
          <w:szCs w:val="20"/>
        </w:rPr>
        <w:t xml:space="preserve">needs or find solutions for their </w:t>
      </w:r>
      <w:r w:rsidRPr="00FF5312">
        <w:rPr>
          <w:rFonts w:cs="Arial"/>
          <w:sz w:val="20"/>
          <w:szCs w:val="20"/>
        </w:rPr>
        <w:t xml:space="preserve">problems while chatting with </w:t>
      </w:r>
      <w:r w:rsidR="004005CF">
        <w:rPr>
          <w:rFonts w:cs="Arial"/>
          <w:sz w:val="20"/>
          <w:szCs w:val="20"/>
        </w:rPr>
        <w:t>the</w:t>
      </w:r>
      <w:r w:rsidRPr="00FF5312">
        <w:rPr>
          <w:rFonts w:cs="Arial"/>
          <w:sz w:val="20"/>
          <w:szCs w:val="20"/>
        </w:rPr>
        <w:t xml:space="preserve"> </w:t>
      </w:r>
      <w:r w:rsidR="004005CF">
        <w:rPr>
          <w:rFonts w:cs="Arial"/>
          <w:sz w:val="20"/>
          <w:szCs w:val="20"/>
        </w:rPr>
        <w:t>smart service</w:t>
      </w:r>
      <w:r w:rsidRPr="00FF5312">
        <w:rPr>
          <w:rFonts w:cs="Arial"/>
          <w:sz w:val="20"/>
          <w:szCs w:val="20"/>
        </w:rPr>
        <w:t>, which adapts itself to customer</w:t>
      </w:r>
      <w:r w:rsidR="004005CF">
        <w:rPr>
          <w:rFonts w:cs="Arial"/>
          <w:sz w:val="20"/>
          <w:szCs w:val="20"/>
        </w:rPr>
        <w:t>s’</w:t>
      </w:r>
      <w:r w:rsidRPr="00FF5312">
        <w:rPr>
          <w:rFonts w:cs="Arial"/>
          <w:sz w:val="20"/>
          <w:szCs w:val="20"/>
        </w:rPr>
        <w:t xml:space="preserve"> personalized problems</w:t>
      </w:r>
      <w:r w:rsidR="00B87B54">
        <w:rPr>
          <w:rFonts w:cs="Arial"/>
          <w:sz w:val="20"/>
          <w:szCs w:val="20"/>
        </w:rPr>
        <w:t xml:space="preserve"> and</w:t>
      </w:r>
      <w:r w:rsidRPr="00FF5312">
        <w:rPr>
          <w:rFonts w:cs="Arial"/>
          <w:sz w:val="20"/>
          <w:szCs w:val="20"/>
        </w:rPr>
        <w:t xml:space="preserve"> considerations</w:t>
      </w:r>
      <w:r w:rsidR="00B87B54">
        <w:rPr>
          <w:rFonts w:cs="Arial"/>
          <w:sz w:val="20"/>
          <w:szCs w:val="20"/>
        </w:rPr>
        <w:t>,</w:t>
      </w:r>
      <w:r w:rsidRPr="00FF5312">
        <w:rPr>
          <w:rFonts w:cs="Arial"/>
          <w:sz w:val="20"/>
          <w:szCs w:val="20"/>
        </w:rPr>
        <w:t xml:space="preserve"> and help</w:t>
      </w:r>
      <w:r w:rsidR="00B87B54">
        <w:rPr>
          <w:rFonts w:cs="Arial"/>
          <w:sz w:val="20"/>
          <w:szCs w:val="20"/>
        </w:rPr>
        <w:t>s</w:t>
      </w:r>
      <w:r w:rsidRPr="00FF5312">
        <w:rPr>
          <w:rFonts w:cs="Arial"/>
          <w:sz w:val="20"/>
          <w:szCs w:val="20"/>
        </w:rPr>
        <w:t xml:space="preserve"> them to find adorable solutions. </w:t>
      </w:r>
    </w:p>
    <w:p w14:paraId="1B58CD0B" w14:textId="6E74221F" w:rsidR="008F2495" w:rsidRDefault="00606C03" w:rsidP="00FF5312">
      <w:pPr>
        <w:pStyle w:val="ListParagraph"/>
        <w:autoSpaceDE w:val="0"/>
        <w:autoSpaceDN w:val="0"/>
        <w:adjustRightInd w:val="0"/>
        <w:spacing w:after="120" w:line="276" w:lineRule="auto"/>
        <w:jc w:val="both"/>
        <w:rPr>
          <w:rFonts w:cs="Arial"/>
          <w:sz w:val="20"/>
          <w:szCs w:val="20"/>
        </w:rPr>
      </w:pPr>
      <w:r w:rsidRPr="00FF5312">
        <w:rPr>
          <w:rFonts w:cs="Arial"/>
          <w:sz w:val="20"/>
          <w:szCs w:val="20"/>
        </w:rPr>
        <w:t xml:space="preserve">From </w:t>
      </w:r>
      <w:r w:rsidR="004005CF">
        <w:rPr>
          <w:rFonts w:cs="Arial"/>
          <w:sz w:val="20"/>
          <w:szCs w:val="20"/>
        </w:rPr>
        <w:t>the</w:t>
      </w:r>
      <w:r w:rsidRPr="00FF5312">
        <w:rPr>
          <w:rFonts w:cs="Arial"/>
          <w:sz w:val="20"/>
          <w:szCs w:val="20"/>
        </w:rPr>
        <w:t xml:space="preserve"> customer’s perspective, the </w:t>
      </w:r>
      <w:r w:rsidR="004005CF">
        <w:rPr>
          <w:rFonts w:cs="Arial"/>
          <w:sz w:val="20"/>
          <w:szCs w:val="20"/>
        </w:rPr>
        <w:t>service</w:t>
      </w:r>
      <w:r w:rsidRPr="00FF5312">
        <w:rPr>
          <w:rFonts w:cs="Arial"/>
          <w:sz w:val="20"/>
          <w:szCs w:val="20"/>
        </w:rPr>
        <w:t xml:space="preserve"> is interactive and personalized</w:t>
      </w:r>
      <w:r w:rsidR="004005CF">
        <w:rPr>
          <w:rFonts w:cs="Arial"/>
          <w:sz w:val="20"/>
          <w:szCs w:val="20"/>
        </w:rPr>
        <w:t xml:space="preserve"> that may have</w:t>
      </w:r>
      <w:r w:rsidRPr="00FF5312">
        <w:rPr>
          <w:rFonts w:cs="Arial"/>
          <w:sz w:val="20"/>
          <w:szCs w:val="20"/>
        </w:rPr>
        <w:t xml:space="preserve"> a huge impact on consulting </w:t>
      </w:r>
      <w:r w:rsidR="004005CF">
        <w:rPr>
          <w:rFonts w:cs="Arial"/>
          <w:sz w:val="20"/>
          <w:szCs w:val="20"/>
        </w:rPr>
        <w:t>and sale</w:t>
      </w:r>
      <w:r w:rsidR="00B87B54">
        <w:rPr>
          <w:rFonts w:cs="Arial"/>
          <w:sz w:val="20"/>
          <w:szCs w:val="20"/>
        </w:rPr>
        <w:t>s</w:t>
      </w:r>
      <w:r w:rsidR="004005CF">
        <w:rPr>
          <w:rFonts w:cs="Arial"/>
          <w:sz w:val="20"/>
          <w:szCs w:val="20"/>
        </w:rPr>
        <w:t xml:space="preserve"> services in the retail banking business</w:t>
      </w:r>
      <w:r w:rsidRPr="00FF5312">
        <w:rPr>
          <w:rFonts w:cs="Arial"/>
          <w:sz w:val="20"/>
          <w:szCs w:val="20"/>
        </w:rPr>
        <w:t xml:space="preserve">. Based on the </w:t>
      </w:r>
      <w:r w:rsidR="004005CF">
        <w:rPr>
          <w:rFonts w:cs="Arial"/>
          <w:sz w:val="20"/>
          <w:szCs w:val="20"/>
        </w:rPr>
        <w:t>context-ware k</w:t>
      </w:r>
      <w:r w:rsidRPr="00FF5312">
        <w:rPr>
          <w:rFonts w:cs="Arial"/>
          <w:sz w:val="20"/>
          <w:szCs w:val="20"/>
        </w:rPr>
        <w:t xml:space="preserve">nowledge </w:t>
      </w:r>
      <w:r w:rsidR="006B6F93">
        <w:rPr>
          <w:rFonts w:cs="Arial"/>
          <w:sz w:val="20"/>
          <w:szCs w:val="20"/>
        </w:rPr>
        <w:t>component</w:t>
      </w:r>
      <w:r w:rsidRPr="00FF5312">
        <w:rPr>
          <w:rFonts w:cs="Arial"/>
          <w:sz w:val="20"/>
          <w:szCs w:val="20"/>
        </w:rPr>
        <w:t xml:space="preserve">, the </w:t>
      </w:r>
      <w:r w:rsidR="004005CF">
        <w:rPr>
          <w:rFonts w:cs="Arial"/>
          <w:sz w:val="20"/>
          <w:szCs w:val="20"/>
        </w:rPr>
        <w:t>SBCS</w:t>
      </w:r>
      <w:r w:rsidRPr="00FF5312">
        <w:rPr>
          <w:rFonts w:cs="Arial"/>
          <w:sz w:val="20"/>
          <w:szCs w:val="20"/>
        </w:rPr>
        <w:t xml:space="preserve"> can </w:t>
      </w:r>
      <w:r w:rsidR="004005CF">
        <w:rPr>
          <w:rFonts w:cs="Arial"/>
          <w:sz w:val="20"/>
          <w:szCs w:val="20"/>
        </w:rPr>
        <w:t xml:space="preserve">apply the </w:t>
      </w:r>
      <w:r w:rsidRPr="00FF5312">
        <w:rPr>
          <w:rFonts w:cs="Arial"/>
          <w:sz w:val="20"/>
          <w:szCs w:val="20"/>
        </w:rPr>
        <w:t xml:space="preserve">approach </w:t>
      </w:r>
      <w:r w:rsidR="004005CF">
        <w:rPr>
          <w:rFonts w:cs="Arial"/>
          <w:sz w:val="20"/>
          <w:szCs w:val="20"/>
        </w:rPr>
        <w:t xml:space="preserve">of </w:t>
      </w:r>
      <w:r w:rsidRPr="00FF5312">
        <w:rPr>
          <w:rFonts w:cs="Arial"/>
          <w:sz w:val="20"/>
          <w:szCs w:val="20"/>
        </w:rPr>
        <w:t>one-</w:t>
      </w:r>
      <w:r w:rsidR="004005CF">
        <w:rPr>
          <w:rFonts w:cs="Arial"/>
          <w:sz w:val="20"/>
          <w:szCs w:val="20"/>
        </w:rPr>
        <w:t>to</w:t>
      </w:r>
      <w:r w:rsidRPr="00FF5312">
        <w:rPr>
          <w:rFonts w:cs="Arial"/>
          <w:sz w:val="20"/>
          <w:szCs w:val="20"/>
        </w:rPr>
        <w:t>-one</w:t>
      </w:r>
      <w:r w:rsidR="004005CF">
        <w:rPr>
          <w:rFonts w:cs="Arial"/>
          <w:sz w:val="20"/>
          <w:szCs w:val="20"/>
        </w:rPr>
        <w:t xml:space="preserve"> marketing</w:t>
      </w:r>
      <w:r w:rsidR="00255F79">
        <w:rPr>
          <w:rFonts w:cs="Arial"/>
          <w:sz w:val="20"/>
          <w:szCs w:val="20"/>
        </w:rPr>
        <w:t xml:space="preserve"> and extended the framework for other smart services such as recommendations, customer journey management, and decision-supported</w:t>
      </w:r>
      <w:r w:rsidRPr="00FF5312">
        <w:rPr>
          <w:rFonts w:cs="Arial"/>
          <w:sz w:val="20"/>
          <w:szCs w:val="20"/>
        </w:rPr>
        <w:t xml:space="preserve">. </w:t>
      </w:r>
    </w:p>
    <w:p w14:paraId="6897098E" w14:textId="43E74BEE" w:rsidR="0095104F" w:rsidRDefault="00606C03" w:rsidP="00FF5312">
      <w:pPr>
        <w:pStyle w:val="ListParagraph"/>
        <w:autoSpaceDE w:val="0"/>
        <w:autoSpaceDN w:val="0"/>
        <w:adjustRightInd w:val="0"/>
        <w:spacing w:after="120" w:line="276" w:lineRule="auto"/>
        <w:jc w:val="both"/>
        <w:rPr>
          <w:rFonts w:cs="Arial"/>
          <w:sz w:val="20"/>
          <w:szCs w:val="20"/>
        </w:rPr>
      </w:pPr>
      <w:r w:rsidRPr="00FF5312">
        <w:rPr>
          <w:rFonts w:cs="Arial"/>
          <w:sz w:val="20"/>
          <w:szCs w:val="20"/>
        </w:rPr>
        <w:lastRenderedPageBreak/>
        <w:t xml:space="preserve">This project will help, build, and evaluate the smart banking conversational service to improve the competition power, </w:t>
      </w:r>
      <w:r w:rsidR="004005CF">
        <w:rPr>
          <w:rFonts w:cs="Arial"/>
          <w:sz w:val="20"/>
          <w:szCs w:val="20"/>
        </w:rPr>
        <w:t xml:space="preserve">to </w:t>
      </w:r>
      <w:r w:rsidRPr="00FF5312">
        <w:rPr>
          <w:rFonts w:cs="Arial"/>
          <w:sz w:val="20"/>
          <w:szCs w:val="20"/>
        </w:rPr>
        <w:t xml:space="preserve">reduce the cost of </w:t>
      </w:r>
      <w:r w:rsidR="004005CF">
        <w:rPr>
          <w:rFonts w:cs="Arial"/>
          <w:sz w:val="20"/>
          <w:szCs w:val="20"/>
        </w:rPr>
        <w:t>consulting and support</w:t>
      </w:r>
      <w:r w:rsidRPr="00FF5312">
        <w:rPr>
          <w:rFonts w:cs="Arial"/>
          <w:sz w:val="20"/>
          <w:szCs w:val="20"/>
        </w:rPr>
        <w:t xml:space="preserve">, </w:t>
      </w:r>
      <w:r w:rsidR="004005CF">
        <w:rPr>
          <w:rFonts w:cs="Arial"/>
          <w:sz w:val="20"/>
          <w:szCs w:val="20"/>
        </w:rPr>
        <w:t xml:space="preserve">to </w:t>
      </w:r>
      <w:r w:rsidRPr="00FF5312">
        <w:rPr>
          <w:rFonts w:cs="Arial"/>
          <w:sz w:val="20"/>
          <w:szCs w:val="20"/>
        </w:rPr>
        <w:t xml:space="preserve">serve </w:t>
      </w:r>
      <w:r w:rsidR="004005CF">
        <w:rPr>
          <w:rFonts w:cs="Arial"/>
          <w:sz w:val="20"/>
          <w:szCs w:val="20"/>
        </w:rPr>
        <w:t>new segments</w:t>
      </w:r>
      <w:r w:rsidRPr="00FF5312">
        <w:rPr>
          <w:rFonts w:cs="Arial"/>
          <w:sz w:val="20"/>
          <w:szCs w:val="20"/>
        </w:rPr>
        <w:t xml:space="preserve"> of customers without limit</w:t>
      </w:r>
      <w:r w:rsidR="002F7840">
        <w:rPr>
          <w:rFonts w:cs="Arial"/>
          <w:sz w:val="20"/>
          <w:szCs w:val="20"/>
        </w:rPr>
        <w:t>s</w:t>
      </w:r>
      <w:r w:rsidRPr="00FF5312">
        <w:rPr>
          <w:rFonts w:cs="Arial"/>
          <w:sz w:val="20"/>
          <w:szCs w:val="20"/>
        </w:rPr>
        <w:t xml:space="preserve"> of language, time, and location. Users </w:t>
      </w:r>
      <w:r w:rsidR="004005CF">
        <w:rPr>
          <w:rFonts w:cs="Arial"/>
          <w:sz w:val="20"/>
          <w:szCs w:val="20"/>
        </w:rPr>
        <w:t xml:space="preserve">can use </w:t>
      </w:r>
      <w:r w:rsidRPr="00FF5312">
        <w:rPr>
          <w:rFonts w:cs="Arial"/>
          <w:sz w:val="20"/>
          <w:szCs w:val="20"/>
        </w:rPr>
        <w:t>a new evolution</w:t>
      </w:r>
      <w:r w:rsidR="004005CF">
        <w:rPr>
          <w:rFonts w:cs="Arial"/>
          <w:sz w:val="20"/>
          <w:szCs w:val="20"/>
        </w:rPr>
        <w:t>al</w:t>
      </w:r>
      <w:r w:rsidRPr="00FF5312">
        <w:rPr>
          <w:rFonts w:cs="Arial"/>
          <w:sz w:val="20"/>
          <w:szCs w:val="20"/>
        </w:rPr>
        <w:t xml:space="preserve"> banking service with high quality </w:t>
      </w:r>
      <w:r w:rsidR="004005CF">
        <w:rPr>
          <w:rFonts w:cs="Arial"/>
          <w:sz w:val="20"/>
          <w:szCs w:val="20"/>
        </w:rPr>
        <w:t xml:space="preserve">in order to face the </w:t>
      </w:r>
      <w:r w:rsidR="00B87B54">
        <w:rPr>
          <w:rFonts w:cs="Arial"/>
          <w:sz w:val="20"/>
          <w:szCs w:val="20"/>
        </w:rPr>
        <w:t>challenges related the</w:t>
      </w:r>
      <w:r w:rsidRPr="00FF5312">
        <w:rPr>
          <w:rFonts w:cs="Arial"/>
          <w:sz w:val="20"/>
          <w:szCs w:val="20"/>
        </w:rPr>
        <w:t xml:space="preserve"> Covid-19, ages, or remote area. </w:t>
      </w:r>
    </w:p>
    <w:p w14:paraId="56D48E52" w14:textId="5E687681" w:rsidR="00606C03" w:rsidRPr="00FF5312" w:rsidRDefault="00606C03" w:rsidP="00FF5312">
      <w:pPr>
        <w:pStyle w:val="ListParagraph"/>
        <w:autoSpaceDE w:val="0"/>
        <w:autoSpaceDN w:val="0"/>
        <w:adjustRightInd w:val="0"/>
        <w:spacing w:after="120" w:line="276" w:lineRule="auto"/>
        <w:jc w:val="both"/>
        <w:rPr>
          <w:rFonts w:cs="Arial"/>
          <w:sz w:val="20"/>
          <w:szCs w:val="20"/>
        </w:rPr>
      </w:pPr>
      <w:r w:rsidRPr="00FF5312">
        <w:rPr>
          <w:rFonts w:cs="Arial"/>
          <w:sz w:val="20"/>
          <w:szCs w:val="20"/>
        </w:rPr>
        <w:t xml:space="preserve">Furthermore, the </w:t>
      </w:r>
      <w:r w:rsidR="00B87B54">
        <w:rPr>
          <w:rFonts w:cs="Arial"/>
          <w:sz w:val="20"/>
          <w:szCs w:val="20"/>
        </w:rPr>
        <w:t>SBCS</w:t>
      </w:r>
      <w:r w:rsidR="00B87B54" w:rsidRPr="00FF5312">
        <w:rPr>
          <w:rFonts w:cs="Arial"/>
          <w:sz w:val="20"/>
          <w:szCs w:val="20"/>
        </w:rPr>
        <w:t xml:space="preserve"> </w:t>
      </w:r>
      <w:r w:rsidRPr="00FF5312">
        <w:rPr>
          <w:rFonts w:cs="Arial"/>
          <w:sz w:val="20"/>
          <w:szCs w:val="20"/>
        </w:rPr>
        <w:t xml:space="preserve">would support users to find the right banking products/services at the right time in the right context to solve their problems in the right and simple way at low cost. This </w:t>
      </w:r>
      <w:r w:rsidR="00B87B54">
        <w:rPr>
          <w:rFonts w:cs="Arial"/>
          <w:sz w:val="20"/>
          <w:szCs w:val="20"/>
        </w:rPr>
        <w:t>type of service</w:t>
      </w:r>
      <w:r w:rsidR="002F7840">
        <w:rPr>
          <w:rFonts w:cs="Arial"/>
          <w:sz w:val="20"/>
          <w:szCs w:val="20"/>
        </w:rPr>
        <w:t>s</w:t>
      </w:r>
      <w:r w:rsidR="00B87B54" w:rsidRPr="00FF5312">
        <w:rPr>
          <w:rFonts w:cs="Arial"/>
          <w:sz w:val="20"/>
          <w:szCs w:val="20"/>
        </w:rPr>
        <w:t xml:space="preserve"> </w:t>
      </w:r>
      <w:r w:rsidRPr="00FF5312">
        <w:rPr>
          <w:rFonts w:cs="Arial"/>
          <w:sz w:val="20"/>
          <w:szCs w:val="20"/>
        </w:rPr>
        <w:t xml:space="preserve">can be considered as </w:t>
      </w:r>
      <w:r w:rsidR="00B87B54">
        <w:rPr>
          <w:rFonts w:cs="Arial"/>
          <w:sz w:val="20"/>
          <w:szCs w:val="20"/>
        </w:rPr>
        <w:t xml:space="preserve">one of the first smart services provided in </w:t>
      </w:r>
      <w:r w:rsidRPr="00FF5312">
        <w:rPr>
          <w:rFonts w:cs="Arial"/>
          <w:sz w:val="20"/>
          <w:szCs w:val="20"/>
        </w:rPr>
        <w:t xml:space="preserve">Canada.  </w:t>
      </w:r>
    </w:p>
    <w:p w14:paraId="5FEA68B0" w14:textId="3E08132E" w:rsidR="009C2A68" w:rsidRPr="00FF5312" w:rsidRDefault="009C2A68" w:rsidP="008C1210">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rPr>
      </w:pPr>
      <w:r w:rsidRPr="00FF5312">
        <w:rPr>
          <w:rFonts w:cs="Arial"/>
          <w:b/>
          <w:sz w:val="20"/>
          <w:szCs w:val="20"/>
        </w:rPr>
        <w:t>Project economic orientation (</w:t>
      </w:r>
      <w:r w:rsidR="001C27C4" w:rsidRPr="00FF5312">
        <w:rPr>
          <w:rFonts w:cs="Arial"/>
          <w:b/>
          <w:sz w:val="20"/>
          <w:szCs w:val="20"/>
        </w:rPr>
        <w:t xml:space="preserve">for submissions </w:t>
      </w:r>
      <w:r w:rsidRPr="00FF5312">
        <w:rPr>
          <w:rFonts w:cs="Arial"/>
          <w:b/>
          <w:sz w:val="20"/>
          <w:szCs w:val="20"/>
        </w:rPr>
        <w:t>with a</w:t>
      </w:r>
      <w:r w:rsidR="0008239B" w:rsidRPr="00FF5312">
        <w:rPr>
          <w:rFonts w:cs="Arial"/>
          <w:b/>
          <w:sz w:val="20"/>
          <w:szCs w:val="20"/>
        </w:rPr>
        <w:t>n</w:t>
      </w:r>
      <w:r w:rsidRPr="00FF5312">
        <w:rPr>
          <w:rFonts w:cs="Arial"/>
          <w:b/>
          <w:sz w:val="20"/>
          <w:szCs w:val="20"/>
        </w:rPr>
        <w:t xml:space="preserve"> NFP</w:t>
      </w:r>
      <w:r w:rsidR="006B524D" w:rsidRPr="00FF5312">
        <w:rPr>
          <w:rFonts w:cs="Arial"/>
          <w:b/>
          <w:sz w:val="20"/>
          <w:szCs w:val="20"/>
        </w:rPr>
        <w:t xml:space="preserve">, </w:t>
      </w:r>
      <w:r w:rsidR="004A4CE1" w:rsidRPr="00FF5312">
        <w:rPr>
          <w:rFonts w:cs="Arial"/>
          <w:b/>
          <w:sz w:val="20"/>
          <w:szCs w:val="20"/>
        </w:rPr>
        <w:t>h</w:t>
      </w:r>
      <w:r w:rsidR="006B524D" w:rsidRPr="00FF5312">
        <w:rPr>
          <w:rFonts w:cs="Arial"/>
          <w:b/>
          <w:sz w:val="20"/>
          <w:szCs w:val="20"/>
        </w:rPr>
        <w:t>ospital</w:t>
      </w:r>
      <w:r w:rsidR="00F408D3" w:rsidRPr="00FF5312">
        <w:rPr>
          <w:rFonts w:cs="Arial"/>
          <w:b/>
          <w:sz w:val="20"/>
          <w:szCs w:val="20"/>
        </w:rPr>
        <w:t>,</w:t>
      </w:r>
      <w:r w:rsidR="006B524D" w:rsidRPr="00FF5312">
        <w:rPr>
          <w:rFonts w:cs="Arial"/>
          <w:b/>
          <w:sz w:val="20"/>
          <w:szCs w:val="20"/>
        </w:rPr>
        <w:t xml:space="preserve"> or </w:t>
      </w:r>
      <w:r w:rsidR="004A4CE1" w:rsidRPr="00FF5312">
        <w:rPr>
          <w:rFonts w:cs="Arial"/>
          <w:b/>
          <w:sz w:val="20"/>
          <w:szCs w:val="20"/>
        </w:rPr>
        <w:t>m</w:t>
      </w:r>
      <w:r w:rsidR="006B524D" w:rsidRPr="00FF5312">
        <w:rPr>
          <w:rFonts w:cs="Arial"/>
          <w:b/>
          <w:sz w:val="20"/>
          <w:szCs w:val="20"/>
        </w:rPr>
        <w:t>unicipality</w:t>
      </w:r>
      <w:r w:rsidR="00F408D3" w:rsidRPr="00FF5312">
        <w:rPr>
          <w:rFonts w:cs="Arial"/>
          <w:b/>
          <w:sz w:val="20"/>
          <w:szCs w:val="20"/>
        </w:rPr>
        <w:t xml:space="preserve"> as a partner</w:t>
      </w:r>
      <w:r w:rsidRPr="00FF5312">
        <w:rPr>
          <w:rFonts w:cs="Arial"/>
          <w:b/>
          <w:sz w:val="20"/>
          <w:szCs w:val="20"/>
        </w:rPr>
        <w:t xml:space="preserve"> organization ONLY): </w:t>
      </w:r>
      <w:r w:rsidRPr="00FF5312">
        <w:rPr>
          <w:rFonts w:cs="Arial"/>
          <w:b/>
          <w:sz w:val="20"/>
          <w:szCs w:val="20"/>
        </w:rPr>
        <w:br/>
      </w:r>
      <w:r w:rsidRPr="00FF5312">
        <w:rPr>
          <w:rFonts w:cs="Arial"/>
          <w:iCs/>
          <w:color w:val="808080" w:themeColor="background1" w:themeShade="80"/>
          <w:sz w:val="18"/>
          <w:szCs w:val="18"/>
        </w:rPr>
        <w:t xml:space="preserve">Describe the economic or productivity orientation of the project. NOTE: if </w:t>
      </w:r>
      <w:r w:rsidRPr="00FF5312">
        <w:rPr>
          <w:rFonts w:cs="Arial"/>
          <w:iCs/>
          <w:color w:val="808080" w:themeColor="background1" w:themeShade="80"/>
          <w:sz w:val="18"/>
          <w:szCs w:val="18"/>
          <w:u w:val="single"/>
        </w:rPr>
        <w:t>any</w:t>
      </w:r>
      <w:r w:rsidRPr="00FF5312">
        <w:rPr>
          <w:rFonts w:cs="Arial"/>
          <w:iCs/>
          <w:color w:val="808080" w:themeColor="background1" w:themeShade="80"/>
          <w:sz w:val="18"/>
          <w:szCs w:val="18"/>
        </w:rPr>
        <w:t xml:space="preserve"> partner </w:t>
      </w:r>
      <w:r w:rsidRPr="00FF5312">
        <w:rPr>
          <w:color w:val="808080" w:themeColor="background1" w:themeShade="80"/>
          <w:sz w:val="18"/>
          <w:szCs w:val="18"/>
        </w:rPr>
        <w:t xml:space="preserve">listed in this proposal </w:t>
      </w:r>
      <w:r w:rsidRPr="00FF5312">
        <w:rPr>
          <w:rFonts w:cs="Arial"/>
          <w:iCs/>
          <w:color w:val="808080" w:themeColor="background1" w:themeShade="80"/>
          <w:sz w:val="18"/>
          <w:szCs w:val="18"/>
        </w:rPr>
        <w:t>is a not-for</w:t>
      </w:r>
      <w:r w:rsidR="008F00DB" w:rsidRPr="00FF5312">
        <w:rPr>
          <w:rFonts w:cs="Arial"/>
          <w:iCs/>
          <w:color w:val="808080" w:themeColor="background1" w:themeShade="80"/>
          <w:sz w:val="18"/>
          <w:szCs w:val="18"/>
        </w:rPr>
        <w:t>-</w:t>
      </w:r>
      <w:r w:rsidRPr="00FF5312">
        <w:rPr>
          <w:rFonts w:cs="Arial"/>
          <w:iCs/>
          <w:color w:val="808080" w:themeColor="background1" w:themeShade="80"/>
          <w:sz w:val="18"/>
          <w:szCs w:val="18"/>
        </w:rPr>
        <w:t>profit (NFP) organization,</w:t>
      </w:r>
      <w:r w:rsidRPr="00FF5312" w:rsidDel="00190B46">
        <w:rPr>
          <w:rFonts w:cs="Arial"/>
          <w:color w:val="808080" w:themeColor="background1" w:themeShade="80"/>
          <w:sz w:val="18"/>
          <w:szCs w:val="18"/>
        </w:rPr>
        <w:t xml:space="preserve"> </w:t>
      </w:r>
      <w:r w:rsidR="004A4CE1" w:rsidRPr="00FF5312">
        <w:rPr>
          <w:rFonts w:cs="Arial"/>
          <w:color w:val="808080" w:themeColor="background1" w:themeShade="80"/>
          <w:sz w:val="18"/>
          <w:szCs w:val="18"/>
        </w:rPr>
        <w:t xml:space="preserve">hospital, or municipality, </w:t>
      </w:r>
      <w:r w:rsidRPr="00387900">
        <w:rPr>
          <w:rFonts w:cstheme="minorHAnsi"/>
          <w:color w:val="808080" w:themeColor="background1" w:themeShade="80"/>
          <w:spacing w:val="3"/>
          <w:sz w:val="18"/>
          <w:szCs w:val="18"/>
          <w:lang w:eastAsia="en-CA"/>
        </w:rPr>
        <w:t xml:space="preserve">please </w:t>
      </w:r>
      <w:r w:rsidRPr="00387900">
        <w:rPr>
          <w:rFonts w:cstheme="minorHAnsi"/>
          <w:color w:val="808080" w:themeColor="background1" w:themeShade="80"/>
          <w:spacing w:val="3"/>
          <w:sz w:val="18"/>
          <w:szCs w:val="18"/>
          <w:bdr w:val="none" w:sz="0" w:space="0" w:color="auto" w:frame="1"/>
          <w:lang w:eastAsia="en-CA"/>
        </w:rPr>
        <w:t xml:space="preserve">contact a </w:t>
      </w:r>
      <w:hyperlink r:id="rId28" w:history="1">
        <w:r w:rsidRPr="00387900">
          <w:rPr>
            <w:rStyle w:val="Hyperlink"/>
            <w:rFonts w:cstheme="minorHAnsi"/>
            <w:color w:val="808080" w:themeColor="background1" w:themeShade="80"/>
            <w:spacing w:val="3"/>
            <w:sz w:val="18"/>
            <w:szCs w:val="18"/>
            <w:bdr w:val="none" w:sz="0" w:space="0" w:color="auto" w:frame="1"/>
            <w:lang w:eastAsia="en-CA"/>
          </w:rPr>
          <w:t>Mitacs Business Development representative</w:t>
        </w:r>
      </w:hyperlink>
      <w:r w:rsidRPr="00387900">
        <w:rPr>
          <w:rFonts w:cstheme="minorHAnsi"/>
          <w:color w:val="808080" w:themeColor="background1" w:themeShade="80"/>
          <w:spacing w:val="3"/>
          <w:sz w:val="18"/>
          <w:szCs w:val="18"/>
          <w:lang w:eastAsia="en-CA"/>
        </w:rPr>
        <w:t xml:space="preserve"> to discuss its eligibility </w:t>
      </w:r>
      <w:r w:rsidRPr="00FF5312">
        <w:rPr>
          <w:color w:val="808080" w:themeColor="background1" w:themeShade="80"/>
          <w:sz w:val="18"/>
          <w:szCs w:val="18"/>
        </w:rPr>
        <w:t>before proceeding with your proposal submission.</w:t>
      </w:r>
    </w:p>
    <w:p w14:paraId="3EBF21C5" w14:textId="77777777" w:rsidR="009C2A68" w:rsidRPr="00FF5312" w:rsidRDefault="009C2A68" w:rsidP="008C1210">
      <w:pPr>
        <w:pStyle w:val="ListParagraph"/>
        <w:spacing w:before="120" w:after="120"/>
        <w:ind w:left="0"/>
        <w:rPr>
          <w:rFonts w:cs="Arial"/>
          <w:sz w:val="20"/>
          <w:szCs w:val="20"/>
        </w:rPr>
      </w:pPr>
    </w:p>
    <w:p w14:paraId="457F69BE" w14:textId="2EA85F22" w:rsidR="009C2A68" w:rsidRPr="00FF5312" w:rsidRDefault="009C2A68" w:rsidP="008C1210">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rPr>
      </w:pPr>
      <w:r w:rsidRPr="00FF5312">
        <w:rPr>
          <w:rFonts w:cs="Arial"/>
          <w:b/>
          <w:sz w:val="20"/>
          <w:szCs w:val="20"/>
        </w:rPr>
        <w:t xml:space="preserve">Relationship (if any) to past/other Mitacs </w:t>
      </w:r>
      <w:r w:rsidR="00354361" w:rsidRPr="00FF5312">
        <w:rPr>
          <w:rFonts w:cs="Arial"/>
          <w:b/>
          <w:sz w:val="20"/>
          <w:szCs w:val="20"/>
        </w:rPr>
        <w:t xml:space="preserve">projects: </w:t>
      </w:r>
      <w:r w:rsidRPr="00FF5312">
        <w:rPr>
          <w:rFonts w:cs="Arial"/>
          <w:sz w:val="20"/>
          <w:szCs w:val="20"/>
        </w:rPr>
        <w:t xml:space="preserve"> </w:t>
      </w:r>
      <w:r w:rsidRPr="00FF5312">
        <w:rPr>
          <w:rFonts w:cs="Arial"/>
          <w:sz w:val="20"/>
          <w:szCs w:val="20"/>
        </w:rPr>
        <w:br/>
      </w:r>
      <w:r w:rsidRPr="00FF5312">
        <w:rPr>
          <w:rFonts w:cs="Arial"/>
          <w:color w:val="808080" w:themeColor="background1" w:themeShade="80"/>
          <w:sz w:val="18"/>
          <w:szCs w:val="18"/>
        </w:rPr>
        <w:t>Describe whether or not the current project is related AND provide specifics about the relationship (e.g. not related because it refers to a different research area OR if related: provide information about what has been achieved in past projects and how the current application complements other submissions)</w:t>
      </w:r>
      <w:r w:rsidR="00D12AEE" w:rsidRPr="00FF5312">
        <w:rPr>
          <w:rFonts w:cs="Arial"/>
          <w:color w:val="808080" w:themeColor="background1" w:themeShade="80"/>
          <w:sz w:val="18"/>
          <w:szCs w:val="18"/>
        </w:rPr>
        <w:t>.</w:t>
      </w:r>
    </w:p>
    <w:p w14:paraId="2C625EA2" w14:textId="77777777" w:rsidR="000201D9" w:rsidRPr="00FF5312" w:rsidRDefault="000201D9" w:rsidP="008C1210">
      <w:pPr>
        <w:pStyle w:val="ListParagraph"/>
        <w:rPr>
          <w:rFonts w:cs="Arial"/>
          <w:b/>
          <w:color w:val="808080" w:themeColor="background1" w:themeShade="80"/>
          <w:sz w:val="18"/>
          <w:szCs w:val="18"/>
        </w:rPr>
      </w:pPr>
    </w:p>
    <w:p w14:paraId="289AD503" w14:textId="0E66DFC6" w:rsidR="00A81DDA" w:rsidRPr="00FF5312" w:rsidRDefault="000201D9" w:rsidP="008C1210">
      <w:pPr>
        <w:autoSpaceDE w:val="0"/>
        <w:autoSpaceDN w:val="0"/>
        <w:adjustRightInd w:val="0"/>
        <w:spacing w:after="120" w:line="276" w:lineRule="auto"/>
        <w:ind w:left="720"/>
        <w:rPr>
          <w:rFonts w:cs="Arial"/>
          <w:b/>
          <w:color w:val="808080" w:themeColor="background1" w:themeShade="80"/>
          <w:sz w:val="18"/>
          <w:szCs w:val="18"/>
        </w:rPr>
      </w:pPr>
      <w:r w:rsidRPr="00FF5312">
        <w:rPr>
          <w:rFonts w:cs="Arial"/>
          <w:b/>
          <w:color w:val="808080" w:themeColor="background1" w:themeShade="80"/>
          <w:sz w:val="18"/>
          <w:szCs w:val="18"/>
        </w:rPr>
        <w:t xml:space="preserve">Write the previous project </w:t>
      </w:r>
    </w:p>
    <w:p w14:paraId="149A8312" w14:textId="28803B35" w:rsidR="009C2A68" w:rsidRPr="00FF5312" w:rsidRDefault="009C2A68" w:rsidP="008C1210">
      <w:pPr>
        <w:pStyle w:val="ListParagraph"/>
        <w:numPr>
          <w:ilvl w:val="1"/>
          <w:numId w:val="3"/>
        </w:numPr>
        <w:autoSpaceDE w:val="0"/>
        <w:autoSpaceDN w:val="0"/>
        <w:adjustRightInd w:val="0"/>
        <w:spacing w:after="120" w:line="276" w:lineRule="auto"/>
        <w:ind w:left="720"/>
        <w:rPr>
          <w:rFonts w:cs="Arial"/>
          <w:b/>
          <w:sz w:val="20"/>
          <w:szCs w:val="20"/>
        </w:rPr>
      </w:pPr>
      <w:r w:rsidRPr="00FF5312">
        <w:rPr>
          <w:rFonts w:cs="Arial"/>
          <w:b/>
          <w:sz w:val="20"/>
          <w:szCs w:val="20"/>
        </w:rPr>
        <w:t>References:</w:t>
      </w:r>
    </w:p>
    <w:p w14:paraId="4F23C99F" w14:textId="5C5EC6FA" w:rsidR="00F5024D" w:rsidRPr="00FF5312" w:rsidRDefault="00F5024D" w:rsidP="008C1210">
      <w:pPr>
        <w:pStyle w:val="ListParagraph"/>
        <w:spacing w:after="120" w:line="276" w:lineRule="auto"/>
        <w:rPr>
          <w:rFonts w:cs="Arial"/>
          <w:sz w:val="20"/>
          <w:szCs w:val="20"/>
        </w:rPr>
      </w:pPr>
      <w:r w:rsidRPr="00FF5312">
        <w:rPr>
          <w:rFonts w:cs="Arial"/>
          <w:bCs/>
          <w:sz w:val="20"/>
          <w:szCs w:val="20"/>
        </w:rPr>
        <w:t>[</w:t>
      </w:r>
      <w:r w:rsidR="007054E6" w:rsidRPr="00FF5312">
        <w:rPr>
          <w:rFonts w:cs="Arial"/>
          <w:sz w:val="20"/>
          <w:szCs w:val="20"/>
        </w:rPr>
        <w:t>1</w:t>
      </w:r>
      <w:r w:rsidRPr="00FF5312">
        <w:rPr>
          <w:rFonts w:cs="Arial"/>
          <w:sz w:val="20"/>
          <w:szCs w:val="20"/>
        </w:rPr>
        <w:t>]  Santhanam S, Shaikh S (2019) A survey of natural language generation techniques with a focus on dialogue systems-past, present and future directions. arXiv preprint arXiv:190600500</w:t>
      </w:r>
    </w:p>
    <w:p w14:paraId="2C4A3B48" w14:textId="1F5409F4" w:rsidR="00794C17" w:rsidRPr="00FF5312" w:rsidRDefault="00794C17" w:rsidP="008C1210">
      <w:pPr>
        <w:pStyle w:val="HTMLPreformatted"/>
        <w:ind w:left="720"/>
        <w:rPr>
          <w:rFonts w:ascii="Arial" w:hAnsi="Arial" w:cs="Arial"/>
          <w:lang w:val="en-US" w:eastAsia="en-US"/>
        </w:rPr>
      </w:pPr>
      <w:r w:rsidRPr="00FF5312">
        <w:rPr>
          <w:rFonts w:ascii="Arial" w:hAnsi="Arial" w:cs="Arial"/>
          <w:lang w:val="en-US" w:eastAsia="en-US"/>
        </w:rPr>
        <w:t>[2] Alan R. Hevner, Salvatore T. March, Jinsoo Park, and Sudha Ram. 2004. Design science in information systems research. MIS Q. 28, 1 (March 2004), 75–105.</w:t>
      </w:r>
    </w:p>
    <w:p w14:paraId="760EA79C" w14:textId="77777777" w:rsidR="00922D38" w:rsidRPr="00FF5312" w:rsidRDefault="00922D38" w:rsidP="008C1210">
      <w:pPr>
        <w:pStyle w:val="HTMLPreformatted"/>
        <w:ind w:left="720"/>
        <w:rPr>
          <w:rFonts w:ascii="Arial" w:hAnsi="Arial" w:cs="Arial"/>
          <w:lang w:val="en-US" w:eastAsia="en-US"/>
        </w:rPr>
      </w:pPr>
    </w:p>
    <w:p w14:paraId="3B044FBE" w14:textId="60E25985" w:rsidR="00794C17" w:rsidRPr="00FF5312" w:rsidRDefault="00922D38" w:rsidP="008C1210">
      <w:pPr>
        <w:pStyle w:val="ListParagraph"/>
        <w:spacing w:after="120" w:line="276" w:lineRule="auto"/>
        <w:rPr>
          <w:rFonts w:cs="Arial"/>
          <w:sz w:val="20"/>
          <w:szCs w:val="20"/>
        </w:rPr>
      </w:pPr>
      <w:r w:rsidRPr="00FF5312">
        <w:rPr>
          <w:rFonts w:cs="Arial"/>
          <w:sz w:val="20"/>
          <w:szCs w:val="20"/>
        </w:rPr>
        <w:t>[3] Ken Peffers, Tuure Tuunanen, Marcus A. Rothenberger &amp; Samir Chatterjee (2007) A Design Science Research Methodology for Information Systems Research, Journal of Management Information Systems, 24:3, 45-77</w:t>
      </w:r>
    </w:p>
    <w:p w14:paraId="6691362E" w14:textId="0C9721D1" w:rsidR="0018200E" w:rsidRDefault="0018200E" w:rsidP="008C1210">
      <w:pPr>
        <w:pStyle w:val="ListParagraph"/>
        <w:spacing w:after="120" w:line="276" w:lineRule="auto"/>
        <w:rPr>
          <w:rFonts w:cs="Arial"/>
          <w:sz w:val="20"/>
          <w:szCs w:val="20"/>
        </w:rPr>
      </w:pPr>
      <w:r w:rsidRPr="00FF5312">
        <w:rPr>
          <w:rFonts w:cs="Arial"/>
          <w:sz w:val="20"/>
          <w:szCs w:val="20"/>
        </w:rPr>
        <w:t>[4] Altinok, D. (2018). An Ontology-Based Dialogue Management System for Banking and Finance Dialogue Systems. ArXiv, abs/1804.04838.</w:t>
      </w:r>
    </w:p>
    <w:p w14:paraId="1CF8FD3C" w14:textId="5E7EEB4A" w:rsidR="004F2D8B" w:rsidRPr="00FF5312" w:rsidRDefault="004F2D8B" w:rsidP="008C1210">
      <w:pPr>
        <w:pStyle w:val="ListParagraph"/>
        <w:spacing w:after="120" w:line="276" w:lineRule="auto"/>
        <w:rPr>
          <w:rFonts w:cs="Arial"/>
          <w:sz w:val="20"/>
          <w:szCs w:val="20"/>
        </w:rPr>
      </w:pPr>
      <w:r>
        <w:rPr>
          <w:rFonts w:cs="Arial"/>
          <w:sz w:val="20"/>
          <w:szCs w:val="20"/>
        </w:rPr>
        <w:t xml:space="preserve">[5] </w:t>
      </w:r>
      <w:r w:rsidRPr="004F2D8B">
        <w:rPr>
          <w:rFonts w:cs="Arial"/>
          <w:sz w:val="20"/>
          <w:szCs w:val="20"/>
        </w:rPr>
        <w:t>Sein, Henfridsson, Purao, Rossi, and Lindgren, “Action Design Research,” MIS Q., vol. 35, no. 1, p. 37, 2011.</w:t>
      </w:r>
    </w:p>
    <w:p w14:paraId="2AFAAA6F"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[6] Li X, Chen YN, Li L, Gao J, Celikyilmaz A (2017b) End-to-end task-completion neural dialogue systems. arXiv preprint arXiv:170301008</w:t>
      </w:r>
    </w:p>
    <w:p w14:paraId="6D693DB6"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[7] Deng L, Tur G, He X, Hakkani-Tur D (2012) Use of kernel deep convex networks and end-toend learning for spoken language understanding. In: 2012 IEEE Spoken Language Technology Workshop (SLT), IEEE, pp 210–215</w:t>
      </w:r>
    </w:p>
    <w:p w14:paraId="797163B4"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[8] Tur G, Deng L, Hakkani-Tür D, He X (2012) Towards deeper understanding: Deep convex networks for semantic utterance classification. In: 2012 IEEE international conference on acoustics, speech and signal processing (ICASSP), IEEE, pp 5045–5048</w:t>
      </w:r>
    </w:p>
    <w:p w14:paraId="0E0AE283"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[9] Sarikaya R, Hinton GE, Deoras A (2014) Application of deep belief networks for natural language understanding. IEEE/ACM Transactions on Audio, Speech, and Language Processing 22(4):778– 784</w:t>
      </w:r>
    </w:p>
    <w:p w14:paraId="52A06147"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[10] Ravuri S, Stolcke A (2015) Recurrent neural network and lstm models for lexical utterance classification. In: Sixteenth Annual Conference of the International Speech Communication Association </w:t>
      </w:r>
    </w:p>
    <w:p w14:paraId="6DC0C8A4"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lastRenderedPageBreak/>
        <w:t>[11] Ravuri S, Stolcke A (2016) A comparative study of recurrent neural network models for lexical domain classification. In: 2016 IEEE International Conference on Acoustics, Speech and Signal Processing (ICASSP), IEEE, pp 6075–6079</w:t>
      </w:r>
    </w:p>
    <w:p w14:paraId="17DE3258"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[12] Hashemi HB, Asiaee A, Kraft R (2016) Query intent detection using convolutional neural networks. In: International Conference on Web Search and Data Mining, Workshop on Query Understanding</w:t>
      </w:r>
    </w:p>
    <w:p w14:paraId="423E09B3"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[13] Henderson M (2015) Machine learning for dialog state tracking: A review. In: Proceedings of The First International Workshop on Machine Learning in Spoken Language Processing</w:t>
      </w:r>
    </w:p>
    <w:p w14:paraId="6106E68D"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[14] Chen H, Liu X, Yin D, Tang J (2017a) A survey on dialogue systems: Recent advances and new frontiers. Acm Sigkdd Explorations Newsletter 19(2):25–35</w:t>
      </w:r>
    </w:p>
    <w:p w14:paraId="60C796D9"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[15] Zhang Z, Li X, Gao J, Chen E (2019c) Budgeted policy learning for task-oriented dialogue systems. arXiv preprint arXiv:190600499</w:t>
      </w:r>
    </w:p>
    <w:p w14:paraId="63F2E4B0"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[16] Wen TH, Gasic M, Kim D, Mrksic N, Su PH, Vandyke D, Young S (2015a) Stochastic language generation in dialogue using recurrent neural networks with convolutional sentence reranking. arXiv preprint arXiv:150801755</w:t>
      </w:r>
    </w:p>
    <w:p w14:paraId="783C1651"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[17] Zhou H, Huang M, Zhu X (2016) Context-aware natural language generation for spoken dialogue systems. In: Proceedings of COLING 2016, the 26th International Conference on Computational Linguistics: Technical Papers, pp 2032–2041</w:t>
      </w:r>
    </w:p>
    <w:p w14:paraId="34310E39"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[18] Li Y, Yao K, Qin L, Che W, Li X, Liu T (2020b) Slot-consistent nlg for task-oriented dialogue systems with iterative rectification network. In: Proceedings of the 58th Annual Meeting of the Association for Computational Linguistics, pp 97–106</w:t>
      </w:r>
    </w:p>
    <w:p w14:paraId="58FB70A8"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[19] Ritter A, Cherry C, Dolan WB (2011) Data-driven response generation in social media. In: Proceedings of the 2011 Conference on Empirical Methods in Natural Language Processing, pp 583–593</w:t>
      </w:r>
    </w:p>
    <w:p w14:paraId="714F85F2" w14:textId="1964CC6D" w:rsidR="009D16D4" w:rsidRPr="00FF5312" w:rsidRDefault="009D16D4" w:rsidP="008C1210">
      <w:pPr>
        <w:pStyle w:val="ListParagraph"/>
        <w:spacing w:after="120" w:line="276" w:lineRule="auto"/>
        <w:rPr>
          <w:rFonts w:cs="Arial"/>
          <w:sz w:val="20"/>
          <w:szCs w:val="20"/>
        </w:rPr>
      </w:pPr>
      <w:r w:rsidRPr="00FF5312">
        <w:rPr>
          <w:rFonts w:cs="Arial"/>
          <w:sz w:val="20"/>
          <w:szCs w:val="20"/>
        </w:rPr>
        <w:t>[</w:t>
      </w:r>
      <w:r w:rsidR="00A5742E" w:rsidRPr="00FF5312">
        <w:rPr>
          <w:rFonts w:cs="Arial"/>
          <w:sz w:val="20"/>
          <w:szCs w:val="20"/>
        </w:rPr>
        <w:t>20</w:t>
      </w:r>
      <w:r w:rsidRPr="00FF5312">
        <w:rPr>
          <w:rFonts w:cs="Arial"/>
          <w:sz w:val="20"/>
          <w:szCs w:val="20"/>
        </w:rPr>
        <w:t>]  P. Klaus and B. Nguyen, “Exploring the role of the online customer experience in firms’ multi-channel strategy: An empirical analysis of the retail banking services sector,” J. Strateg. Mark., vol. 21, no. 5, pp. 429–442, 2013.</w:t>
      </w:r>
    </w:p>
    <w:p w14:paraId="12D2848F" w14:textId="46822B7E" w:rsidR="009D16D4" w:rsidRPr="00FF5312" w:rsidRDefault="009D16D4" w:rsidP="008C1210">
      <w:pPr>
        <w:pStyle w:val="ListParagraph"/>
        <w:spacing w:after="120" w:line="276" w:lineRule="auto"/>
        <w:rPr>
          <w:rFonts w:cs="Arial"/>
          <w:sz w:val="20"/>
          <w:szCs w:val="20"/>
        </w:rPr>
      </w:pPr>
      <w:r w:rsidRPr="00FF5312">
        <w:rPr>
          <w:rFonts w:cs="Arial"/>
          <w:sz w:val="20"/>
          <w:szCs w:val="20"/>
        </w:rPr>
        <w:t>[</w:t>
      </w:r>
      <w:r w:rsidR="00A5742E" w:rsidRPr="00FF5312">
        <w:rPr>
          <w:rFonts w:cs="Arial"/>
          <w:sz w:val="20"/>
          <w:szCs w:val="20"/>
        </w:rPr>
        <w:t>2</w:t>
      </w:r>
      <w:r w:rsidRPr="00FF5312">
        <w:rPr>
          <w:rFonts w:cs="Arial"/>
          <w:sz w:val="20"/>
          <w:szCs w:val="20"/>
        </w:rPr>
        <w:t>1] Z. Rahman, “Customer experience management — A case study of an Indian bank,” J. Database Mark. Cust. Strateg. Manag., vol. 13, no. 3, pp. 203–221, 2006</w:t>
      </w:r>
    </w:p>
    <w:p w14:paraId="0ACB4BDB" w14:textId="61EB26C3" w:rsidR="002223EF" w:rsidRPr="00FF5312" w:rsidRDefault="002223EF" w:rsidP="008C1210">
      <w:pPr>
        <w:pStyle w:val="ListParagraph"/>
        <w:spacing w:after="120" w:line="276" w:lineRule="auto"/>
        <w:rPr>
          <w:rFonts w:cs="Arial"/>
          <w:sz w:val="20"/>
          <w:szCs w:val="20"/>
        </w:rPr>
      </w:pPr>
      <w:r w:rsidRPr="00FF5312">
        <w:rPr>
          <w:rFonts w:cs="Arial"/>
          <w:sz w:val="20"/>
          <w:szCs w:val="20"/>
        </w:rPr>
        <w:t>[22] K. N. Lemon and P. C. Verhoef, “Understanding Customer Experience Throughout the Customer Journey,” J. Mark., vol. 80, no. 6, pp. 69–96, Nov. 2016.</w:t>
      </w:r>
    </w:p>
    <w:p w14:paraId="12A57A3F" w14:textId="3C31390A" w:rsidR="009D16D4" w:rsidRPr="00FF5312" w:rsidRDefault="008103F8" w:rsidP="008C1210">
      <w:pPr>
        <w:spacing w:before="120" w:after="120"/>
        <w:ind w:left="720"/>
        <w:rPr>
          <w:rFonts w:cs="Arial"/>
          <w:sz w:val="20"/>
          <w:szCs w:val="20"/>
        </w:rPr>
      </w:pPr>
      <w:r w:rsidRPr="00FF5312">
        <w:rPr>
          <w:rFonts w:cs="Arial"/>
          <w:sz w:val="20"/>
          <w:szCs w:val="20"/>
        </w:rPr>
        <w:t>[23] C. Homburg, D. Jozić, and C. Kuehnl, “Customer experience management: toward implementing an evolving marketing concept,” J. Acad. Mark. Sci., vol. 45, no. 3, pp. 377–401, May 2017.</w:t>
      </w:r>
    </w:p>
    <w:p w14:paraId="485B2734" w14:textId="3A59A394" w:rsidR="006F2E6E" w:rsidRPr="00FF5312" w:rsidRDefault="00D97921" w:rsidP="008C1210">
      <w:pPr>
        <w:spacing w:after="200" w:line="276" w:lineRule="auto"/>
        <w:ind w:left="720"/>
        <w:rPr>
          <w:rFonts w:cs="Arial"/>
          <w:sz w:val="20"/>
          <w:szCs w:val="20"/>
        </w:rPr>
      </w:pPr>
      <w:r w:rsidRPr="00FF5312">
        <w:rPr>
          <w:rFonts w:cs="Arial"/>
          <w:sz w:val="20"/>
          <w:szCs w:val="20"/>
        </w:rPr>
        <w:t>[24] S. Holmlid and S. Evenson, “Bringing Service Design to Service Sciences, Management and Engineering,” 2008, pp. 341–345.</w:t>
      </w:r>
    </w:p>
    <w:p w14:paraId="1BE5402E" w14:textId="4949F220" w:rsidR="005E099F" w:rsidRPr="00FF5312" w:rsidRDefault="005E099F" w:rsidP="0095104F">
      <w:pPr>
        <w:spacing w:after="200" w:line="276" w:lineRule="auto"/>
        <w:ind w:left="720"/>
        <w:rPr>
          <w:rFonts w:cs="Arial"/>
          <w:sz w:val="20"/>
          <w:szCs w:val="20"/>
        </w:rPr>
      </w:pPr>
      <w:r w:rsidRPr="00FF5312">
        <w:rPr>
          <w:rFonts w:cs="Arial"/>
          <w:sz w:val="20"/>
          <w:szCs w:val="20"/>
        </w:rPr>
        <w:t xml:space="preserve">[25] </w:t>
      </w:r>
      <w:r w:rsidR="003301A6" w:rsidRPr="00FF5312">
        <w:rPr>
          <w:rFonts w:cs="Arial"/>
          <w:sz w:val="20"/>
          <w:szCs w:val="20"/>
        </w:rPr>
        <w:t xml:space="preserve">T. Le </w:t>
      </w:r>
      <w:r w:rsidR="0095104F" w:rsidRPr="00FF5312">
        <w:rPr>
          <w:rFonts w:cs="Arial"/>
          <w:sz w:val="20"/>
          <w:szCs w:val="20"/>
        </w:rPr>
        <w:t>Dinh,</w:t>
      </w:r>
      <w:r w:rsidR="003301A6" w:rsidRPr="00FF5312">
        <w:rPr>
          <w:rFonts w:cs="Arial"/>
          <w:sz w:val="20"/>
          <w:szCs w:val="20"/>
        </w:rPr>
        <w:t xml:space="preserve"> N. Anh Khoa Dam “Towards Smart Customer Knowledge Management Systems”, ICCCI 2021 conference</w:t>
      </w:r>
      <w:r w:rsidR="0095104F">
        <w:rPr>
          <w:rFonts w:cs="Arial"/>
          <w:sz w:val="20"/>
          <w:szCs w:val="20"/>
        </w:rPr>
        <w:t>,</w:t>
      </w:r>
      <w:r w:rsidR="003301A6" w:rsidRPr="00FF5312">
        <w:rPr>
          <w:rFonts w:cs="Arial"/>
          <w:sz w:val="20"/>
          <w:szCs w:val="20"/>
        </w:rPr>
        <w:t xml:space="preserve"> Springer</w:t>
      </w:r>
      <w:r w:rsidR="0095104F">
        <w:rPr>
          <w:rFonts w:cs="Arial"/>
          <w:sz w:val="20"/>
          <w:szCs w:val="20"/>
        </w:rPr>
        <w:t xml:space="preserve">, </w:t>
      </w:r>
      <w:r w:rsidR="0095104F" w:rsidRPr="0095104F">
        <w:rPr>
          <w:rFonts w:cs="Arial"/>
          <w:sz w:val="20"/>
          <w:szCs w:val="20"/>
        </w:rPr>
        <w:t>K. Wojtkiewicz et al. (Eds.): ICCCI 2021, CCIS 1463, pp. 1–14, 2021.</w:t>
      </w:r>
      <w:r w:rsidR="0095104F">
        <w:rPr>
          <w:rFonts w:cs="Arial"/>
          <w:sz w:val="20"/>
          <w:szCs w:val="20"/>
        </w:rPr>
        <w:t xml:space="preserve"> </w:t>
      </w:r>
      <w:r w:rsidR="0095104F" w:rsidRPr="0095104F">
        <w:rPr>
          <w:rFonts w:cs="Arial"/>
          <w:sz w:val="20"/>
          <w:szCs w:val="20"/>
        </w:rPr>
        <w:t>https://doi.org/10.1007/978-3-030-88113-9_18</w:t>
      </w:r>
    </w:p>
    <w:p w14:paraId="220BE129" w14:textId="07896701" w:rsidR="005E099F" w:rsidRPr="00FF5312" w:rsidRDefault="005E099F" w:rsidP="008C1210">
      <w:pPr>
        <w:spacing w:after="200" w:line="276" w:lineRule="auto"/>
        <w:ind w:left="720"/>
        <w:rPr>
          <w:rFonts w:cs="Arial"/>
          <w:sz w:val="20"/>
          <w:szCs w:val="20"/>
        </w:rPr>
      </w:pPr>
      <w:r w:rsidRPr="00FF5312">
        <w:rPr>
          <w:rFonts w:cs="Arial"/>
          <w:sz w:val="20"/>
          <w:szCs w:val="20"/>
        </w:rPr>
        <w:t>[26] L. T. Hien, L. Tran Thi Ly, C. Pham-Nguyen, T. Le Dinh, H. Tiet Gia and L. N. Hoai Nam, "Towards Chatbot-based Interactive What- and How-Question Answering Systems: the Adobot Approach," 2020 RIVF International Conference on Computing and Communication Technologies (RIVF), 2020, pp. 1-3, doi: 10.1109/RIVF48685.2020.9140742.</w:t>
      </w:r>
    </w:p>
    <w:p w14:paraId="3D415912" w14:textId="2B492D05" w:rsidR="00730F1D" w:rsidRDefault="00730F1D" w:rsidP="008C1210">
      <w:pPr>
        <w:spacing w:after="200" w:line="276" w:lineRule="auto"/>
        <w:ind w:left="720"/>
        <w:rPr>
          <w:rFonts w:cs="Arial"/>
          <w:sz w:val="20"/>
          <w:szCs w:val="20"/>
        </w:rPr>
      </w:pPr>
      <w:r w:rsidRPr="00FF5312">
        <w:rPr>
          <w:rFonts w:cs="Arial"/>
          <w:sz w:val="20"/>
          <w:szCs w:val="20"/>
        </w:rPr>
        <w:lastRenderedPageBreak/>
        <w:t>[27] T. Le Dinh, T. T. Pham Thi, C. Pham-Nguyen and H. N. Le Nguyen, "A knowledge-based model for context-aware smart service systems", Journal of Information and Telecommunication, 2021, DOI: 10.1080/24751839.2021.1962105</w:t>
      </w:r>
    </w:p>
    <w:p w14:paraId="05ED9193" w14:textId="134D963F" w:rsidR="001B202A" w:rsidRPr="00FF5312" w:rsidRDefault="001B202A" w:rsidP="001B202A">
      <w:pPr>
        <w:spacing w:after="200" w:line="276" w:lineRule="auto"/>
        <w:ind w:left="720"/>
        <w:rPr>
          <w:rFonts w:cs="Arial"/>
          <w:sz w:val="20"/>
          <w:szCs w:val="20"/>
        </w:rPr>
      </w:pPr>
      <w:r w:rsidRPr="0001070B">
        <w:rPr>
          <w:rFonts w:cs="Arial"/>
          <w:sz w:val="20"/>
          <w:szCs w:val="20"/>
          <w:highlight w:val="yellow"/>
          <w:lang w:val="fr-CA"/>
        </w:rPr>
        <w:t xml:space="preserve">[28] Vu, T. M. H., &amp; Tchounikine, P. (2020). </w:t>
      </w:r>
      <w:r w:rsidRPr="001B202A">
        <w:rPr>
          <w:rFonts w:cs="Arial"/>
          <w:sz w:val="20"/>
          <w:szCs w:val="20"/>
          <w:highlight w:val="yellow"/>
        </w:rPr>
        <w:t>Supporting teacher scripting with an ontological model of task-technique content knowledge. Computers &amp; Education, 163, 104098. https://doi.org/10.1016/j.compedu.2020.104098</w:t>
      </w:r>
    </w:p>
    <w:p w14:paraId="3150DAFB" w14:textId="77777777" w:rsidR="001B202A" w:rsidRPr="00FF5312" w:rsidRDefault="001B202A" w:rsidP="008C1210">
      <w:pPr>
        <w:spacing w:after="200" w:line="276" w:lineRule="auto"/>
        <w:ind w:left="720"/>
        <w:rPr>
          <w:rFonts w:cs="Arial"/>
          <w:sz w:val="20"/>
          <w:szCs w:val="20"/>
        </w:rPr>
      </w:pPr>
    </w:p>
    <w:p w14:paraId="38525749" w14:textId="329B0409" w:rsidR="00C83ED5" w:rsidRPr="00FF5312" w:rsidRDefault="00041D80" w:rsidP="008C1210">
      <w:pPr>
        <w:pStyle w:val="Heading3"/>
        <w:spacing w:before="0" w:after="0"/>
        <w:ind w:left="540"/>
        <w:jc w:val="left"/>
        <w:rPr>
          <w:rFonts w:cs="Arial"/>
          <w:sz w:val="24"/>
          <w:szCs w:val="24"/>
        </w:rPr>
      </w:pPr>
      <w:r w:rsidRPr="00FF5312">
        <w:rPr>
          <w:rFonts w:cs="Arial"/>
          <w:sz w:val="24"/>
          <w:szCs w:val="24"/>
        </w:rPr>
        <w:t xml:space="preserve">3. </w:t>
      </w:r>
      <w:r w:rsidR="00C83ED5" w:rsidRPr="00FF5312">
        <w:rPr>
          <w:rFonts w:cs="Arial"/>
          <w:sz w:val="24"/>
          <w:szCs w:val="24"/>
        </w:rPr>
        <w:t>Declarations</w:t>
      </w:r>
    </w:p>
    <w:p w14:paraId="7C17AD99" w14:textId="77777777" w:rsidR="004F20F3" w:rsidRPr="00FF5312" w:rsidRDefault="004F20F3" w:rsidP="008C1210">
      <w:pPr>
        <w:autoSpaceDE w:val="0"/>
        <w:autoSpaceDN w:val="0"/>
        <w:adjustRightInd w:val="0"/>
        <w:spacing w:after="120" w:line="276" w:lineRule="auto"/>
        <w:rPr>
          <w:rFonts w:cs="Arial"/>
          <w:b/>
          <w:sz w:val="20"/>
          <w:szCs w:val="20"/>
        </w:rPr>
      </w:pPr>
    </w:p>
    <w:p w14:paraId="49EB66A2" w14:textId="076AFC88" w:rsidR="00F37388" w:rsidRPr="00FF5312" w:rsidRDefault="004F20F3" w:rsidP="008C1210">
      <w:pPr>
        <w:autoSpaceDE w:val="0"/>
        <w:autoSpaceDN w:val="0"/>
        <w:adjustRightInd w:val="0"/>
        <w:spacing w:after="120" w:line="276" w:lineRule="auto"/>
        <w:rPr>
          <w:rFonts w:cs="Arial"/>
          <w:b/>
          <w:sz w:val="20"/>
          <w:szCs w:val="20"/>
        </w:rPr>
      </w:pPr>
      <w:r w:rsidRPr="00FF5312">
        <w:rPr>
          <w:rFonts w:cs="Arial"/>
          <w:b/>
          <w:sz w:val="20"/>
          <w:szCs w:val="20"/>
        </w:rPr>
        <w:t xml:space="preserve">3.1 </w:t>
      </w:r>
      <w:r w:rsidR="00AD3F39" w:rsidRPr="00FF5312">
        <w:rPr>
          <w:rFonts w:cs="Arial"/>
          <w:b/>
          <w:sz w:val="20"/>
          <w:szCs w:val="20"/>
        </w:rPr>
        <w:tab/>
      </w:r>
      <w:r w:rsidR="00C83ED5" w:rsidRPr="00FF5312">
        <w:rPr>
          <w:rFonts w:cs="Arial"/>
          <w:b/>
          <w:sz w:val="20"/>
          <w:szCs w:val="20"/>
        </w:rPr>
        <w:t xml:space="preserve">Will the proposed research be taking place outside of the lab </w:t>
      </w:r>
      <w:r w:rsidR="00F37388" w:rsidRPr="00FF5312">
        <w:rPr>
          <w:rFonts w:cs="Arial"/>
          <w:b/>
          <w:sz w:val="20"/>
          <w:szCs w:val="20"/>
        </w:rPr>
        <w:t>or normal business environment?</w:t>
      </w:r>
    </w:p>
    <w:p w14:paraId="66CD29E5" w14:textId="68F1D048" w:rsidR="00C83ED5" w:rsidRPr="00FF5312" w:rsidRDefault="00D42A0F" w:rsidP="008C1210">
      <w:pPr>
        <w:pStyle w:val="ListParagraph"/>
        <w:tabs>
          <w:tab w:val="left" w:pos="3402"/>
        </w:tabs>
        <w:spacing w:before="120" w:after="60"/>
        <w:rPr>
          <w:rFonts w:cs="Arial"/>
          <w:sz w:val="20"/>
          <w:szCs w:val="20"/>
        </w:rPr>
      </w:pPr>
      <w:r w:rsidRPr="00FF5312">
        <w:rPr>
          <w:rFonts w:cs="Arial"/>
          <w:sz w:val="20"/>
          <w:szCs w:val="20"/>
        </w:rPr>
        <w:t>No</w:t>
      </w:r>
    </w:p>
    <w:p w14:paraId="67CD163F" w14:textId="77777777" w:rsidR="00C83ED5" w:rsidRPr="00FF5312" w:rsidRDefault="00C83ED5"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If yes, please complete the following section to indicate what (if any) impact there may be on the environment.</w:t>
      </w:r>
    </w:p>
    <w:p w14:paraId="41DB69D8" w14:textId="5073EDD5" w:rsidR="00C83ED5" w:rsidRPr="00FF5312" w:rsidRDefault="00C11D98"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a. </w:t>
      </w:r>
      <w:r w:rsidR="00C83ED5" w:rsidRPr="00FF5312">
        <w:rPr>
          <w:rFonts w:cs="Arial"/>
          <w:color w:val="808080" w:themeColor="background1" w:themeShade="80"/>
          <w:sz w:val="18"/>
          <w:szCs w:val="18"/>
        </w:rPr>
        <w:t xml:space="preserve">Main characteristics of the location (i.e. physical description </w:t>
      </w:r>
      <w:r w:rsidR="00421D7A" w:rsidRPr="00FF5312">
        <w:rPr>
          <w:rFonts w:cs="Arial"/>
          <w:color w:val="808080" w:themeColor="background1" w:themeShade="80"/>
          <w:sz w:val="18"/>
          <w:szCs w:val="18"/>
        </w:rPr>
        <w:t>and</w:t>
      </w:r>
      <w:r w:rsidR="00C83ED5" w:rsidRPr="00FF5312">
        <w:rPr>
          <w:rFonts w:cs="Arial"/>
          <w:color w:val="808080" w:themeColor="background1" w:themeShade="80"/>
          <w:sz w:val="18"/>
          <w:szCs w:val="18"/>
        </w:rPr>
        <w:t xml:space="preserve"> coordinates)</w:t>
      </w:r>
    </w:p>
    <w:p w14:paraId="3A0ACC96" w14:textId="0C5ABEAD" w:rsidR="00C83ED5" w:rsidRPr="00FF5312" w:rsidRDefault="00C11D98" w:rsidP="008C1210">
      <w:pPr>
        <w:spacing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b. </w:t>
      </w:r>
      <w:r w:rsidR="00C83ED5" w:rsidRPr="00FF5312">
        <w:rPr>
          <w:rFonts w:cs="Arial"/>
          <w:color w:val="808080" w:themeColor="background1" w:themeShade="80"/>
          <w:sz w:val="18"/>
          <w:szCs w:val="18"/>
        </w:rPr>
        <w:t>Principal activity(ies): for each activity, list the environmental elements affecte</w:t>
      </w:r>
      <w:r w:rsidR="00A44C37" w:rsidRPr="00FF5312">
        <w:rPr>
          <w:rFonts w:cs="Arial"/>
          <w:color w:val="808080" w:themeColor="background1" w:themeShade="80"/>
          <w:sz w:val="18"/>
          <w:szCs w:val="18"/>
        </w:rPr>
        <w:t>d</w:t>
      </w:r>
      <w:r w:rsidR="00C83ED5" w:rsidRPr="00FF5312">
        <w:rPr>
          <w:rFonts w:cs="Arial"/>
          <w:color w:val="808080" w:themeColor="background1" w:themeShade="80"/>
          <w:sz w:val="18"/>
          <w:szCs w:val="18"/>
        </w:rPr>
        <w:t xml:space="preserve"> </w:t>
      </w:r>
    </w:p>
    <w:p w14:paraId="74915DA5" w14:textId="1A97C328" w:rsidR="00F37388" w:rsidRPr="00FF5312" w:rsidRDefault="00C11D98" w:rsidP="008C1210">
      <w:pPr>
        <w:tabs>
          <w:tab w:val="left" w:pos="3828"/>
        </w:tabs>
        <w:spacing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c. </w:t>
      </w:r>
      <w:r w:rsidR="00C83ED5" w:rsidRPr="00FF5312">
        <w:rPr>
          <w:rFonts w:cs="Arial"/>
          <w:color w:val="808080" w:themeColor="background1" w:themeShade="80"/>
          <w:sz w:val="18"/>
          <w:szCs w:val="18"/>
        </w:rPr>
        <w:t>Are authorizations, permits, or licenses required to undertake any activity during the internship</w:t>
      </w:r>
      <w:r w:rsidR="00EF2DBB" w:rsidRPr="00FF5312">
        <w:rPr>
          <w:rFonts w:cs="Arial"/>
          <w:color w:val="808080" w:themeColor="background1" w:themeShade="80"/>
          <w:sz w:val="18"/>
          <w:szCs w:val="18"/>
        </w:rPr>
        <w:t xml:space="preserve">? </w:t>
      </w:r>
    </w:p>
    <w:p w14:paraId="47CA06AE" w14:textId="6FA5A397" w:rsidR="00C83ED5" w:rsidRPr="00FF5312" w:rsidRDefault="00C11D98" w:rsidP="008C1210">
      <w:pPr>
        <w:tabs>
          <w:tab w:val="left" w:pos="3828"/>
        </w:tabs>
        <w:spacing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    </w:t>
      </w:r>
      <w:r w:rsidR="00F37388" w:rsidRPr="00FF5312">
        <w:rPr>
          <w:rFonts w:cs="Arial"/>
          <w:color w:val="808080" w:themeColor="background1" w:themeShade="80"/>
          <w:sz w:val="18"/>
          <w:szCs w:val="18"/>
        </w:rPr>
        <w:t xml:space="preserve">Yes___   </w:t>
      </w:r>
      <w:r w:rsidR="00D42A0F" w:rsidRPr="00FF5312">
        <w:rPr>
          <w:rFonts w:cs="Arial"/>
          <w:color w:val="808080" w:themeColor="background1" w:themeShade="80"/>
          <w:sz w:val="18"/>
          <w:szCs w:val="18"/>
        </w:rPr>
        <w:t>No___</w:t>
      </w:r>
      <w:r w:rsidR="00F37388" w:rsidRPr="00FF5312">
        <w:rPr>
          <w:rFonts w:cs="Arial"/>
          <w:color w:val="808080" w:themeColor="background1" w:themeShade="80"/>
          <w:sz w:val="18"/>
          <w:szCs w:val="18"/>
        </w:rPr>
        <w:t xml:space="preserve">     </w:t>
      </w:r>
      <w:r w:rsidR="00C83ED5" w:rsidRPr="00FF5312">
        <w:rPr>
          <w:rFonts w:cs="Arial"/>
          <w:color w:val="808080" w:themeColor="background1" w:themeShade="80"/>
          <w:sz w:val="18"/>
          <w:szCs w:val="18"/>
        </w:rPr>
        <w:t xml:space="preserve">If yes, please list </w:t>
      </w:r>
    </w:p>
    <w:p w14:paraId="3ACD6532" w14:textId="77777777" w:rsidR="006654BC" w:rsidRPr="00FF5312" w:rsidRDefault="006654BC" w:rsidP="008C1210">
      <w:pPr>
        <w:spacing w:before="120"/>
        <w:ind w:left="720"/>
        <w:rPr>
          <w:rFonts w:cs="Arial"/>
          <w:color w:val="C00000"/>
          <w:sz w:val="18"/>
          <w:szCs w:val="18"/>
        </w:rPr>
      </w:pPr>
      <w:r w:rsidRPr="00FF5312">
        <w:rPr>
          <w:color w:val="C00000"/>
          <w:sz w:val="18"/>
          <w:szCs w:val="18"/>
          <w:u w:val="single"/>
        </w:rPr>
        <w:t>Please note:</w:t>
      </w:r>
      <w:r w:rsidRPr="00FF5312">
        <w:rPr>
          <w:color w:val="C00000"/>
          <w:sz w:val="18"/>
          <w:szCs w:val="18"/>
        </w:rPr>
        <w:t xml:space="preserve"> Mitacs may request a copy of the report to ensure compliance.</w:t>
      </w:r>
    </w:p>
    <w:p w14:paraId="1F16A34B" w14:textId="77777777" w:rsidR="00041D80" w:rsidRPr="00FF5312" w:rsidRDefault="00041D80" w:rsidP="008C1210">
      <w:pPr>
        <w:spacing w:after="60"/>
        <w:ind w:left="720"/>
        <w:rPr>
          <w:rFonts w:cs="Arial"/>
          <w:sz w:val="20"/>
          <w:szCs w:val="20"/>
        </w:rPr>
      </w:pPr>
    </w:p>
    <w:p w14:paraId="497A1C1F" w14:textId="77777777" w:rsidR="00EA4368" w:rsidRPr="00FF5312" w:rsidRDefault="004F20F3" w:rsidP="008C1210">
      <w:pPr>
        <w:pStyle w:val="ListParagraph"/>
        <w:tabs>
          <w:tab w:val="left" w:pos="2268"/>
        </w:tabs>
        <w:spacing w:after="120"/>
        <w:ind w:hanging="720"/>
        <w:rPr>
          <w:rFonts w:cs="Arial"/>
          <w:b/>
          <w:sz w:val="20"/>
          <w:szCs w:val="20"/>
        </w:rPr>
      </w:pPr>
      <w:r w:rsidRPr="00FF5312">
        <w:rPr>
          <w:rFonts w:cs="Arial"/>
          <w:b/>
          <w:sz w:val="20"/>
          <w:szCs w:val="20"/>
        </w:rPr>
        <w:t xml:space="preserve">3.2 </w:t>
      </w:r>
      <w:r w:rsidRPr="00FF5312">
        <w:rPr>
          <w:rFonts w:cs="Arial"/>
          <w:sz w:val="20"/>
          <w:szCs w:val="20"/>
        </w:rPr>
        <w:tab/>
      </w:r>
      <w:r w:rsidR="000726E8" w:rsidRPr="00FF5312">
        <w:rPr>
          <w:rFonts w:cs="Arial"/>
          <w:b/>
          <w:bCs/>
          <w:sz w:val="20"/>
          <w:szCs w:val="20"/>
        </w:rPr>
        <w:t>a.</w:t>
      </w:r>
      <w:r w:rsidR="000726E8" w:rsidRPr="00FF5312">
        <w:rPr>
          <w:rFonts w:cs="Arial"/>
          <w:sz w:val="20"/>
          <w:szCs w:val="20"/>
        </w:rPr>
        <w:t xml:space="preserve"> </w:t>
      </w:r>
      <w:r w:rsidR="00997EFF" w:rsidRPr="00FF5312">
        <w:rPr>
          <w:rFonts w:cs="Arial"/>
          <w:sz w:val="20"/>
          <w:szCs w:val="20"/>
        </w:rPr>
        <w:t xml:space="preserve"> </w:t>
      </w:r>
      <w:r w:rsidR="00151B15" w:rsidRPr="00FF5312">
        <w:rPr>
          <w:rFonts w:cs="Arial"/>
          <w:b/>
          <w:sz w:val="20"/>
          <w:szCs w:val="20"/>
        </w:rPr>
        <w:t xml:space="preserve">Does the proposed research involve </w:t>
      </w:r>
      <w:r w:rsidR="00AD3F39" w:rsidRPr="00FF5312">
        <w:rPr>
          <w:rFonts w:cs="Arial"/>
          <w:b/>
          <w:sz w:val="20"/>
          <w:szCs w:val="20"/>
        </w:rPr>
        <w:t xml:space="preserve">living </w:t>
      </w:r>
      <w:r w:rsidR="00151B15" w:rsidRPr="00FF5312">
        <w:rPr>
          <w:rFonts w:cs="Arial"/>
          <w:b/>
          <w:sz w:val="20"/>
          <w:szCs w:val="20"/>
        </w:rPr>
        <w:t>human participants whose data, or responses to interventions, stimuli</w:t>
      </w:r>
      <w:r w:rsidR="003B4082" w:rsidRPr="00FF5312">
        <w:rPr>
          <w:rFonts w:cs="Arial"/>
          <w:b/>
          <w:sz w:val="20"/>
          <w:szCs w:val="20"/>
        </w:rPr>
        <w:t>,</w:t>
      </w:r>
      <w:r w:rsidR="00151B15" w:rsidRPr="00FF5312">
        <w:rPr>
          <w:rFonts w:cs="Arial"/>
          <w:b/>
          <w:sz w:val="20"/>
          <w:szCs w:val="20"/>
        </w:rPr>
        <w:t xml:space="preserve"> or questions by the researcher, are relevant to answering the research question? </w:t>
      </w:r>
      <w:r w:rsidR="00AD3F39" w:rsidRPr="00FF5312">
        <w:rPr>
          <w:rFonts w:cs="Arial"/>
          <w:b/>
          <w:sz w:val="20"/>
          <w:szCs w:val="20"/>
        </w:rPr>
        <w:t xml:space="preserve"> </w:t>
      </w:r>
    </w:p>
    <w:p w14:paraId="3B788674" w14:textId="6C95B570" w:rsidR="00151B15" w:rsidRPr="00FF5312" w:rsidRDefault="00EA4368" w:rsidP="008C1210">
      <w:pPr>
        <w:pStyle w:val="ListParagraph"/>
        <w:tabs>
          <w:tab w:val="left" w:pos="2268"/>
        </w:tabs>
        <w:spacing w:after="120"/>
        <w:ind w:hanging="720"/>
        <w:rPr>
          <w:rFonts w:cs="Arial"/>
          <w:sz w:val="20"/>
          <w:szCs w:val="20"/>
        </w:rPr>
      </w:pPr>
      <w:r w:rsidRPr="00FF5312">
        <w:rPr>
          <w:rFonts w:cs="Arial"/>
          <w:b/>
          <w:sz w:val="20"/>
          <w:szCs w:val="20"/>
        </w:rPr>
        <w:tab/>
      </w:r>
      <w:r w:rsidR="00151B15" w:rsidRPr="00FF5312">
        <w:rPr>
          <w:rFonts w:cs="Arial"/>
          <w:sz w:val="20"/>
          <w:szCs w:val="20"/>
        </w:rPr>
        <w:t xml:space="preserve">No </w:t>
      </w:r>
    </w:p>
    <w:p w14:paraId="19CAD899" w14:textId="77777777" w:rsidR="00151B15" w:rsidRPr="00FF5312" w:rsidRDefault="00151B15" w:rsidP="008C1210">
      <w:pPr>
        <w:pStyle w:val="ListParagraph"/>
        <w:tabs>
          <w:tab w:val="left" w:pos="2268"/>
        </w:tabs>
        <w:ind w:left="1440" w:hanging="720"/>
        <w:rPr>
          <w:rFonts w:cs="Arial"/>
          <w:sz w:val="20"/>
          <w:szCs w:val="20"/>
        </w:rPr>
      </w:pPr>
    </w:p>
    <w:p w14:paraId="68571F16" w14:textId="77777777" w:rsidR="00EA4368" w:rsidRPr="00FF5312" w:rsidRDefault="000726E8" w:rsidP="008C1210">
      <w:pPr>
        <w:pStyle w:val="ListParagraph"/>
        <w:tabs>
          <w:tab w:val="left" w:pos="2268"/>
        </w:tabs>
        <w:ind w:left="709" w:hanging="22"/>
        <w:rPr>
          <w:rFonts w:cs="Arial"/>
          <w:sz w:val="20"/>
          <w:szCs w:val="20"/>
        </w:rPr>
      </w:pPr>
      <w:r w:rsidRPr="00FF5312">
        <w:rPr>
          <w:rFonts w:cs="Arial"/>
          <w:b/>
          <w:sz w:val="20"/>
          <w:szCs w:val="20"/>
        </w:rPr>
        <w:t xml:space="preserve">b. </w:t>
      </w:r>
      <w:r w:rsidR="00997EFF" w:rsidRPr="00FF5312">
        <w:rPr>
          <w:rFonts w:cs="Arial"/>
          <w:b/>
          <w:sz w:val="20"/>
          <w:szCs w:val="20"/>
        </w:rPr>
        <w:t xml:space="preserve"> </w:t>
      </w:r>
      <w:r w:rsidR="00151B15" w:rsidRPr="00FF5312">
        <w:rPr>
          <w:rFonts w:cs="Arial"/>
          <w:b/>
          <w:sz w:val="20"/>
          <w:szCs w:val="20"/>
        </w:rPr>
        <w:t>Does the proposed research involve human biological materials</w:t>
      </w:r>
      <w:r w:rsidR="004F20F3" w:rsidRPr="00FF5312">
        <w:rPr>
          <w:rFonts w:cs="Arial"/>
          <w:b/>
          <w:sz w:val="20"/>
          <w:szCs w:val="20"/>
        </w:rPr>
        <w:t>, human embryos, fetuses,</w:t>
      </w:r>
      <w:r w:rsidR="00B558AE" w:rsidRPr="00FF5312">
        <w:rPr>
          <w:rFonts w:cs="Arial"/>
          <w:b/>
          <w:sz w:val="20"/>
          <w:szCs w:val="20"/>
        </w:rPr>
        <w:t xml:space="preserve"> </w:t>
      </w:r>
      <w:r w:rsidR="004F20F3" w:rsidRPr="00FF5312">
        <w:rPr>
          <w:rFonts w:cs="Arial"/>
          <w:b/>
          <w:sz w:val="20"/>
          <w:szCs w:val="20"/>
        </w:rPr>
        <w:t>fetal</w:t>
      </w:r>
      <w:r w:rsidR="00B558AE" w:rsidRPr="00FF5312">
        <w:rPr>
          <w:rFonts w:cs="Arial"/>
          <w:b/>
          <w:sz w:val="20"/>
          <w:szCs w:val="20"/>
        </w:rPr>
        <w:t xml:space="preserve"> </w:t>
      </w:r>
      <w:r w:rsidR="004F20F3" w:rsidRPr="00FF5312">
        <w:rPr>
          <w:rFonts w:cs="Arial"/>
          <w:b/>
          <w:sz w:val="20"/>
          <w:szCs w:val="20"/>
        </w:rPr>
        <w:t xml:space="preserve">tissue, </w:t>
      </w:r>
      <w:r w:rsidR="00151B15" w:rsidRPr="00FF5312">
        <w:rPr>
          <w:rFonts w:cs="Arial"/>
          <w:b/>
          <w:sz w:val="20"/>
          <w:szCs w:val="20"/>
        </w:rPr>
        <w:t>reproductive materials</w:t>
      </w:r>
      <w:r w:rsidR="003B4082" w:rsidRPr="00FF5312">
        <w:rPr>
          <w:rFonts w:cs="Arial"/>
          <w:b/>
          <w:sz w:val="20"/>
          <w:szCs w:val="20"/>
        </w:rPr>
        <w:t>,</w:t>
      </w:r>
      <w:r w:rsidR="00151B15" w:rsidRPr="00FF5312">
        <w:rPr>
          <w:rFonts w:cs="Arial"/>
          <w:b/>
          <w:sz w:val="20"/>
          <w:szCs w:val="20"/>
        </w:rPr>
        <w:t xml:space="preserve"> or stem cells</w:t>
      </w:r>
      <w:r w:rsidR="00F1086F" w:rsidRPr="00FF5312">
        <w:rPr>
          <w:rFonts w:cs="Arial"/>
          <w:b/>
          <w:sz w:val="20"/>
          <w:szCs w:val="20"/>
        </w:rPr>
        <w:t>*</w:t>
      </w:r>
      <w:r w:rsidR="00151B15" w:rsidRPr="00FF5312">
        <w:rPr>
          <w:rFonts w:cs="Arial"/>
          <w:b/>
          <w:sz w:val="20"/>
          <w:szCs w:val="20"/>
        </w:rPr>
        <w:t>*?</w:t>
      </w:r>
      <w:r w:rsidR="00151B15" w:rsidRPr="00FF5312">
        <w:rPr>
          <w:rFonts w:cs="Arial"/>
          <w:sz w:val="20"/>
          <w:szCs w:val="20"/>
        </w:rPr>
        <w:t xml:space="preserve"> </w:t>
      </w:r>
    </w:p>
    <w:p w14:paraId="15E431DD" w14:textId="71508DD8" w:rsidR="00151B15" w:rsidRPr="00FF5312" w:rsidRDefault="00151B15" w:rsidP="008C1210">
      <w:pPr>
        <w:pStyle w:val="ListParagraph"/>
        <w:tabs>
          <w:tab w:val="left" w:pos="2268"/>
        </w:tabs>
        <w:ind w:left="709" w:hanging="22"/>
        <w:rPr>
          <w:rFonts w:cs="Arial"/>
          <w:b/>
          <w:sz w:val="20"/>
          <w:szCs w:val="20"/>
        </w:rPr>
      </w:pPr>
      <w:r w:rsidRPr="00FF5312">
        <w:rPr>
          <w:rFonts w:cs="Arial"/>
          <w:sz w:val="20"/>
          <w:szCs w:val="20"/>
        </w:rPr>
        <w:t xml:space="preserve">No   </w:t>
      </w:r>
    </w:p>
    <w:p w14:paraId="7DDC5DEF" w14:textId="2B1C9D1A" w:rsidR="00151B15" w:rsidRPr="00FF5312" w:rsidRDefault="00151B15" w:rsidP="008C1210">
      <w:pPr>
        <w:pStyle w:val="ListParagraph"/>
        <w:tabs>
          <w:tab w:val="left" w:pos="2268"/>
        </w:tabs>
        <w:spacing w:before="120" w:after="120"/>
        <w:ind w:left="1440" w:hanging="720"/>
        <w:rPr>
          <w:rFonts w:cs="Arial"/>
          <w:sz w:val="20"/>
          <w:szCs w:val="20"/>
        </w:rPr>
      </w:pPr>
      <w:r w:rsidRPr="00FF5312">
        <w:rPr>
          <w:rFonts w:cs="Arial"/>
          <w:sz w:val="20"/>
          <w:szCs w:val="20"/>
        </w:rPr>
        <w:t>*</w:t>
      </w:r>
      <w:r w:rsidR="00F1086F" w:rsidRPr="00FF5312">
        <w:rPr>
          <w:rFonts w:cs="Arial"/>
          <w:sz w:val="20"/>
          <w:szCs w:val="20"/>
        </w:rPr>
        <w:t>*</w:t>
      </w:r>
      <w:r w:rsidRPr="00FF5312">
        <w:rPr>
          <w:rFonts w:cs="Arial"/>
          <w:sz w:val="20"/>
          <w:szCs w:val="20"/>
        </w:rPr>
        <w:t xml:space="preserve"> This applies to materials derived from living and deceased individuals.</w:t>
      </w:r>
    </w:p>
    <w:p w14:paraId="58B459D7" w14:textId="64AA14A2" w:rsidR="00D70243" w:rsidRPr="00FF5312" w:rsidRDefault="00D70243" w:rsidP="008C1210">
      <w:pPr>
        <w:spacing w:before="120"/>
        <w:ind w:left="720"/>
        <w:rPr>
          <w:rFonts w:cs="Arial"/>
          <w:color w:val="808080" w:themeColor="background1" w:themeShade="80"/>
          <w:sz w:val="18"/>
          <w:szCs w:val="18"/>
        </w:rPr>
      </w:pPr>
      <w:r w:rsidRPr="00FF5312">
        <w:rPr>
          <w:rFonts w:cs="Arial"/>
          <w:color w:val="808080" w:themeColor="background1" w:themeShade="80"/>
          <w:sz w:val="18"/>
          <w:szCs w:val="18"/>
        </w:rPr>
        <w:t>If yes</w:t>
      </w:r>
      <w:r w:rsidR="00AD3F39" w:rsidRPr="00FF5312">
        <w:rPr>
          <w:rFonts w:cs="Arial"/>
          <w:color w:val="808080" w:themeColor="background1" w:themeShade="80"/>
          <w:sz w:val="18"/>
          <w:szCs w:val="18"/>
        </w:rPr>
        <w:t xml:space="preserve"> to </w:t>
      </w:r>
      <w:r w:rsidR="00F1086F" w:rsidRPr="00FF5312">
        <w:rPr>
          <w:rFonts w:cs="Arial"/>
          <w:color w:val="808080" w:themeColor="background1" w:themeShade="80"/>
          <w:sz w:val="18"/>
          <w:szCs w:val="18"/>
        </w:rPr>
        <w:t>either</w:t>
      </w:r>
      <w:r w:rsidR="00AD3F39" w:rsidRPr="00FF5312">
        <w:rPr>
          <w:rFonts w:cs="Arial"/>
          <w:color w:val="808080" w:themeColor="background1" w:themeShade="80"/>
          <w:sz w:val="18"/>
          <w:szCs w:val="18"/>
        </w:rPr>
        <w:t xml:space="preserve"> of the two questions above</w:t>
      </w:r>
      <w:r w:rsidRPr="00FF5312">
        <w:rPr>
          <w:rFonts w:cs="Arial"/>
          <w:color w:val="808080" w:themeColor="background1" w:themeShade="80"/>
          <w:sz w:val="18"/>
          <w:szCs w:val="18"/>
        </w:rPr>
        <w:t xml:space="preserve">, the proposal must be approved by the participating </w:t>
      </w:r>
      <w:r w:rsidR="00227842" w:rsidRPr="00FF5312">
        <w:rPr>
          <w:rFonts w:cs="Arial"/>
          <w:color w:val="808080" w:themeColor="background1" w:themeShade="80"/>
          <w:sz w:val="18"/>
          <w:szCs w:val="18"/>
        </w:rPr>
        <w:t xml:space="preserve">academic institution’s </w:t>
      </w:r>
      <w:r w:rsidRPr="00FF5312">
        <w:rPr>
          <w:rFonts w:cs="Arial"/>
          <w:color w:val="808080" w:themeColor="background1" w:themeShade="80"/>
          <w:sz w:val="18"/>
          <w:szCs w:val="18"/>
        </w:rPr>
        <w:t>Research Ethics Board</w:t>
      </w:r>
      <w:r w:rsidR="00CB4F22" w:rsidRPr="00FF5312">
        <w:rPr>
          <w:rFonts w:cs="Arial"/>
          <w:color w:val="808080" w:themeColor="background1" w:themeShade="80"/>
          <w:sz w:val="18"/>
          <w:szCs w:val="18"/>
        </w:rPr>
        <w:t>*</w:t>
      </w:r>
      <w:r w:rsidRPr="00FF5312">
        <w:rPr>
          <w:rFonts w:cs="Arial"/>
          <w:color w:val="808080" w:themeColor="background1" w:themeShade="80"/>
          <w:sz w:val="18"/>
          <w:szCs w:val="18"/>
        </w:rPr>
        <w:t xml:space="preserve">, and a valid Ethics approval is required for the duration of the research project. Access to funding may be denied for projects that do not have </w:t>
      </w:r>
      <w:r w:rsidR="00A44C37" w:rsidRPr="00FF5312">
        <w:rPr>
          <w:rFonts w:cs="Arial"/>
          <w:color w:val="808080" w:themeColor="background1" w:themeShade="80"/>
          <w:sz w:val="18"/>
          <w:szCs w:val="18"/>
        </w:rPr>
        <w:t>E</w:t>
      </w:r>
      <w:r w:rsidRPr="00FF5312">
        <w:rPr>
          <w:rFonts w:cs="Arial"/>
          <w:color w:val="808080" w:themeColor="background1" w:themeShade="80"/>
          <w:sz w:val="18"/>
          <w:szCs w:val="18"/>
        </w:rPr>
        <w:t>thic</w:t>
      </w:r>
      <w:r w:rsidR="00C11D98" w:rsidRPr="00FF5312">
        <w:rPr>
          <w:rFonts w:cs="Arial"/>
          <w:color w:val="808080" w:themeColor="background1" w:themeShade="80"/>
          <w:sz w:val="18"/>
          <w:szCs w:val="18"/>
        </w:rPr>
        <w:t>s</w:t>
      </w:r>
      <w:r w:rsidRPr="00FF5312">
        <w:rPr>
          <w:rFonts w:cs="Arial"/>
          <w:color w:val="808080" w:themeColor="background1" w:themeShade="80"/>
          <w:sz w:val="18"/>
          <w:szCs w:val="18"/>
        </w:rPr>
        <w:t xml:space="preserve"> approval.</w:t>
      </w:r>
    </w:p>
    <w:p w14:paraId="19E76A78" w14:textId="77777777" w:rsidR="00D70243" w:rsidRPr="00FF5312" w:rsidRDefault="00D70243" w:rsidP="008C1210">
      <w:pPr>
        <w:spacing w:before="120"/>
        <w:ind w:left="720"/>
        <w:rPr>
          <w:rFonts w:cs="Arial"/>
          <w:color w:val="C00000"/>
          <w:sz w:val="18"/>
          <w:szCs w:val="18"/>
        </w:rPr>
      </w:pPr>
      <w:r w:rsidRPr="00FF5312">
        <w:rPr>
          <w:color w:val="C00000"/>
          <w:sz w:val="18"/>
          <w:szCs w:val="18"/>
          <w:u w:val="single"/>
        </w:rPr>
        <w:t>Please note:</w:t>
      </w:r>
      <w:r w:rsidRPr="00FF5312">
        <w:rPr>
          <w:color w:val="C00000"/>
          <w:sz w:val="18"/>
          <w:szCs w:val="18"/>
        </w:rPr>
        <w:t xml:space="preserve"> Mitacs may request a copy of the report to ensure compliance.</w:t>
      </w:r>
    </w:p>
    <w:p w14:paraId="5DEC3D82" w14:textId="77777777" w:rsidR="00C83ED5" w:rsidRPr="00FF5312" w:rsidRDefault="00C83ED5" w:rsidP="008C1210">
      <w:pPr>
        <w:pStyle w:val="ListParagraph"/>
        <w:tabs>
          <w:tab w:val="left" w:pos="7230"/>
        </w:tabs>
        <w:spacing w:after="60"/>
        <w:ind w:hanging="720"/>
        <w:rPr>
          <w:rFonts w:cs="Arial"/>
          <w:b/>
          <w:sz w:val="20"/>
          <w:szCs w:val="20"/>
        </w:rPr>
      </w:pPr>
    </w:p>
    <w:p w14:paraId="5CE489FA" w14:textId="77777777" w:rsidR="00EA4368" w:rsidRPr="00FF5312" w:rsidRDefault="001C33E9" w:rsidP="008C1210">
      <w:pPr>
        <w:tabs>
          <w:tab w:val="left" w:pos="7230"/>
          <w:tab w:val="left" w:pos="7513"/>
        </w:tabs>
        <w:spacing w:before="120" w:after="120"/>
        <w:ind w:left="720" w:hanging="720"/>
        <w:rPr>
          <w:rFonts w:cs="Arial"/>
          <w:b/>
          <w:sz w:val="20"/>
          <w:szCs w:val="20"/>
        </w:rPr>
      </w:pPr>
      <w:r w:rsidRPr="00FF5312">
        <w:rPr>
          <w:rFonts w:cs="Arial"/>
          <w:b/>
          <w:sz w:val="20"/>
          <w:szCs w:val="20"/>
        </w:rPr>
        <w:t xml:space="preserve">3.3 </w:t>
      </w:r>
      <w:r w:rsidR="004C2A4F" w:rsidRPr="00FF5312">
        <w:rPr>
          <w:rFonts w:cs="Arial"/>
          <w:b/>
          <w:sz w:val="20"/>
          <w:szCs w:val="20"/>
        </w:rPr>
        <w:tab/>
      </w:r>
      <w:r w:rsidR="00C83ED5" w:rsidRPr="00FF5312">
        <w:rPr>
          <w:rFonts w:cs="Arial"/>
          <w:b/>
          <w:sz w:val="20"/>
          <w:szCs w:val="20"/>
        </w:rPr>
        <w:t xml:space="preserve">Does the proposed research involve animal subjects? </w:t>
      </w:r>
      <w:r w:rsidR="004706AA" w:rsidRPr="00FF5312">
        <w:rPr>
          <w:rFonts w:cs="Arial"/>
          <w:b/>
          <w:sz w:val="20"/>
          <w:szCs w:val="20"/>
        </w:rPr>
        <w:t xml:space="preserve"> </w:t>
      </w:r>
    </w:p>
    <w:p w14:paraId="6C9807DB" w14:textId="55A231E4" w:rsidR="00C83ED5" w:rsidRPr="00FF5312" w:rsidRDefault="00EA4368" w:rsidP="008C1210">
      <w:pPr>
        <w:tabs>
          <w:tab w:val="left" w:pos="7230"/>
          <w:tab w:val="left" w:pos="7513"/>
        </w:tabs>
        <w:spacing w:before="120" w:after="120"/>
        <w:ind w:left="720" w:hanging="720"/>
        <w:rPr>
          <w:rFonts w:cs="Arial"/>
          <w:b/>
          <w:sz w:val="20"/>
          <w:szCs w:val="20"/>
        </w:rPr>
      </w:pPr>
      <w:r w:rsidRPr="00FF5312">
        <w:rPr>
          <w:rFonts w:cs="Arial"/>
          <w:b/>
          <w:sz w:val="20"/>
          <w:szCs w:val="20"/>
        </w:rPr>
        <w:tab/>
        <w:t>N</w:t>
      </w:r>
      <w:r w:rsidR="00D42A0F" w:rsidRPr="00FF5312">
        <w:rPr>
          <w:rFonts w:cs="Arial"/>
          <w:sz w:val="20"/>
          <w:szCs w:val="20"/>
        </w:rPr>
        <w:t>o</w:t>
      </w:r>
    </w:p>
    <w:p w14:paraId="1F72429D" w14:textId="0A77F4B3" w:rsidR="00D70243" w:rsidRPr="00FF5312" w:rsidRDefault="00D70243" w:rsidP="008C1210">
      <w:pPr>
        <w:spacing w:before="120"/>
        <w:ind w:left="709"/>
        <w:rPr>
          <w:rFonts w:cs="Arial"/>
          <w:color w:val="808080" w:themeColor="background1" w:themeShade="80"/>
          <w:sz w:val="18"/>
          <w:szCs w:val="18"/>
        </w:rPr>
      </w:pPr>
      <w:r w:rsidRPr="00FF5312">
        <w:rPr>
          <w:rFonts w:cs="Arial"/>
          <w:color w:val="808080" w:themeColor="background1" w:themeShade="80"/>
          <w:sz w:val="18"/>
          <w:szCs w:val="18"/>
        </w:rPr>
        <w:t xml:space="preserve">If yes, the proposal must be approved by the participating </w:t>
      </w:r>
      <w:r w:rsidR="00A83C0B" w:rsidRPr="00FF5312">
        <w:rPr>
          <w:rFonts w:cs="Arial"/>
          <w:color w:val="808080" w:themeColor="background1" w:themeShade="80"/>
          <w:sz w:val="18"/>
          <w:szCs w:val="18"/>
        </w:rPr>
        <w:t>i</w:t>
      </w:r>
      <w:r w:rsidR="00A92BDC" w:rsidRPr="00FF5312">
        <w:rPr>
          <w:rFonts w:cs="Arial"/>
          <w:color w:val="808080" w:themeColor="background1" w:themeShade="80"/>
          <w:sz w:val="18"/>
          <w:szCs w:val="18"/>
        </w:rPr>
        <w:t xml:space="preserve">nstitution’s </w:t>
      </w:r>
      <w:r w:rsidRPr="00FF5312">
        <w:rPr>
          <w:rFonts w:cs="Arial"/>
          <w:color w:val="808080" w:themeColor="background1" w:themeShade="80"/>
          <w:sz w:val="18"/>
          <w:szCs w:val="18"/>
        </w:rPr>
        <w:t>Animal Care Committee</w:t>
      </w:r>
      <w:r w:rsidR="00CC6AB0" w:rsidRPr="00FF5312">
        <w:rPr>
          <w:rFonts w:cs="Arial"/>
          <w:color w:val="808080" w:themeColor="background1" w:themeShade="80"/>
          <w:sz w:val="18"/>
          <w:szCs w:val="18"/>
        </w:rPr>
        <w:t>*</w:t>
      </w:r>
      <w:r w:rsidRPr="00FF5312">
        <w:rPr>
          <w:rFonts w:cs="Arial"/>
          <w:color w:val="808080" w:themeColor="background1" w:themeShade="80"/>
          <w:sz w:val="18"/>
          <w:szCs w:val="18"/>
        </w:rPr>
        <w:t>, and a valid approval from the committee is required for the duration of the research project.</w:t>
      </w:r>
    </w:p>
    <w:p w14:paraId="7D7243CB" w14:textId="77777777" w:rsidR="00C83ED5" w:rsidRPr="00FF5312" w:rsidRDefault="00D70243" w:rsidP="008C1210">
      <w:pPr>
        <w:pStyle w:val="ListParagraph"/>
        <w:tabs>
          <w:tab w:val="left" w:pos="5954"/>
        </w:tabs>
        <w:spacing w:before="120"/>
        <w:ind w:left="709"/>
        <w:rPr>
          <w:rFonts w:cs="Arial"/>
          <w:color w:val="C00000"/>
          <w:sz w:val="20"/>
          <w:szCs w:val="20"/>
        </w:rPr>
      </w:pPr>
      <w:r w:rsidRPr="00FF5312">
        <w:rPr>
          <w:rFonts w:cs="Arial"/>
          <w:color w:val="C00000"/>
          <w:sz w:val="18"/>
          <w:szCs w:val="18"/>
          <w:u w:val="single"/>
        </w:rPr>
        <w:t>Please note:</w:t>
      </w:r>
      <w:r w:rsidRPr="00FF5312">
        <w:rPr>
          <w:rFonts w:cs="Arial"/>
          <w:color w:val="C00000"/>
          <w:sz w:val="18"/>
          <w:szCs w:val="18"/>
        </w:rPr>
        <w:t xml:space="preserve"> </w:t>
      </w:r>
      <w:r w:rsidRPr="00FF5312">
        <w:rPr>
          <w:color w:val="C00000"/>
          <w:sz w:val="18"/>
          <w:szCs w:val="18"/>
        </w:rPr>
        <w:t>Mitacs may request a copy of the report to ensure compliance</w:t>
      </w:r>
      <w:r w:rsidRPr="00FF5312">
        <w:rPr>
          <w:rFonts w:cs="Arial"/>
          <w:color w:val="C00000"/>
          <w:sz w:val="20"/>
          <w:szCs w:val="20"/>
        </w:rPr>
        <w:t>.</w:t>
      </w:r>
    </w:p>
    <w:p w14:paraId="239FBCE2" w14:textId="77777777" w:rsidR="00D70243" w:rsidRPr="00FF5312" w:rsidRDefault="00D70243" w:rsidP="008C1210">
      <w:pPr>
        <w:pStyle w:val="ListParagraph"/>
        <w:tabs>
          <w:tab w:val="left" w:pos="5954"/>
        </w:tabs>
        <w:spacing w:after="60"/>
        <w:ind w:left="0" w:hanging="11"/>
        <w:rPr>
          <w:rFonts w:cs="Arial"/>
          <w:sz w:val="20"/>
          <w:szCs w:val="20"/>
        </w:rPr>
      </w:pPr>
    </w:p>
    <w:p w14:paraId="50AE3A3C" w14:textId="77777777" w:rsidR="00EA4368" w:rsidRPr="00FF5312" w:rsidRDefault="004F20F3" w:rsidP="008C1210">
      <w:pPr>
        <w:tabs>
          <w:tab w:val="left" w:pos="5387"/>
        </w:tabs>
        <w:spacing w:before="120" w:after="120"/>
        <w:ind w:left="720" w:hanging="720"/>
        <w:rPr>
          <w:rFonts w:cs="Arial"/>
          <w:b/>
          <w:sz w:val="20"/>
          <w:szCs w:val="20"/>
        </w:rPr>
      </w:pPr>
      <w:r w:rsidRPr="00FF5312">
        <w:rPr>
          <w:rFonts w:cs="Arial"/>
          <w:b/>
          <w:sz w:val="20"/>
          <w:szCs w:val="20"/>
        </w:rPr>
        <w:t>3.</w:t>
      </w:r>
      <w:r w:rsidR="001C33E9" w:rsidRPr="00FF5312">
        <w:rPr>
          <w:rFonts w:cs="Arial"/>
          <w:b/>
          <w:sz w:val="20"/>
          <w:szCs w:val="20"/>
        </w:rPr>
        <w:t>4</w:t>
      </w:r>
      <w:r w:rsidR="004C2A4F" w:rsidRPr="00FF5312">
        <w:rPr>
          <w:rFonts w:cs="Arial"/>
          <w:b/>
          <w:sz w:val="20"/>
          <w:szCs w:val="20"/>
        </w:rPr>
        <w:tab/>
      </w:r>
      <w:r w:rsidR="004706AA" w:rsidRPr="00FF5312">
        <w:rPr>
          <w:rFonts w:cs="Arial"/>
          <w:b/>
          <w:sz w:val="20"/>
          <w:szCs w:val="20"/>
        </w:rPr>
        <w:t xml:space="preserve">Does the proposed research involve the use of biohazards? </w:t>
      </w:r>
    </w:p>
    <w:p w14:paraId="0F3D4345" w14:textId="6EBE994E" w:rsidR="00C83ED5" w:rsidRPr="00FF5312" w:rsidRDefault="00EA4368" w:rsidP="008C1210">
      <w:pPr>
        <w:tabs>
          <w:tab w:val="left" w:pos="5387"/>
        </w:tabs>
        <w:spacing w:before="120" w:after="120"/>
        <w:ind w:left="720" w:hanging="720"/>
        <w:rPr>
          <w:rFonts w:cs="Arial"/>
          <w:sz w:val="20"/>
          <w:szCs w:val="20"/>
        </w:rPr>
      </w:pPr>
      <w:r w:rsidRPr="00FF5312">
        <w:rPr>
          <w:rFonts w:cs="Arial"/>
          <w:b/>
          <w:sz w:val="20"/>
          <w:szCs w:val="20"/>
        </w:rPr>
        <w:tab/>
      </w:r>
      <w:r w:rsidR="00D42A0F" w:rsidRPr="00FF5312">
        <w:rPr>
          <w:rFonts w:cs="Arial"/>
          <w:sz w:val="20"/>
          <w:szCs w:val="20"/>
        </w:rPr>
        <w:t>No</w:t>
      </w:r>
    </w:p>
    <w:p w14:paraId="3C4A55B4" w14:textId="607276E8" w:rsidR="00D70243" w:rsidRPr="00FF5312" w:rsidRDefault="00D70243" w:rsidP="008C1210">
      <w:pPr>
        <w:spacing w:before="120"/>
        <w:ind w:left="709"/>
        <w:rPr>
          <w:rFonts w:cs="Arial"/>
          <w:color w:val="808080" w:themeColor="background1" w:themeShade="80"/>
          <w:sz w:val="18"/>
          <w:szCs w:val="18"/>
        </w:rPr>
      </w:pPr>
      <w:r w:rsidRPr="00FF5312">
        <w:rPr>
          <w:rFonts w:cs="Arial"/>
          <w:color w:val="808080" w:themeColor="background1" w:themeShade="80"/>
          <w:sz w:val="18"/>
          <w:szCs w:val="18"/>
        </w:rPr>
        <w:t xml:space="preserve">If yes, the necessary review/report must be conducted in accordance with your </w:t>
      </w:r>
      <w:r w:rsidR="00227842" w:rsidRPr="00FF5312">
        <w:rPr>
          <w:rFonts w:cs="Arial"/>
          <w:color w:val="808080" w:themeColor="background1" w:themeShade="80"/>
          <w:sz w:val="18"/>
          <w:szCs w:val="18"/>
        </w:rPr>
        <w:t xml:space="preserve">academic institution’s </w:t>
      </w:r>
      <w:r w:rsidRPr="00FF5312">
        <w:rPr>
          <w:rFonts w:cs="Arial"/>
          <w:color w:val="808080" w:themeColor="background1" w:themeShade="80"/>
          <w:sz w:val="18"/>
          <w:szCs w:val="18"/>
        </w:rPr>
        <w:t>policies</w:t>
      </w:r>
      <w:r w:rsidR="00CC6AB0" w:rsidRPr="00FF5312">
        <w:rPr>
          <w:rFonts w:cs="Arial"/>
          <w:color w:val="808080" w:themeColor="background1" w:themeShade="80"/>
          <w:sz w:val="18"/>
          <w:szCs w:val="18"/>
        </w:rPr>
        <w:t>*</w:t>
      </w:r>
      <w:r w:rsidRPr="00FF5312">
        <w:rPr>
          <w:rFonts w:cs="Arial"/>
          <w:color w:val="808080" w:themeColor="background1" w:themeShade="80"/>
          <w:sz w:val="18"/>
          <w:szCs w:val="18"/>
        </w:rPr>
        <w:t>, and a valid biohazards approval is required for the duration of the research project.</w:t>
      </w:r>
    </w:p>
    <w:p w14:paraId="0AC6B79B" w14:textId="77777777" w:rsidR="00D70243" w:rsidRPr="00FF5312" w:rsidRDefault="00D70243" w:rsidP="008C1210">
      <w:pPr>
        <w:spacing w:before="120"/>
        <w:ind w:left="709"/>
        <w:rPr>
          <w:rFonts w:cs="Arial"/>
          <w:sz w:val="18"/>
          <w:szCs w:val="18"/>
        </w:rPr>
      </w:pPr>
      <w:r w:rsidRPr="00FF5312">
        <w:rPr>
          <w:rFonts w:cs="Arial"/>
          <w:color w:val="C00000"/>
          <w:sz w:val="18"/>
          <w:szCs w:val="18"/>
          <w:u w:val="single"/>
        </w:rPr>
        <w:t>Please note:</w:t>
      </w:r>
      <w:r w:rsidRPr="00FF5312">
        <w:rPr>
          <w:rFonts w:cs="Arial"/>
          <w:color w:val="C00000"/>
          <w:sz w:val="18"/>
          <w:szCs w:val="18"/>
        </w:rPr>
        <w:t xml:space="preserve"> </w:t>
      </w:r>
      <w:r w:rsidRPr="00FF5312">
        <w:rPr>
          <w:color w:val="C00000"/>
          <w:sz w:val="18"/>
          <w:szCs w:val="18"/>
        </w:rPr>
        <w:t>Mitacs may request a copy of the report to ensure compliance</w:t>
      </w:r>
      <w:r w:rsidRPr="00FF5312">
        <w:rPr>
          <w:rFonts w:cs="Arial"/>
          <w:sz w:val="18"/>
          <w:szCs w:val="18"/>
        </w:rPr>
        <w:t>.</w:t>
      </w:r>
    </w:p>
    <w:p w14:paraId="047E674A" w14:textId="77777777" w:rsidR="00C83ED5" w:rsidRPr="00FF5312" w:rsidRDefault="00C83ED5" w:rsidP="008C1210">
      <w:pPr>
        <w:pStyle w:val="ListParagraph"/>
        <w:tabs>
          <w:tab w:val="left" w:pos="993"/>
          <w:tab w:val="left" w:pos="5529"/>
          <w:tab w:val="left" w:pos="7230"/>
        </w:tabs>
        <w:spacing w:after="60"/>
        <w:ind w:hanging="720"/>
        <w:rPr>
          <w:rFonts w:cs="Arial"/>
          <w:sz w:val="20"/>
          <w:szCs w:val="20"/>
        </w:rPr>
      </w:pPr>
    </w:p>
    <w:p w14:paraId="004D3B48" w14:textId="480B745D" w:rsidR="00F37388" w:rsidRPr="00FF5312" w:rsidRDefault="001C33E9" w:rsidP="008C1210">
      <w:pPr>
        <w:tabs>
          <w:tab w:val="left" w:pos="1985"/>
        </w:tabs>
        <w:spacing w:before="120" w:after="120"/>
        <w:ind w:left="720" w:hanging="720"/>
        <w:rPr>
          <w:rFonts w:cs="Arial"/>
          <w:b/>
          <w:sz w:val="20"/>
          <w:szCs w:val="20"/>
        </w:rPr>
      </w:pPr>
      <w:r w:rsidRPr="00FF5312">
        <w:rPr>
          <w:rFonts w:cs="Arial"/>
          <w:b/>
          <w:sz w:val="20"/>
          <w:szCs w:val="20"/>
        </w:rPr>
        <w:lastRenderedPageBreak/>
        <w:t>3.5</w:t>
      </w:r>
      <w:r w:rsidR="004F20F3" w:rsidRPr="00FF5312">
        <w:rPr>
          <w:rFonts w:cs="Arial"/>
          <w:b/>
          <w:sz w:val="20"/>
          <w:szCs w:val="20"/>
        </w:rPr>
        <w:t xml:space="preserve"> </w:t>
      </w:r>
      <w:r w:rsidR="004C2A4F" w:rsidRPr="00FF5312">
        <w:rPr>
          <w:rFonts w:cs="Arial"/>
          <w:b/>
          <w:sz w:val="20"/>
          <w:szCs w:val="20"/>
        </w:rPr>
        <w:tab/>
      </w:r>
      <w:r w:rsidR="00C83ED5" w:rsidRPr="00FF5312">
        <w:rPr>
          <w:rFonts w:cs="Arial"/>
          <w:b/>
          <w:sz w:val="20"/>
          <w:szCs w:val="20"/>
        </w:rPr>
        <w:t xml:space="preserve">Have any </w:t>
      </w:r>
      <w:r w:rsidR="001704D9" w:rsidRPr="00FF5312">
        <w:rPr>
          <w:rFonts w:cs="Arial"/>
          <w:b/>
          <w:sz w:val="20"/>
          <w:szCs w:val="20"/>
        </w:rPr>
        <w:t xml:space="preserve">academic supervisors </w:t>
      </w:r>
      <w:r w:rsidR="00C83ED5" w:rsidRPr="00FF5312">
        <w:rPr>
          <w:rFonts w:cs="Arial"/>
          <w:b/>
          <w:sz w:val="20"/>
          <w:szCs w:val="20"/>
        </w:rPr>
        <w:t>declared a Conflict of Interest (COI)</w:t>
      </w:r>
      <w:r w:rsidR="00CC6AB0" w:rsidRPr="00FF5312">
        <w:rPr>
          <w:rFonts w:cs="Arial"/>
          <w:b/>
          <w:sz w:val="20"/>
          <w:szCs w:val="20"/>
        </w:rPr>
        <w:t>*</w:t>
      </w:r>
      <w:r w:rsidR="00C83ED5" w:rsidRPr="00FF5312">
        <w:rPr>
          <w:rFonts w:cs="Arial"/>
          <w:b/>
          <w:sz w:val="20"/>
          <w:szCs w:val="20"/>
        </w:rPr>
        <w:t xml:space="preserve"> as part of this application? </w:t>
      </w:r>
    </w:p>
    <w:p w14:paraId="2DE7F1E1" w14:textId="6F1F4D84" w:rsidR="00C83ED5" w:rsidRPr="00FF5312" w:rsidRDefault="00D42A0F" w:rsidP="008C1210">
      <w:pPr>
        <w:pStyle w:val="ListParagraph"/>
        <w:tabs>
          <w:tab w:val="left" w:pos="1985"/>
        </w:tabs>
        <w:spacing w:after="60"/>
        <w:rPr>
          <w:rFonts w:cs="Arial"/>
          <w:b/>
          <w:sz w:val="20"/>
          <w:szCs w:val="20"/>
        </w:rPr>
      </w:pPr>
      <w:r w:rsidRPr="00FF5312">
        <w:rPr>
          <w:rFonts w:cs="Arial"/>
          <w:sz w:val="20"/>
          <w:szCs w:val="20"/>
        </w:rPr>
        <w:t>No</w:t>
      </w:r>
    </w:p>
    <w:p w14:paraId="36370B79" w14:textId="48DA75D3" w:rsidR="00C83ED5" w:rsidRPr="00FF5312" w:rsidRDefault="00C83ED5"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If yes, please attach the </w:t>
      </w:r>
      <w:r w:rsidR="001704D9" w:rsidRPr="00FF5312">
        <w:rPr>
          <w:rFonts w:cs="Arial"/>
          <w:color w:val="808080" w:themeColor="background1" w:themeShade="80"/>
          <w:sz w:val="18"/>
          <w:szCs w:val="18"/>
        </w:rPr>
        <w:t>appropriate documentation outlined in section 4.1</w:t>
      </w:r>
      <w:r w:rsidR="001C33E9" w:rsidRPr="00FF5312">
        <w:rPr>
          <w:rFonts w:cs="Arial"/>
          <w:color w:val="808080" w:themeColor="background1" w:themeShade="80"/>
          <w:sz w:val="18"/>
          <w:szCs w:val="18"/>
        </w:rPr>
        <w:t>.1</w:t>
      </w:r>
    </w:p>
    <w:p w14:paraId="5FC37AFD" w14:textId="77777777" w:rsidR="004C2A4F" w:rsidRPr="00FF5312" w:rsidRDefault="004C2A4F" w:rsidP="008C1210">
      <w:pPr>
        <w:tabs>
          <w:tab w:val="left" w:pos="1985"/>
        </w:tabs>
        <w:spacing w:after="60"/>
        <w:rPr>
          <w:rFonts w:cs="Arial"/>
          <w:sz w:val="20"/>
          <w:szCs w:val="20"/>
        </w:rPr>
      </w:pPr>
      <w:bookmarkStart w:id="5" w:name="_Hlk520881677"/>
    </w:p>
    <w:p w14:paraId="279950B3" w14:textId="77777777" w:rsidR="00EA4368" w:rsidRPr="00387900" w:rsidRDefault="001C33E9" w:rsidP="008C1210">
      <w:pPr>
        <w:tabs>
          <w:tab w:val="left" w:pos="1985"/>
        </w:tabs>
        <w:spacing w:before="120" w:after="120"/>
        <w:ind w:left="720" w:hanging="720"/>
        <w:rPr>
          <w:rFonts w:cs="Arial"/>
          <w:sz w:val="20"/>
          <w:szCs w:val="20"/>
        </w:rPr>
      </w:pPr>
      <w:r w:rsidRPr="00387900">
        <w:rPr>
          <w:rFonts w:cs="Arial"/>
          <w:b/>
          <w:sz w:val="20"/>
          <w:szCs w:val="20"/>
        </w:rPr>
        <w:t>3.6</w:t>
      </w:r>
      <w:r w:rsidR="004C2A4F" w:rsidRPr="00387900">
        <w:rPr>
          <w:rFonts w:cs="Arial"/>
          <w:b/>
          <w:sz w:val="20"/>
          <w:szCs w:val="20"/>
        </w:rPr>
        <w:tab/>
      </w:r>
      <w:r w:rsidR="001704D9" w:rsidRPr="00387900">
        <w:rPr>
          <w:rFonts w:cs="Arial"/>
          <w:b/>
          <w:sz w:val="20"/>
          <w:szCs w:val="20"/>
        </w:rPr>
        <w:t>Have any interns declared a Conflict of Interest (COI)* as part of this application?</w:t>
      </w:r>
      <w:r w:rsidR="001704D9" w:rsidRPr="00387900">
        <w:rPr>
          <w:rFonts w:cs="Arial"/>
          <w:sz w:val="20"/>
          <w:szCs w:val="20"/>
        </w:rPr>
        <w:t xml:space="preserve"> </w:t>
      </w:r>
    </w:p>
    <w:p w14:paraId="598B133D" w14:textId="3FB9B9A5" w:rsidR="001704D9" w:rsidRPr="00387900" w:rsidRDefault="00EA4368" w:rsidP="008C1210">
      <w:pPr>
        <w:tabs>
          <w:tab w:val="left" w:pos="1985"/>
        </w:tabs>
        <w:spacing w:before="120" w:after="120"/>
        <w:ind w:left="720" w:hanging="720"/>
        <w:rPr>
          <w:rFonts w:cs="Arial"/>
          <w:b/>
          <w:sz w:val="20"/>
          <w:szCs w:val="20"/>
        </w:rPr>
      </w:pPr>
      <w:r w:rsidRPr="00387900">
        <w:rPr>
          <w:rFonts w:cs="Arial"/>
          <w:sz w:val="20"/>
          <w:szCs w:val="20"/>
        </w:rPr>
        <w:tab/>
      </w:r>
      <w:r w:rsidR="001704D9" w:rsidRPr="00387900">
        <w:rPr>
          <w:rFonts w:cs="Arial"/>
          <w:sz w:val="20"/>
          <w:szCs w:val="20"/>
        </w:rPr>
        <w:t>No</w:t>
      </w:r>
    </w:p>
    <w:p w14:paraId="476DE6F2" w14:textId="77777777" w:rsidR="001704D9" w:rsidRPr="00FF5312" w:rsidRDefault="001704D9"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If yes, please attach the signed conflict resolution letter</w:t>
      </w:r>
      <w:bookmarkEnd w:id="5"/>
      <w:r w:rsidRPr="00FF5312">
        <w:rPr>
          <w:rFonts w:cs="Arial"/>
          <w:color w:val="808080" w:themeColor="background1" w:themeShade="80"/>
          <w:sz w:val="18"/>
          <w:szCs w:val="18"/>
        </w:rPr>
        <w:t>.</w:t>
      </w:r>
    </w:p>
    <w:p w14:paraId="33F8428E" w14:textId="77777777" w:rsidR="001704D9" w:rsidRPr="00FF5312" w:rsidRDefault="001704D9" w:rsidP="008C1210">
      <w:pPr>
        <w:spacing w:before="120" w:after="60"/>
        <w:ind w:left="720"/>
        <w:rPr>
          <w:rFonts w:cs="Arial"/>
          <w:sz w:val="20"/>
          <w:szCs w:val="20"/>
        </w:rPr>
      </w:pPr>
    </w:p>
    <w:p w14:paraId="771F4020" w14:textId="1E8D683E" w:rsidR="00F74EA2" w:rsidRPr="00387900" w:rsidRDefault="00CC6AB0" w:rsidP="008C1210">
      <w:pPr>
        <w:pStyle w:val="NormalWeb"/>
        <w:shd w:val="clear" w:color="auto" w:fill="FDFDFD"/>
        <w:spacing w:before="120" w:beforeAutospacing="0" w:after="0" w:afterAutospacing="0"/>
        <w:rPr>
          <w:i/>
          <w:sz w:val="20"/>
          <w:szCs w:val="20"/>
        </w:rPr>
      </w:pPr>
      <w:r w:rsidRPr="00387900">
        <w:rPr>
          <w:i/>
          <w:sz w:val="20"/>
          <w:szCs w:val="20"/>
        </w:rPr>
        <w:t xml:space="preserve">* </w:t>
      </w:r>
      <w:r w:rsidR="004C7E25" w:rsidRPr="00387900">
        <w:rPr>
          <w:i/>
          <w:sz w:val="20"/>
          <w:szCs w:val="20"/>
        </w:rPr>
        <w:t>I</w:t>
      </w:r>
      <w:r w:rsidRPr="00387900">
        <w:rPr>
          <w:i/>
          <w:sz w:val="20"/>
          <w:szCs w:val="20"/>
        </w:rPr>
        <w:t>f you have any questions about the requirement for Research Ethics/Animal Care/Biohazards review or Conflict of Interest Policies at your institution, please contact your corresponding institution's research office.</w:t>
      </w:r>
    </w:p>
    <w:p w14:paraId="5CFD672F" w14:textId="77777777" w:rsidR="00E21A15" w:rsidRPr="00387900" w:rsidRDefault="00E21A15" w:rsidP="008C1210">
      <w:pPr>
        <w:pStyle w:val="NormalWeb"/>
        <w:shd w:val="clear" w:color="auto" w:fill="FDFDFD"/>
        <w:spacing w:before="120" w:beforeAutospacing="0" w:after="0" w:afterAutospacing="0"/>
        <w:rPr>
          <w:i/>
          <w:sz w:val="20"/>
          <w:szCs w:val="20"/>
        </w:rPr>
      </w:pPr>
    </w:p>
    <w:p w14:paraId="288F0EFA" w14:textId="77777777" w:rsidR="00DD25F8" w:rsidRPr="00FF5312" w:rsidRDefault="00DD25F8" w:rsidP="008C1210">
      <w:pPr>
        <w:spacing w:after="200" w:line="276" w:lineRule="auto"/>
        <w:rPr>
          <w:b/>
          <w:bCs/>
        </w:rPr>
      </w:pPr>
      <w:r w:rsidRPr="00FF5312">
        <w:br w:type="page"/>
      </w:r>
    </w:p>
    <w:p w14:paraId="5DA3C50C" w14:textId="086512CE" w:rsidR="002E1C4D" w:rsidRPr="00FF5312" w:rsidRDefault="00041D80" w:rsidP="008C1210">
      <w:pPr>
        <w:pStyle w:val="Heading3"/>
        <w:spacing w:before="0"/>
        <w:ind w:left="360"/>
        <w:jc w:val="left"/>
        <w:rPr>
          <w:rFonts w:cs="Arial"/>
          <w:color w:val="808080" w:themeColor="background1" w:themeShade="80"/>
          <w:sz w:val="20"/>
          <w:szCs w:val="20"/>
        </w:rPr>
      </w:pPr>
      <w:r w:rsidRPr="00FF5312">
        <w:rPr>
          <w:sz w:val="24"/>
          <w:szCs w:val="24"/>
        </w:rPr>
        <w:lastRenderedPageBreak/>
        <w:t xml:space="preserve">4. </w:t>
      </w:r>
      <w:r w:rsidR="00C83ED5" w:rsidRPr="00FF5312">
        <w:rPr>
          <w:sz w:val="24"/>
          <w:szCs w:val="24"/>
        </w:rPr>
        <w:t>Participants</w:t>
      </w:r>
    </w:p>
    <w:p w14:paraId="04EBFBF2" w14:textId="168DC7DC" w:rsidR="00C83ED5" w:rsidRPr="00FF5312" w:rsidRDefault="00C50EB8" w:rsidP="008C1210">
      <w:pPr>
        <w:pStyle w:val="Heading3"/>
        <w:spacing w:before="0"/>
        <w:jc w:val="left"/>
        <w:rPr>
          <w:rFonts w:cs="Arial"/>
          <w:color w:val="808080" w:themeColor="background1" w:themeShade="80"/>
          <w:sz w:val="20"/>
          <w:szCs w:val="20"/>
        </w:rPr>
      </w:pPr>
      <w:r w:rsidRPr="00FF5312">
        <w:rPr>
          <w:rFonts w:cs="Arial"/>
          <w:color w:val="808080" w:themeColor="background1" w:themeShade="80"/>
          <w:sz w:val="20"/>
          <w:szCs w:val="20"/>
        </w:rPr>
        <w:t>If you are participating in A</w:t>
      </w:r>
      <w:r w:rsidR="001E2AAE" w:rsidRPr="00FF5312">
        <w:rPr>
          <w:rFonts w:cs="Arial"/>
          <w:color w:val="808080" w:themeColor="background1" w:themeShade="80"/>
          <w:sz w:val="20"/>
          <w:szCs w:val="20"/>
        </w:rPr>
        <w:t xml:space="preserve">ccelerate </w:t>
      </w:r>
      <w:r w:rsidRPr="00FF5312">
        <w:rPr>
          <w:rFonts w:cs="Arial"/>
          <w:color w:val="808080" w:themeColor="background1" w:themeShade="80"/>
          <w:sz w:val="20"/>
          <w:szCs w:val="20"/>
        </w:rPr>
        <w:t>I</w:t>
      </w:r>
      <w:r w:rsidR="001E2AAE" w:rsidRPr="00FF5312">
        <w:rPr>
          <w:rFonts w:cs="Arial"/>
          <w:color w:val="808080" w:themeColor="background1" w:themeShade="80"/>
          <w:sz w:val="20"/>
          <w:szCs w:val="20"/>
        </w:rPr>
        <w:t>nternational</w:t>
      </w:r>
      <w:r w:rsidR="001C2D80" w:rsidRPr="00FF5312">
        <w:rPr>
          <w:rFonts w:cs="Arial"/>
          <w:color w:val="808080" w:themeColor="background1" w:themeShade="80"/>
          <w:sz w:val="20"/>
          <w:szCs w:val="20"/>
        </w:rPr>
        <w:t>,</w:t>
      </w:r>
      <w:r w:rsidR="001E2AAE" w:rsidRPr="00FF5312">
        <w:rPr>
          <w:rFonts w:cs="Arial"/>
          <w:color w:val="808080" w:themeColor="background1" w:themeShade="80"/>
          <w:sz w:val="20"/>
          <w:szCs w:val="20"/>
        </w:rPr>
        <w:t xml:space="preserve"> </w:t>
      </w:r>
      <w:r w:rsidR="000B1CE9" w:rsidRPr="00FF5312">
        <w:rPr>
          <w:rFonts w:cs="Arial"/>
          <w:color w:val="808080" w:themeColor="background1" w:themeShade="80"/>
          <w:sz w:val="20"/>
          <w:szCs w:val="20"/>
        </w:rPr>
        <w:t xml:space="preserve">and your academic supervisor and/or partner organization is overseas, </w:t>
      </w:r>
      <w:r w:rsidR="001E2AAE" w:rsidRPr="00FF5312">
        <w:rPr>
          <w:rFonts w:cs="Arial"/>
          <w:color w:val="808080" w:themeColor="background1" w:themeShade="80"/>
          <w:sz w:val="20"/>
          <w:szCs w:val="20"/>
        </w:rPr>
        <w:t xml:space="preserve">please complete Appendix </w:t>
      </w:r>
      <w:r w:rsidR="001C2D80" w:rsidRPr="00FF5312">
        <w:rPr>
          <w:rFonts w:cs="Arial"/>
          <w:color w:val="808080" w:themeColor="background1" w:themeShade="80"/>
          <w:sz w:val="20"/>
          <w:szCs w:val="20"/>
        </w:rPr>
        <w:t>B</w:t>
      </w:r>
      <w:r w:rsidR="001E2AAE" w:rsidRPr="00FF5312">
        <w:rPr>
          <w:rFonts w:cs="Arial"/>
          <w:color w:val="808080" w:themeColor="background1" w:themeShade="80"/>
          <w:sz w:val="20"/>
          <w:szCs w:val="20"/>
        </w:rPr>
        <w:t xml:space="preserve"> </w:t>
      </w:r>
    </w:p>
    <w:p w14:paraId="6C2D312D" w14:textId="60E037FC" w:rsidR="00C83ED5" w:rsidRPr="00FF5312" w:rsidRDefault="00E75A02" w:rsidP="008C1210">
      <w:pPr>
        <w:spacing w:before="120" w:after="120" w:line="276" w:lineRule="auto"/>
        <w:ind w:left="709" w:hanging="709"/>
        <w:rPr>
          <w:rFonts w:cs="Arial"/>
          <w:b/>
          <w:sz w:val="20"/>
          <w:szCs w:val="20"/>
        </w:rPr>
      </w:pPr>
      <w:r w:rsidRPr="00FF5312">
        <w:rPr>
          <w:rFonts w:cs="Arial"/>
          <w:b/>
          <w:sz w:val="20"/>
          <w:szCs w:val="20"/>
        </w:rPr>
        <w:t>4.1.</w:t>
      </w:r>
      <w:r w:rsidRPr="00FF5312">
        <w:rPr>
          <w:rFonts w:cs="Arial"/>
          <w:b/>
          <w:sz w:val="20"/>
          <w:szCs w:val="20"/>
        </w:rPr>
        <w:tab/>
      </w:r>
      <w:r w:rsidR="0086317C" w:rsidRPr="00FF5312">
        <w:rPr>
          <w:rFonts w:cs="Arial"/>
          <w:b/>
          <w:sz w:val="20"/>
          <w:szCs w:val="20"/>
        </w:rPr>
        <w:t>Lead a</w:t>
      </w:r>
      <w:r w:rsidR="00C83ED5" w:rsidRPr="00FF5312">
        <w:rPr>
          <w:rFonts w:cs="Arial"/>
          <w:b/>
          <w:sz w:val="20"/>
          <w:szCs w:val="20"/>
        </w:rPr>
        <w:t>cademic supervisor</w:t>
      </w:r>
      <w:r w:rsidR="000B1CE9" w:rsidRPr="00FF5312">
        <w:rPr>
          <w:rFonts w:cs="Arial"/>
          <w:b/>
          <w:sz w:val="20"/>
          <w:szCs w:val="20"/>
        </w:rPr>
        <w:t xml:space="preserve"> in Canada</w:t>
      </w:r>
      <w:r w:rsidR="00C83ED5" w:rsidRPr="00FF5312">
        <w:rPr>
          <w:rFonts w:cs="Arial"/>
          <w:b/>
          <w:sz w:val="20"/>
          <w:szCs w:val="20"/>
        </w:rPr>
        <w:t>:</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044A60" w:rsidRPr="00387900" w14:paraId="686BF87E" w14:textId="77777777" w:rsidTr="00C80A73">
        <w:trPr>
          <w:jc w:val="center"/>
        </w:trPr>
        <w:tc>
          <w:tcPr>
            <w:tcW w:w="3095" w:type="dxa"/>
            <w:vAlign w:val="center"/>
          </w:tcPr>
          <w:p w14:paraId="1CC48961" w14:textId="77777777" w:rsidR="00044A60" w:rsidRPr="00FF5312" w:rsidRDefault="00044A60" w:rsidP="008C1210">
            <w:pPr>
              <w:spacing w:line="312" w:lineRule="auto"/>
              <w:rPr>
                <w:rFonts w:cs="Arial"/>
                <w:sz w:val="18"/>
                <w:szCs w:val="18"/>
              </w:rPr>
            </w:pPr>
            <w:r w:rsidRPr="00FF5312">
              <w:rPr>
                <w:rFonts w:cs="Arial"/>
                <w:sz w:val="18"/>
                <w:szCs w:val="18"/>
              </w:rPr>
              <w:t>Name:</w:t>
            </w:r>
          </w:p>
        </w:tc>
        <w:tc>
          <w:tcPr>
            <w:tcW w:w="6229" w:type="dxa"/>
          </w:tcPr>
          <w:p w14:paraId="3AD715CC" w14:textId="219FE279" w:rsidR="00044A60" w:rsidRPr="00FF5312" w:rsidRDefault="009F6EC1" w:rsidP="008C1210">
            <w:pPr>
              <w:spacing w:line="312" w:lineRule="auto"/>
              <w:rPr>
                <w:rFonts w:cs="Arial"/>
                <w:sz w:val="18"/>
                <w:szCs w:val="18"/>
              </w:rPr>
            </w:pPr>
            <w:r w:rsidRPr="00FF5312">
              <w:rPr>
                <w:rFonts w:cs="Arial"/>
                <w:sz w:val="18"/>
                <w:szCs w:val="18"/>
              </w:rPr>
              <w:t>Thang Le Dinh</w:t>
            </w:r>
          </w:p>
        </w:tc>
      </w:tr>
      <w:tr w:rsidR="00044A60" w:rsidRPr="00387900" w14:paraId="564ECCFD" w14:textId="77777777" w:rsidTr="00C80A73">
        <w:trPr>
          <w:jc w:val="center"/>
        </w:trPr>
        <w:tc>
          <w:tcPr>
            <w:tcW w:w="3095" w:type="dxa"/>
            <w:vAlign w:val="center"/>
          </w:tcPr>
          <w:p w14:paraId="1128DB42" w14:textId="36F33538" w:rsidR="00044A60" w:rsidRPr="00FF5312" w:rsidRDefault="00A92BDC" w:rsidP="008C1210">
            <w:pPr>
              <w:spacing w:line="312" w:lineRule="auto"/>
              <w:rPr>
                <w:rFonts w:cs="Arial"/>
                <w:sz w:val="18"/>
                <w:szCs w:val="18"/>
              </w:rPr>
            </w:pPr>
            <w:r w:rsidRPr="00FF5312">
              <w:rPr>
                <w:rFonts w:cs="Arial"/>
                <w:sz w:val="18"/>
                <w:szCs w:val="18"/>
              </w:rPr>
              <w:t xml:space="preserve">Academic </w:t>
            </w:r>
            <w:r w:rsidR="00FA7A85" w:rsidRPr="00FF5312">
              <w:rPr>
                <w:rFonts w:cs="Arial"/>
                <w:sz w:val="18"/>
                <w:szCs w:val="18"/>
              </w:rPr>
              <w:t>i</w:t>
            </w:r>
            <w:r w:rsidRPr="00FF5312">
              <w:rPr>
                <w:rFonts w:cs="Arial"/>
                <w:sz w:val="18"/>
                <w:szCs w:val="18"/>
              </w:rPr>
              <w:t>nstitution</w:t>
            </w:r>
            <w:r w:rsidR="00044A60" w:rsidRPr="00FF5312">
              <w:rPr>
                <w:rFonts w:cs="Arial"/>
                <w:sz w:val="18"/>
                <w:szCs w:val="18"/>
              </w:rPr>
              <w:t>:</w:t>
            </w:r>
          </w:p>
        </w:tc>
        <w:tc>
          <w:tcPr>
            <w:tcW w:w="6229" w:type="dxa"/>
          </w:tcPr>
          <w:p w14:paraId="67703284" w14:textId="0F5EE303" w:rsidR="00044A60" w:rsidRPr="00FF5312" w:rsidRDefault="00B77856" w:rsidP="008C1210">
            <w:pPr>
              <w:spacing w:line="312" w:lineRule="auto"/>
              <w:rPr>
                <w:rFonts w:cs="Arial"/>
                <w:sz w:val="18"/>
                <w:szCs w:val="18"/>
              </w:rPr>
            </w:pPr>
            <w:r w:rsidRPr="00FF5312">
              <w:rPr>
                <w:rFonts w:cs="Arial"/>
                <w:sz w:val="18"/>
                <w:szCs w:val="18"/>
              </w:rPr>
              <w:t xml:space="preserve">Université du Québec </w:t>
            </w:r>
          </w:p>
        </w:tc>
      </w:tr>
      <w:tr w:rsidR="00044A60" w:rsidRPr="0001070B" w14:paraId="4603D1CF" w14:textId="77777777" w:rsidTr="00C80A73">
        <w:trPr>
          <w:jc w:val="center"/>
        </w:trPr>
        <w:tc>
          <w:tcPr>
            <w:tcW w:w="3095" w:type="dxa"/>
            <w:vAlign w:val="center"/>
          </w:tcPr>
          <w:p w14:paraId="281AFA5A" w14:textId="77777777" w:rsidR="00044A60" w:rsidRPr="00FF5312" w:rsidRDefault="00044A60" w:rsidP="008C1210">
            <w:pPr>
              <w:spacing w:line="312" w:lineRule="auto"/>
              <w:rPr>
                <w:rFonts w:cs="Arial"/>
                <w:sz w:val="18"/>
                <w:szCs w:val="18"/>
              </w:rPr>
            </w:pPr>
            <w:r w:rsidRPr="00FF5312">
              <w:rPr>
                <w:rFonts w:cs="Arial"/>
                <w:sz w:val="18"/>
                <w:szCs w:val="18"/>
              </w:rPr>
              <w:t>Department:</w:t>
            </w:r>
          </w:p>
        </w:tc>
        <w:tc>
          <w:tcPr>
            <w:tcW w:w="6229" w:type="dxa"/>
          </w:tcPr>
          <w:p w14:paraId="2E030C83" w14:textId="0545E2EC" w:rsidR="00044A60" w:rsidRPr="00D35A09" w:rsidRDefault="00B77856" w:rsidP="008C1210">
            <w:pPr>
              <w:spacing w:line="312" w:lineRule="auto"/>
              <w:rPr>
                <w:rFonts w:cs="Arial"/>
                <w:sz w:val="18"/>
                <w:szCs w:val="18"/>
                <w:lang w:val="fr-CA"/>
              </w:rPr>
            </w:pPr>
            <w:r w:rsidRPr="00D35A09">
              <w:rPr>
                <w:rFonts w:cs="Arial"/>
                <w:sz w:val="18"/>
                <w:szCs w:val="18"/>
                <w:lang w:val="fr-CA"/>
              </w:rPr>
              <w:t>Département </w:t>
            </w:r>
            <w:hyperlink r:id="rId29" w:history="1">
              <w:r w:rsidRPr="00D35A09">
                <w:rPr>
                  <w:rFonts w:cs="Arial"/>
                  <w:sz w:val="18"/>
                  <w:szCs w:val="18"/>
                  <w:lang w:val="fr-CA"/>
                </w:rPr>
                <w:t>Marketing et systèmes</w:t>
              </w:r>
            </w:hyperlink>
            <w:r w:rsidRPr="00D35A09">
              <w:rPr>
                <w:rFonts w:cs="Arial"/>
                <w:sz w:val="18"/>
                <w:szCs w:val="18"/>
                <w:lang w:val="fr-CA"/>
              </w:rPr>
              <w:t xml:space="preserve"> d'information</w:t>
            </w:r>
          </w:p>
        </w:tc>
      </w:tr>
      <w:tr w:rsidR="00044A60" w:rsidRPr="00387900" w14:paraId="74DCE18A" w14:textId="77777777" w:rsidTr="00C80A73">
        <w:trPr>
          <w:jc w:val="center"/>
        </w:trPr>
        <w:tc>
          <w:tcPr>
            <w:tcW w:w="3095" w:type="dxa"/>
            <w:vAlign w:val="center"/>
          </w:tcPr>
          <w:p w14:paraId="1B94D256" w14:textId="78115A5E" w:rsidR="00044A60" w:rsidRPr="00FF5312" w:rsidRDefault="00044A60" w:rsidP="008C1210">
            <w:pPr>
              <w:spacing w:line="312" w:lineRule="auto"/>
              <w:rPr>
                <w:rFonts w:cs="Arial"/>
                <w:sz w:val="18"/>
                <w:szCs w:val="18"/>
              </w:rPr>
            </w:pPr>
            <w:r w:rsidRPr="00FF5312">
              <w:rPr>
                <w:rFonts w:cs="Arial"/>
                <w:sz w:val="18"/>
                <w:szCs w:val="18"/>
              </w:rPr>
              <w:t xml:space="preserve">Address (at </w:t>
            </w:r>
            <w:r w:rsidR="00231366" w:rsidRPr="00FF5312">
              <w:rPr>
                <w:rFonts w:cs="Arial"/>
                <w:sz w:val="18"/>
                <w:szCs w:val="18"/>
              </w:rPr>
              <w:t>academic institution</w:t>
            </w:r>
            <w:r w:rsidRPr="00FF5312">
              <w:rPr>
                <w:rFonts w:cs="Arial"/>
                <w:sz w:val="18"/>
                <w:szCs w:val="18"/>
              </w:rPr>
              <w:t>):</w:t>
            </w:r>
          </w:p>
        </w:tc>
        <w:tc>
          <w:tcPr>
            <w:tcW w:w="6229" w:type="dxa"/>
          </w:tcPr>
          <w:p w14:paraId="3755E271" w14:textId="779021D6" w:rsidR="00044A60" w:rsidRPr="00FF5312" w:rsidRDefault="00B77856" w:rsidP="008C1210">
            <w:pPr>
              <w:spacing w:line="312" w:lineRule="auto"/>
              <w:rPr>
                <w:rFonts w:cs="Arial"/>
                <w:sz w:val="18"/>
                <w:szCs w:val="18"/>
              </w:rPr>
            </w:pPr>
            <w:r w:rsidRPr="00FF5312">
              <w:rPr>
                <w:rFonts w:cs="Arial"/>
                <w:sz w:val="18"/>
                <w:szCs w:val="18"/>
              </w:rPr>
              <w:t>351, boulevard des Forges,</w:t>
            </w:r>
            <w:r w:rsidRPr="00FF5312">
              <w:rPr>
                <w:rFonts w:cs="Arial"/>
                <w:sz w:val="18"/>
                <w:szCs w:val="18"/>
              </w:rPr>
              <w:br/>
            </w:r>
          </w:p>
        </w:tc>
      </w:tr>
      <w:tr w:rsidR="00044A60" w:rsidRPr="0001070B" w14:paraId="264E2668" w14:textId="77777777" w:rsidTr="00C80A73">
        <w:trPr>
          <w:jc w:val="center"/>
        </w:trPr>
        <w:tc>
          <w:tcPr>
            <w:tcW w:w="3095" w:type="dxa"/>
            <w:vAlign w:val="center"/>
          </w:tcPr>
          <w:p w14:paraId="58C558D4" w14:textId="4E15A51D" w:rsidR="00044A60" w:rsidRPr="00FF5312" w:rsidRDefault="00044A60" w:rsidP="008C1210">
            <w:pPr>
              <w:spacing w:line="312" w:lineRule="auto"/>
              <w:rPr>
                <w:rFonts w:cs="Arial"/>
                <w:sz w:val="18"/>
                <w:szCs w:val="18"/>
              </w:rPr>
            </w:pPr>
            <w:r w:rsidRPr="00FF5312">
              <w:rPr>
                <w:rFonts w:cs="Arial"/>
                <w:sz w:val="18"/>
                <w:szCs w:val="18"/>
              </w:rPr>
              <w:t xml:space="preserve">City, </w:t>
            </w:r>
            <w:r w:rsidR="00FA7A85" w:rsidRPr="00FF5312">
              <w:rPr>
                <w:rFonts w:cs="Arial"/>
                <w:sz w:val="18"/>
                <w:szCs w:val="18"/>
              </w:rPr>
              <w:t>p</w:t>
            </w:r>
            <w:r w:rsidRPr="00FF5312">
              <w:rPr>
                <w:rFonts w:cs="Arial"/>
                <w:sz w:val="18"/>
                <w:szCs w:val="18"/>
              </w:rPr>
              <w:t>rovince</w:t>
            </w:r>
            <w:r w:rsidR="00C80A73" w:rsidRPr="00FF5312">
              <w:rPr>
                <w:rFonts w:cs="Arial"/>
                <w:sz w:val="18"/>
                <w:szCs w:val="18"/>
              </w:rPr>
              <w:t xml:space="preserve">, </w:t>
            </w:r>
            <w:r w:rsidR="00FA7A85" w:rsidRPr="00FF5312">
              <w:rPr>
                <w:rFonts w:cs="Arial"/>
                <w:sz w:val="18"/>
                <w:szCs w:val="18"/>
              </w:rPr>
              <w:t>p</w:t>
            </w:r>
            <w:r w:rsidR="00C80A73" w:rsidRPr="00FF5312">
              <w:rPr>
                <w:rFonts w:cs="Arial"/>
                <w:sz w:val="18"/>
                <w:szCs w:val="18"/>
              </w:rPr>
              <w:t xml:space="preserve">ostal </w:t>
            </w:r>
            <w:r w:rsidR="00FA7A85" w:rsidRPr="00FF5312">
              <w:rPr>
                <w:rFonts w:cs="Arial"/>
                <w:sz w:val="18"/>
                <w:szCs w:val="18"/>
              </w:rPr>
              <w:t>c</w:t>
            </w:r>
            <w:r w:rsidR="00C80A73" w:rsidRPr="00FF5312">
              <w:rPr>
                <w:rFonts w:cs="Arial"/>
                <w:sz w:val="18"/>
                <w:szCs w:val="18"/>
              </w:rPr>
              <w:t>ode</w:t>
            </w:r>
            <w:r w:rsidRPr="00FF5312">
              <w:rPr>
                <w:rFonts w:cs="Arial"/>
                <w:sz w:val="18"/>
                <w:szCs w:val="18"/>
              </w:rPr>
              <w:t>:</w:t>
            </w:r>
          </w:p>
        </w:tc>
        <w:tc>
          <w:tcPr>
            <w:tcW w:w="6229" w:type="dxa"/>
          </w:tcPr>
          <w:p w14:paraId="25ED93DC" w14:textId="51360602" w:rsidR="00044A60" w:rsidRPr="00D35A09" w:rsidRDefault="00B77856" w:rsidP="008C1210">
            <w:pPr>
              <w:spacing w:line="312" w:lineRule="auto"/>
              <w:rPr>
                <w:rFonts w:cs="Arial"/>
                <w:sz w:val="18"/>
                <w:szCs w:val="18"/>
                <w:lang w:val="fr-CA"/>
              </w:rPr>
            </w:pPr>
            <w:r w:rsidRPr="00D35A09">
              <w:rPr>
                <w:rFonts w:cs="Arial"/>
                <w:sz w:val="18"/>
                <w:szCs w:val="18"/>
                <w:lang w:val="fr-CA"/>
              </w:rPr>
              <w:t>Trois-Rivières (Québec), G8Z 4M3</w:t>
            </w:r>
          </w:p>
        </w:tc>
      </w:tr>
      <w:tr w:rsidR="00044A60" w:rsidRPr="00387900" w14:paraId="76BCEDBA" w14:textId="77777777" w:rsidTr="00C80A73">
        <w:trPr>
          <w:jc w:val="center"/>
        </w:trPr>
        <w:tc>
          <w:tcPr>
            <w:tcW w:w="3095" w:type="dxa"/>
            <w:vAlign w:val="center"/>
          </w:tcPr>
          <w:p w14:paraId="1F242233" w14:textId="77777777" w:rsidR="00044A60" w:rsidRPr="00FF5312" w:rsidRDefault="00044A60" w:rsidP="008C1210">
            <w:pPr>
              <w:spacing w:line="312" w:lineRule="auto"/>
              <w:rPr>
                <w:rFonts w:cs="Arial"/>
                <w:sz w:val="18"/>
                <w:szCs w:val="18"/>
              </w:rPr>
            </w:pPr>
            <w:r w:rsidRPr="00FF5312">
              <w:rPr>
                <w:rFonts w:cs="Arial"/>
                <w:sz w:val="18"/>
                <w:szCs w:val="18"/>
              </w:rPr>
              <w:t>Phone:</w:t>
            </w:r>
          </w:p>
        </w:tc>
        <w:tc>
          <w:tcPr>
            <w:tcW w:w="6229" w:type="dxa"/>
          </w:tcPr>
          <w:p w14:paraId="4840BDC4" w14:textId="5FAB9343" w:rsidR="00044A60" w:rsidRPr="00FF5312" w:rsidRDefault="00DE1B8F" w:rsidP="008C1210">
            <w:pPr>
              <w:spacing w:line="312" w:lineRule="auto"/>
              <w:rPr>
                <w:rFonts w:cs="Arial"/>
                <w:sz w:val="18"/>
                <w:szCs w:val="18"/>
              </w:rPr>
            </w:pPr>
            <w:del w:id="6" w:author="Vu, Do Dung" w:date="2021-10-13T20:56:00Z">
              <w:r w:rsidRPr="00FF5312" w:rsidDel="00A159EE">
                <w:rPr>
                  <w:rFonts w:cs="Arial"/>
                  <w:sz w:val="18"/>
                  <w:szCs w:val="18"/>
                </w:rPr>
                <w:delText xml:space="preserve">+1 </w:delText>
              </w:r>
            </w:del>
            <w:r w:rsidRPr="00FF5312">
              <w:rPr>
                <w:rFonts w:cs="Arial"/>
                <w:sz w:val="18"/>
                <w:szCs w:val="18"/>
              </w:rPr>
              <w:t>819</w:t>
            </w:r>
            <w:del w:id="7" w:author="Vu, Do Dung" w:date="2021-10-13T20:56:00Z">
              <w:r w:rsidRPr="00FF5312" w:rsidDel="00A159EE">
                <w:rPr>
                  <w:rFonts w:cs="Arial"/>
                  <w:sz w:val="18"/>
                  <w:szCs w:val="18"/>
                </w:rPr>
                <w:delText xml:space="preserve"> </w:delText>
              </w:r>
            </w:del>
            <w:ins w:id="8" w:author="Vu, Do Dung" w:date="2021-10-13T20:57:00Z">
              <w:r w:rsidR="00A159EE">
                <w:rPr>
                  <w:rFonts w:cs="Arial"/>
                  <w:sz w:val="18"/>
                  <w:szCs w:val="18"/>
                </w:rPr>
                <w:t>-</w:t>
              </w:r>
            </w:ins>
            <w:r w:rsidRPr="00FF5312">
              <w:rPr>
                <w:rFonts w:cs="Arial"/>
                <w:sz w:val="18"/>
                <w:szCs w:val="18"/>
              </w:rPr>
              <w:t>376</w:t>
            </w:r>
            <w:del w:id="9" w:author="Vu, Do Dung" w:date="2021-10-13T20:57:00Z">
              <w:r w:rsidRPr="00FF5312" w:rsidDel="00A159EE">
                <w:rPr>
                  <w:rFonts w:cs="Arial"/>
                  <w:sz w:val="18"/>
                  <w:szCs w:val="18"/>
                </w:rPr>
                <w:delText xml:space="preserve"> </w:delText>
              </w:r>
            </w:del>
            <w:ins w:id="10" w:author="Vu, Do Dung" w:date="2021-10-13T20:57:00Z">
              <w:r w:rsidR="00A159EE">
                <w:rPr>
                  <w:rFonts w:cs="Arial"/>
                  <w:sz w:val="18"/>
                  <w:szCs w:val="18"/>
                </w:rPr>
                <w:t>-</w:t>
              </w:r>
            </w:ins>
            <w:r w:rsidRPr="00FF5312">
              <w:rPr>
                <w:rFonts w:cs="Arial"/>
                <w:sz w:val="18"/>
                <w:szCs w:val="18"/>
              </w:rPr>
              <w:t>5011, poste 3158</w:t>
            </w:r>
          </w:p>
        </w:tc>
      </w:tr>
      <w:tr w:rsidR="00044A60" w:rsidRPr="00387900" w14:paraId="0E0DDD31" w14:textId="77777777" w:rsidTr="00C80A73">
        <w:trPr>
          <w:jc w:val="center"/>
        </w:trPr>
        <w:tc>
          <w:tcPr>
            <w:tcW w:w="3095" w:type="dxa"/>
            <w:vAlign w:val="center"/>
          </w:tcPr>
          <w:p w14:paraId="48F8FD7E" w14:textId="2F6C36C8" w:rsidR="00044A60" w:rsidRPr="00FF5312" w:rsidRDefault="00E86802" w:rsidP="008C1210">
            <w:pPr>
              <w:spacing w:line="312" w:lineRule="auto"/>
              <w:rPr>
                <w:rFonts w:cs="Arial"/>
                <w:sz w:val="18"/>
                <w:szCs w:val="18"/>
              </w:rPr>
            </w:pPr>
            <w:r w:rsidRPr="00FF5312">
              <w:rPr>
                <w:rFonts w:cs="Arial"/>
                <w:sz w:val="18"/>
                <w:szCs w:val="18"/>
              </w:rPr>
              <w:t xml:space="preserve">Permanent </w:t>
            </w:r>
            <w:r w:rsidR="00FA7A85" w:rsidRPr="00FF5312">
              <w:rPr>
                <w:rFonts w:cs="Arial"/>
                <w:sz w:val="18"/>
                <w:szCs w:val="18"/>
              </w:rPr>
              <w:t>e</w:t>
            </w:r>
            <w:r w:rsidR="00044A60" w:rsidRPr="00FF5312">
              <w:rPr>
                <w:rFonts w:cs="Arial"/>
                <w:sz w:val="18"/>
                <w:szCs w:val="18"/>
              </w:rPr>
              <w:t>mail:</w:t>
            </w:r>
          </w:p>
        </w:tc>
        <w:tc>
          <w:tcPr>
            <w:tcW w:w="6229" w:type="dxa"/>
          </w:tcPr>
          <w:p w14:paraId="1321AD9B" w14:textId="604F4947" w:rsidR="00044A60" w:rsidRPr="00FF5312" w:rsidRDefault="004B6E71" w:rsidP="008C1210">
            <w:pPr>
              <w:spacing w:line="312" w:lineRule="auto"/>
              <w:rPr>
                <w:rFonts w:cs="Arial"/>
                <w:sz w:val="18"/>
                <w:szCs w:val="18"/>
              </w:rPr>
            </w:pPr>
            <w:hyperlink r:id="rId30" w:history="1">
              <w:r w:rsidR="00DE1B8F" w:rsidRPr="00FF5312">
                <w:rPr>
                  <w:rFonts w:cs="Arial"/>
                  <w:sz w:val="18"/>
                  <w:szCs w:val="18"/>
                </w:rPr>
                <w:t>thang.ledinh@uqtr.ca</w:t>
              </w:r>
            </w:hyperlink>
          </w:p>
        </w:tc>
      </w:tr>
      <w:tr w:rsidR="00E86802" w:rsidRPr="00387900" w14:paraId="7D8BD226" w14:textId="77777777" w:rsidTr="00C80A73">
        <w:trPr>
          <w:jc w:val="center"/>
        </w:trPr>
        <w:tc>
          <w:tcPr>
            <w:tcW w:w="3095" w:type="dxa"/>
            <w:vAlign w:val="center"/>
          </w:tcPr>
          <w:p w14:paraId="44EB5806" w14:textId="657E6A0D" w:rsidR="00E86802" w:rsidRPr="00FF5312" w:rsidRDefault="00E86802" w:rsidP="008C1210">
            <w:pPr>
              <w:spacing w:line="312" w:lineRule="auto"/>
              <w:rPr>
                <w:rFonts w:cs="Arial"/>
                <w:sz w:val="18"/>
                <w:szCs w:val="18"/>
              </w:rPr>
            </w:pPr>
            <w:r w:rsidRPr="00FF5312">
              <w:rPr>
                <w:rFonts w:cs="Arial"/>
                <w:sz w:val="18"/>
                <w:szCs w:val="18"/>
              </w:rPr>
              <w:t xml:space="preserve">Alternative </w:t>
            </w:r>
            <w:r w:rsidR="00FA7A85" w:rsidRPr="00FF5312">
              <w:rPr>
                <w:rFonts w:cs="Arial"/>
                <w:sz w:val="18"/>
                <w:szCs w:val="18"/>
              </w:rPr>
              <w:t>e</w:t>
            </w:r>
            <w:r w:rsidRPr="00FF5312">
              <w:rPr>
                <w:rFonts w:cs="Arial"/>
                <w:sz w:val="18"/>
                <w:szCs w:val="18"/>
              </w:rPr>
              <w:t xml:space="preserve">mail: </w:t>
            </w:r>
          </w:p>
        </w:tc>
        <w:tc>
          <w:tcPr>
            <w:tcW w:w="6229" w:type="dxa"/>
          </w:tcPr>
          <w:p w14:paraId="139CB300" w14:textId="097F5519" w:rsidR="00E86802" w:rsidRPr="00FF5312" w:rsidRDefault="00E86802" w:rsidP="008C1210">
            <w:pPr>
              <w:spacing w:line="312" w:lineRule="auto"/>
              <w:rPr>
                <w:rFonts w:cs="Arial"/>
                <w:sz w:val="18"/>
                <w:szCs w:val="18"/>
              </w:rPr>
            </w:pPr>
          </w:p>
        </w:tc>
      </w:tr>
      <w:tr w:rsidR="005A2309" w:rsidRPr="00387900" w14:paraId="6C5F728B" w14:textId="77777777" w:rsidTr="00C80A73">
        <w:trPr>
          <w:jc w:val="center"/>
        </w:trPr>
        <w:tc>
          <w:tcPr>
            <w:tcW w:w="3095" w:type="dxa"/>
            <w:vAlign w:val="center"/>
          </w:tcPr>
          <w:p w14:paraId="24110D1F" w14:textId="77777777" w:rsidR="00B72C74" w:rsidRPr="00FF5312" w:rsidRDefault="00D23880" w:rsidP="008C1210">
            <w:pPr>
              <w:spacing w:line="312" w:lineRule="auto"/>
              <w:rPr>
                <w:rFonts w:cs="Arial"/>
                <w:sz w:val="18"/>
                <w:szCs w:val="18"/>
              </w:rPr>
            </w:pPr>
            <w:r w:rsidRPr="00FF5312">
              <w:rPr>
                <w:rFonts w:cs="Arial"/>
                <w:sz w:val="18"/>
                <w:szCs w:val="18"/>
              </w:rPr>
              <w:t xml:space="preserve">Administrative or Departmental Assistant </w:t>
            </w:r>
            <w:r w:rsidR="00B72C74" w:rsidRPr="00FF5312">
              <w:rPr>
                <w:rFonts w:cs="Arial"/>
                <w:sz w:val="18"/>
                <w:szCs w:val="18"/>
              </w:rPr>
              <w:t xml:space="preserve">contact information </w:t>
            </w:r>
          </w:p>
          <w:p w14:paraId="23753108" w14:textId="2A373C4D" w:rsidR="005A2309" w:rsidRPr="00FF5312" w:rsidRDefault="00B72C74" w:rsidP="008C1210">
            <w:pPr>
              <w:spacing w:line="312" w:lineRule="auto"/>
              <w:rPr>
                <w:rFonts w:cs="Arial"/>
                <w:sz w:val="18"/>
                <w:szCs w:val="18"/>
              </w:rPr>
            </w:pPr>
            <w:r w:rsidRPr="00FF5312">
              <w:rPr>
                <w:rFonts w:cs="Arial"/>
                <w:sz w:val="18"/>
                <w:szCs w:val="18"/>
              </w:rPr>
              <w:t>(if applicable):</w:t>
            </w:r>
          </w:p>
        </w:tc>
        <w:tc>
          <w:tcPr>
            <w:tcW w:w="6229" w:type="dxa"/>
          </w:tcPr>
          <w:p w14:paraId="61E6BFF8" w14:textId="77777777" w:rsidR="005A2309" w:rsidRPr="00FF5312" w:rsidRDefault="005A2309" w:rsidP="008C1210">
            <w:pPr>
              <w:spacing w:line="312" w:lineRule="auto"/>
              <w:rPr>
                <w:rFonts w:cs="Arial"/>
                <w:sz w:val="18"/>
                <w:szCs w:val="18"/>
              </w:rPr>
            </w:pPr>
          </w:p>
        </w:tc>
      </w:tr>
    </w:tbl>
    <w:p w14:paraId="780A031F" w14:textId="47D04013" w:rsidR="00C83ED5" w:rsidRPr="00FF5312" w:rsidRDefault="00C83ED5" w:rsidP="008C1210">
      <w:pPr>
        <w:tabs>
          <w:tab w:val="left" w:pos="4928"/>
        </w:tabs>
        <w:spacing w:before="240" w:after="120" w:line="276" w:lineRule="auto"/>
        <w:ind w:left="709" w:hanging="709"/>
        <w:rPr>
          <w:rFonts w:cs="Arial"/>
          <w:sz w:val="20"/>
          <w:szCs w:val="20"/>
        </w:rPr>
      </w:pPr>
      <w:r w:rsidRPr="00FF5312">
        <w:rPr>
          <w:rFonts w:cs="Arial"/>
          <w:b/>
          <w:sz w:val="20"/>
          <w:szCs w:val="20"/>
        </w:rPr>
        <w:t xml:space="preserve">4.1.1. </w:t>
      </w:r>
      <w:r w:rsidRPr="00FF5312">
        <w:rPr>
          <w:rFonts w:cs="Arial"/>
          <w:b/>
          <w:sz w:val="20"/>
          <w:szCs w:val="20"/>
        </w:rPr>
        <w:tab/>
        <w:t>Is the academic supervisor:</w:t>
      </w:r>
    </w:p>
    <w:p w14:paraId="09A74BE7" w14:textId="49ADAEF4" w:rsidR="001C33E9" w:rsidRPr="00387900" w:rsidRDefault="001C33E9" w:rsidP="008C1210">
      <w:pPr>
        <w:numPr>
          <w:ilvl w:val="0"/>
          <w:numId w:val="22"/>
        </w:numPr>
        <w:spacing w:after="120"/>
        <w:ind w:left="709" w:hanging="567"/>
        <w:rPr>
          <w:rFonts w:cs="Arial"/>
          <w:sz w:val="20"/>
          <w:szCs w:val="20"/>
        </w:rPr>
      </w:pPr>
      <w:r w:rsidRPr="00387900">
        <w:rPr>
          <w:rFonts w:cs="Arial"/>
          <w:sz w:val="20"/>
          <w:szCs w:val="20"/>
        </w:rPr>
        <w:t>An owner or a co-owner (including owning shares) of the partner organization:  No</w:t>
      </w:r>
    </w:p>
    <w:p w14:paraId="72179915" w14:textId="0239C462" w:rsidR="001C33E9" w:rsidRPr="00387900" w:rsidRDefault="001C33E9" w:rsidP="008C1210">
      <w:pPr>
        <w:numPr>
          <w:ilvl w:val="0"/>
          <w:numId w:val="22"/>
        </w:numPr>
        <w:tabs>
          <w:tab w:val="left" w:pos="993"/>
        </w:tabs>
        <w:spacing w:after="120" w:line="276" w:lineRule="auto"/>
        <w:ind w:left="709" w:hanging="567"/>
        <w:rPr>
          <w:rFonts w:cs="Arial"/>
          <w:sz w:val="20"/>
          <w:szCs w:val="20"/>
        </w:rPr>
      </w:pPr>
      <w:r w:rsidRPr="00387900">
        <w:rPr>
          <w:rFonts w:cs="Arial"/>
          <w:sz w:val="20"/>
          <w:szCs w:val="20"/>
        </w:rPr>
        <w:t>A relative of an owner or co-owner (including owning shares) or a relative of a participant in the day</w:t>
      </w:r>
      <w:r w:rsidR="00BC45E3" w:rsidRPr="00387900">
        <w:rPr>
          <w:rFonts w:cs="Arial"/>
          <w:sz w:val="20"/>
          <w:szCs w:val="20"/>
        </w:rPr>
        <w:t>-</w:t>
      </w:r>
      <w:r w:rsidRPr="00387900">
        <w:rPr>
          <w:rFonts w:cs="Arial"/>
          <w:sz w:val="20"/>
          <w:szCs w:val="20"/>
        </w:rPr>
        <w:t>to</w:t>
      </w:r>
      <w:r w:rsidR="00BC45E3" w:rsidRPr="00387900">
        <w:rPr>
          <w:rFonts w:cs="Arial"/>
          <w:sz w:val="20"/>
          <w:szCs w:val="20"/>
        </w:rPr>
        <w:t>-</w:t>
      </w:r>
      <w:r w:rsidRPr="00387900">
        <w:rPr>
          <w:rFonts w:cs="Arial"/>
          <w:sz w:val="20"/>
          <w:szCs w:val="20"/>
        </w:rPr>
        <w:t>day management of the partner organization:  No</w:t>
      </w:r>
    </w:p>
    <w:p w14:paraId="0E58B55D" w14:textId="12147556" w:rsidR="001C33E9" w:rsidRPr="00387900" w:rsidRDefault="001C33E9" w:rsidP="008C1210">
      <w:pPr>
        <w:numPr>
          <w:ilvl w:val="0"/>
          <w:numId w:val="22"/>
        </w:numPr>
        <w:tabs>
          <w:tab w:val="left" w:pos="993"/>
        </w:tabs>
        <w:spacing w:after="120" w:line="276" w:lineRule="auto"/>
        <w:ind w:left="709" w:right="-552" w:hanging="567"/>
        <w:rPr>
          <w:rFonts w:cs="Arial"/>
          <w:sz w:val="20"/>
          <w:szCs w:val="20"/>
        </w:rPr>
      </w:pPr>
      <w:r w:rsidRPr="00387900">
        <w:rPr>
          <w:rFonts w:cs="Arial"/>
          <w:sz w:val="20"/>
          <w:szCs w:val="20"/>
        </w:rPr>
        <w:t>A</w:t>
      </w:r>
      <w:r w:rsidR="00F27BC1" w:rsidRPr="00387900">
        <w:rPr>
          <w:rFonts w:cs="Arial"/>
          <w:sz w:val="20"/>
          <w:szCs w:val="20"/>
        </w:rPr>
        <w:t xml:space="preserve"> current or former</w:t>
      </w:r>
      <w:r w:rsidRPr="00387900">
        <w:rPr>
          <w:rFonts w:cs="Arial"/>
          <w:sz w:val="20"/>
          <w:szCs w:val="20"/>
        </w:rPr>
        <w:t xml:space="preserve"> employee of and/or a participant in the day-to-day management of the partner organization: No</w:t>
      </w:r>
    </w:p>
    <w:p w14:paraId="7C3278A3" w14:textId="557F52A8" w:rsidR="001C33E9" w:rsidRPr="00387900" w:rsidRDefault="001C33E9" w:rsidP="008C1210">
      <w:pPr>
        <w:numPr>
          <w:ilvl w:val="0"/>
          <w:numId w:val="22"/>
        </w:numPr>
        <w:tabs>
          <w:tab w:val="left" w:pos="993"/>
        </w:tabs>
        <w:spacing w:line="276" w:lineRule="auto"/>
        <w:ind w:left="709" w:right="-552" w:hanging="567"/>
        <w:rPr>
          <w:rFonts w:cs="Arial"/>
          <w:sz w:val="20"/>
          <w:szCs w:val="20"/>
        </w:rPr>
      </w:pPr>
      <w:r w:rsidRPr="00387900">
        <w:rPr>
          <w:rFonts w:eastAsia="Calibri" w:cs="Arial"/>
          <w:sz w:val="20"/>
          <w:szCs w:val="20"/>
        </w:rPr>
        <w:t xml:space="preserve">A relative of the intern and/or partner supervisors of the proposed project:  </w:t>
      </w:r>
      <w:r w:rsidRPr="00387900">
        <w:rPr>
          <w:rFonts w:cs="Arial"/>
          <w:sz w:val="20"/>
          <w:szCs w:val="20"/>
        </w:rPr>
        <w:t>No</w:t>
      </w:r>
    </w:p>
    <w:p w14:paraId="341C92DB" w14:textId="77777777" w:rsidR="00041D80" w:rsidRPr="00387900" w:rsidRDefault="00041D80" w:rsidP="008C1210">
      <w:pPr>
        <w:autoSpaceDE w:val="0"/>
        <w:autoSpaceDN w:val="0"/>
        <w:adjustRightInd w:val="0"/>
        <w:spacing w:line="276" w:lineRule="auto"/>
        <w:rPr>
          <w:rFonts w:cs="Arial"/>
          <w:b/>
          <w:sz w:val="20"/>
          <w:szCs w:val="20"/>
        </w:rPr>
      </w:pPr>
    </w:p>
    <w:p w14:paraId="14E34850" w14:textId="6529CCAF" w:rsidR="001704D9" w:rsidRPr="00387900" w:rsidRDefault="001704D9" w:rsidP="008C1210">
      <w:pPr>
        <w:autoSpaceDE w:val="0"/>
        <w:autoSpaceDN w:val="0"/>
        <w:adjustRightInd w:val="0"/>
        <w:spacing w:line="276" w:lineRule="auto"/>
        <w:rPr>
          <w:rFonts w:eastAsia="Calibri" w:cs="Arial"/>
          <w:sz w:val="20"/>
          <w:szCs w:val="20"/>
        </w:rPr>
      </w:pPr>
      <w:r w:rsidRPr="00387900">
        <w:rPr>
          <w:rFonts w:cs="Arial"/>
          <w:b/>
          <w:sz w:val="20"/>
          <w:szCs w:val="20"/>
        </w:rPr>
        <w:t>If yes</w:t>
      </w:r>
      <w:r w:rsidRPr="00387900">
        <w:rPr>
          <w:rFonts w:cs="Arial"/>
          <w:sz w:val="20"/>
          <w:szCs w:val="20"/>
        </w:rPr>
        <w:t xml:space="preserve"> to any of the above, please </w:t>
      </w:r>
      <w:r w:rsidRPr="00387900">
        <w:rPr>
          <w:rFonts w:eastAsia="Calibri" w:cs="Arial"/>
          <w:sz w:val="20"/>
          <w:szCs w:val="20"/>
        </w:rPr>
        <w:t>provide a copy of your approved academic institution’s Conflict of Interest declaration, or other appropriate documentation such as a letter or email from your Dean, with your application. The documents must describe the nature of the conflict and the measures in place to manage the conflict. Generally</w:t>
      </w:r>
      <w:r w:rsidR="00E927B4" w:rsidRPr="00387900">
        <w:rPr>
          <w:rFonts w:eastAsia="Calibri" w:cs="Arial"/>
          <w:sz w:val="20"/>
          <w:szCs w:val="20"/>
        </w:rPr>
        <w:t>,</w:t>
      </w:r>
      <w:r w:rsidRPr="00387900">
        <w:rPr>
          <w:rFonts w:eastAsia="Calibri" w:cs="Arial"/>
          <w:sz w:val="20"/>
          <w:szCs w:val="20"/>
        </w:rPr>
        <w:t xml:space="preserve"> Mitacs will accept the mitigation measures put in place by your academic institution. However, when the conflict is considered significant, Mitacs may require that the academic institution appoint an independent administrator to hold the award and to be responsible for ensuring the best interests of the intern. In such cases, the independent administrator must be included as an applicant, and must submit a declaration that they will act in the best interests of the intern(s).</w:t>
      </w:r>
    </w:p>
    <w:p w14:paraId="2745C414" w14:textId="77777777" w:rsidR="00C83ED5" w:rsidRPr="00FF5312" w:rsidRDefault="00C83ED5" w:rsidP="008C1210">
      <w:pPr>
        <w:autoSpaceDE w:val="0"/>
        <w:autoSpaceDN w:val="0"/>
        <w:adjustRightInd w:val="0"/>
        <w:spacing w:line="276" w:lineRule="auto"/>
        <w:ind w:left="360" w:hanging="360"/>
        <w:rPr>
          <w:rFonts w:eastAsiaTheme="minorHAnsi" w:cs="Arial"/>
          <w:sz w:val="20"/>
          <w:szCs w:val="20"/>
        </w:rPr>
      </w:pPr>
    </w:p>
    <w:p w14:paraId="3A8006E3" w14:textId="492C5597" w:rsidR="00C83ED5" w:rsidRPr="00FF5312" w:rsidRDefault="00C83ED5" w:rsidP="008C1210">
      <w:pPr>
        <w:spacing w:line="276" w:lineRule="auto"/>
        <w:rPr>
          <w:rFonts w:cs="Arial"/>
          <w:sz w:val="20"/>
          <w:szCs w:val="20"/>
        </w:rPr>
      </w:pPr>
      <w:r w:rsidRPr="00FF5312">
        <w:rPr>
          <w:rFonts w:cs="Arial"/>
          <w:b/>
          <w:sz w:val="20"/>
          <w:szCs w:val="20"/>
        </w:rPr>
        <w:t>For any a</w:t>
      </w:r>
      <w:r w:rsidR="00604FBE" w:rsidRPr="00FF5312">
        <w:rPr>
          <w:rFonts w:cs="Arial"/>
          <w:b/>
          <w:sz w:val="20"/>
          <w:szCs w:val="20"/>
        </w:rPr>
        <w:t xml:space="preserve">dditional academic </w:t>
      </w:r>
      <w:r w:rsidR="0086317C" w:rsidRPr="00FF5312">
        <w:rPr>
          <w:rFonts w:cs="Arial"/>
          <w:b/>
          <w:sz w:val="20"/>
          <w:szCs w:val="20"/>
        </w:rPr>
        <w:t>co-</w:t>
      </w:r>
      <w:r w:rsidR="00604FBE" w:rsidRPr="00FF5312">
        <w:rPr>
          <w:rFonts w:cs="Arial"/>
          <w:b/>
          <w:sz w:val="20"/>
          <w:szCs w:val="20"/>
        </w:rPr>
        <w:t xml:space="preserve">supervisors </w:t>
      </w:r>
      <w:r w:rsidR="006A7B22" w:rsidRPr="00FF5312">
        <w:rPr>
          <w:rFonts w:cs="Arial"/>
          <w:b/>
          <w:sz w:val="20"/>
          <w:szCs w:val="20"/>
        </w:rPr>
        <w:t xml:space="preserve">in Canada, </w:t>
      </w:r>
      <w:r w:rsidRPr="00FF5312">
        <w:rPr>
          <w:rFonts w:cs="Arial"/>
          <w:b/>
          <w:sz w:val="20"/>
          <w:szCs w:val="20"/>
        </w:rPr>
        <w:t>co</w:t>
      </w:r>
      <w:r w:rsidR="00604FBE" w:rsidRPr="00FF5312">
        <w:rPr>
          <w:rFonts w:cs="Arial"/>
          <w:b/>
          <w:sz w:val="20"/>
          <w:szCs w:val="20"/>
        </w:rPr>
        <w:t>py and paste Section 4.1.</w:t>
      </w:r>
      <w:r w:rsidR="001C2D80" w:rsidRPr="00FF5312">
        <w:rPr>
          <w:rFonts w:cs="Arial"/>
          <w:b/>
          <w:sz w:val="20"/>
          <w:szCs w:val="20"/>
        </w:rPr>
        <w:t xml:space="preserve"> and 4.1.1</w:t>
      </w:r>
      <w:r w:rsidR="00604FBE" w:rsidRPr="00FF5312">
        <w:rPr>
          <w:rFonts w:cs="Arial"/>
          <w:b/>
          <w:sz w:val="20"/>
          <w:szCs w:val="20"/>
        </w:rPr>
        <w:t xml:space="preserve"> below</w:t>
      </w:r>
      <w:r w:rsidRPr="00FF5312">
        <w:rPr>
          <w:rFonts w:cs="Arial"/>
          <w:b/>
          <w:sz w:val="20"/>
          <w:szCs w:val="20"/>
        </w:rPr>
        <w:t>:</w:t>
      </w:r>
      <w:r w:rsidRPr="00FF5312">
        <w:rPr>
          <w:rFonts w:cs="Arial"/>
          <w:sz w:val="20"/>
          <w:szCs w:val="20"/>
        </w:rPr>
        <w:t xml:space="preserve"> </w:t>
      </w:r>
    </w:p>
    <w:p w14:paraId="5C7AC55D" w14:textId="3E2A59DA" w:rsidR="005209E0" w:rsidRPr="00FF5312" w:rsidRDefault="005209E0" w:rsidP="008C1210">
      <w:pPr>
        <w:spacing w:line="276" w:lineRule="auto"/>
        <w:rPr>
          <w:rFonts w:cs="Arial"/>
          <w:sz w:val="20"/>
          <w:szCs w:val="20"/>
        </w:rPr>
      </w:pPr>
    </w:p>
    <w:p w14:paraId="5B5C7126" w14:textId="317A1DC7" w:rsidR="00C83ED5" w:rsidRPr="00FF5312" w:rsidRDefault="005209E0" w:rsidP="008C1210">
      <w:pPr>
        <w:spacing w:before="120" w:after="120" w:line="276" w:lineRule="auto"/>
        <w:ind w:left="709" w:hanging="709"/>
        <w:rPr>
          <w:rFonts w:cs="Arial"/>
          <w:b/>
          <w:sz w:val="18"/>
          <w:szCs w:val="18"/>
        </w:rPr>
      </w:pPr>
      <w:r w:rsidRPr="00FF5312">
        <w:rPr>
          <w:rFonts w:cs="Arial"/>
          <w:b/>
          <w:sz w:val="20"/>
          <w:szCs w:val="20"/>
        </w:rPr>
        <w:t>4.</w:t>
      </w:r>
      <w:r w:rsidR="002E1C4D" w:rsidRPr="00FF5312">
        <w:rPr>
          <w:rFonts w:cs="Arial"/>
          <w:b/>
          <w:sz w:val="20"/>
          <w:szCs w:val="20"/>
        </w:rPr>
        <w:t>2</w:t>
      </w:r>
      <w:r w:rsidR="00E75A02" w:rsidRPr="00FF5312">
        <w:rPr>
          <w:rFonts w:cs="Arial"/>
          <w:b/>
          <w:sz w:val="20"/>
          <w:szCs w:val="20"/>
        </w:rPr>
        <w:t>.</w:t>
      </w:r>
      <w:r w:rsidR="00E75A02" w:rsidRPr="00FF5312">
        <w:rPr>
          <w:rFonts w:cs="Arial"/>
          <w:b/>
          <w:sz w:val="20"/>
          <w:szCs w:val="20"/>
        </w:rPr>
        <w:tab/>
      </w:r>
      <w:r w:rsidR="00C83ED5" w:rsidRPr="00FF5312">
        <w:rPr>
          <w:rFonts w:cs="Arial"/>
          <w:b/>
          <w:sz w:val="20"/>
          <w:szCs w:val="20"/>
        </w:rPr>
        <w:t>Partner organization</w:t>
      </w:r>
      <w:r w:rsidR="002E1C4D" w:rsidRPr="00FF5312">
        <w:rPr>
          <w:rFonts w:cs="Arial"/>
          <w:b/>
          <w:sz w:val="20"/>
          <w:szCs w:val="20"/>
        </w:rPr>
        <w:t xml:space="preserve"> in Canada</w:t>
      </w:r>
      <w:r w:rsidR="00C83ED5" w:rsidRPr="00FF5312">
        <w:rPr>
          <w:rFonts w:cs="Arial"/>
          <w:b/>
          <w:sz w:val="20"/>
          <w:szCs w:val="20"/>
        </w:rPr>
        <w:t>:</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50"/>
        <w:gridCol w:w="3206"/>
        <w:gridCol w:w="1519"/>
        <w:gridCol w:w="1523"/>
      </w:tblGrid>
      <w:tr w:rsidR="00DC0B47" w:rsidRPr="0001070B" w14:paraId="59BA39C4" w14:textId="77777777" w:rsidTr="00513580">
        <w:trPr>
          <w:trHeight w:val="266"/>
        </w:trPr>
        <w:tc>
          <w:tcPr>
            <w:tcW w:w="3150" w:type="dxa"/>
            <w:vAlign w:val="center"/>
          </w:tcPr>
          <w:p w14:paraId="046D944D" w14:textId="05B5150F" w:rsidR="00DC0B47" w:rsidRPr="00FF5312" w:rsidRDefault="00DC0B47" w:rsidP="008C1210">
            <w:pPr>
              <w:spacing w:line="312" w:lineRule="auto"/>
              <w:rPr>
                <w:rFonts w:cs="Arial"/>
                <w:sz w:val="18"/>
                <w:szCs w:val="18"/>
              </w:rPr>
            </w:pPr>
            <w:r w:rsidRPr="00FF5312">
              <w:rPr>
                <w:rFonts w:cs="Arial"/>
                <w:sz w:val="18"/>
                <w:szCs w:val="18"/>
              </w:rPr>
              <w:t>Legal name</w:t>
            </w:r>
            <w:r w:rsidR="008D2F38" w:rsidRPr="00FF5312">
              <w:rPr>
                <w:rFonts w:cs="Arial"/>
                <w:sz w:val="18"/>
                <w:szCs w:val="18"/>
              </w:rPr>
              <w:t xml:space="preserve"> (REQUIRED)</w:t>
            </w:r>
            <w:r w:rsidRPr="00FF5312">
              <w:rPr>
                <w:rFonts w:cs="Arial"/>
                <w:sz w:val="18"/>
                <w:szCs w:val="18"/>
              </w:rPr>
              <w:t>:</w:t>
            </w:r>
          </w:p>
        </w:tc>
        <w:tc>
          <w:tcPr>
            <w:tcW w:w="6248" w:type="dxa"/>
            <w:gridSpan w:val="3"/>
          </w:tcPr>
          <w:p w14:paraId="7ADF0B1C" w14:textId="18C68CAC" w:rsidR="00DC0B47" w:rsidRPr="00CC5437" w:rsidRDefault="00CE0D52" w:rsidP="008C1210">
            <w:pPr>
              <w:spacing w:line="312" w:lineRule="auto"/>
              <w:rPr>
                <w:rFonts w:cs="Arial"/>
                <w:sz w:val="18"/>
                <w:szCs w:val="18"/>
                <w:lang w:val="fr-CA"/>
              </w:rPr>
            </w:pPr>
            <w:r w:rsidRPr="00CC5437">
              <w:rPr>
                <w:rFonts w:cs="Arial"/>
                <w:sz w:val="18"/>
                <w:szCs w:val="18"/>
                <w:lang w:val="fr-CA"/>
              </w:rPr>
              <w:t>Fédérations des caisses Desjardins du Québec</w:t>
            </w:r>
          </w:p>
        </w:tc>
      </w:tr>
      <w:tr w:rsidR="00DC0B47" w:rsidRPr="00387900" w14:paraId="1F2CB314" w14:textId="77777777" w:rsidTr="00513580">
        <w:trPr>
          <w:trHeight w:val="266"/>
        </w:trPr>
        <w:tc>
          <w:tcPr>
            <w:tcW w:w="3150" w:type="dxa"/>
            <w:vAlign w:val="center"/>
          </w:tcPr>
          <w:p w14:paraId="5846F323" w14:textId="77777777" w:rsidR="00DC0B47" w:rsidRPr="00FF5312" w:rsidRDefault="00DC0B47" w:rsidP="008C1210">
            <w:pPr>
              <w:spacing w:line="312" w:lineRule="auto"/>
              <w:rPr>
                <w:rFonts w:cs="Arial"/>
                <w:sz w:val="18"/>
                <w:szCs w:val="18"/>
              </w:rPr>
            </w:pPr>
            <w:r w:rsidRPr="00FF5312">
              <w:rPr>
                <w:rFonts w:cs="Arial"/>
                <w:sz w:val="18"/>
                <w:szCs w:val="18"/>
              </w:rPr>
              <w:t>Operating name (if different):</w:t>
            </w:r>
          </w:p>
        </w:tc>
        <w:tc>
          <w:tcPr>
            <w:tcW w:w="6248" w:type="dxa"/>
            <w:gridSpan w:val="3"/>
          </w:tcPr>
          <w:p w14:paraId="34EA64E0" w14:textId="0DABAED8" w:rsidR="00DC0B47" w:rsidRPr="00FF5312" w:rsidRDefault="00DC0B47" w:rsidP="008C1210">
            <w:pPr>
              <w:spacing w:line="312" w:lineRule="auto"/>
              <w:rPr>
                <w:rFonts w:cs="Arial"/>
                <w:sz w:val="18"/>
                <w:szCs w:val="18"/>
              </w:rPr>
            </w:pPr>
          </w:p>
        </w:tc>
      </w:tr>
      <w:tr w:rsidR="00DC0B47" w:rsidRPr="00387900" w14:paraId="7F7A2ED3" w14:textId="77777777" w:rsidTr="00513580">
        <w:trPr>
          <w:trHeight w:val="266"/>
        </w:trPr>
        <w:tc>
          <w:tcPr>
            <w:tcW w:w="3150" w:type="dxa"/>
            <w:vAlign w:val="center"/>
          </w:tcPr>
          <w:p w14:paraId="10DEC79B" w14:textId="77777777" w:rsidR="00DC0B47" w:rsidRPr="00FF5312" w:rsidRDefault="00DC0B47" w:rsidP="008C1210">
            <w:pPr>
              <w:spacing w:line="312" w:lineRule="auto"/>
              <w:rPr>
                <w:rFonts w:cs="Arial"/>
                <w:sz w:val="18"/>
                <w:szCs w:val="18"/>
              </w:rPr>
            </w:pPr>
            <w:r w:rsidRPr="00FF5312">
              <w:rPr>
                <w:rFonts w:cs="Arial"/>
                <w:sz w:val="18"/>
                <w:szCs w:val="18"/>
              </w:rPr>
              <w:t>Contact name:</w:t>
            </w:r>
          </w:p>
        </w:tc>
        <w:tc>
          <w:tcPr>
            <w:tcW w:w="6248" w:type="dxa"/>
            <w:gridSpan w:val="3"/>
          </w:tcPr>
          <w:p w14:paraId="4D9C47C5" w14:textId="4AD056D8" w:rsidR="00DC0B47" w:rsidRPr="00DE0C61" w:rsidRDefault="00BE6A8B" w:rsidP="008C1210">
            <w:pPr>
              <w:spacing w:line="312" w:lineRule="auto"/>
              <w:rPr>
                <w:rFonts w:cs="Arial"/>
                <w:sz w:val="18"/>
                <w:szCs w:val="18"/>
              </w:rPr>
            </w:pPr>
            <w:r>
              <w:rPr>
                <w:rFonts w:cs="Arial"/>
                <w:bCs/>
                <w:sz w:val="18"/>
                <w:szCs w:val="18"/>
              </w:rPr>
              <w:t>Nathalie Neriec</w:t>
            </w:r>
          </w:p>
        </w:tc>
      </w:tr>
      <w:tr w:rsidR="00DC0B47" w:rsidRPr="0001070B" w14:paraId="5B02AB77" w14:textId="77777777" w:rsidTr="00513580">
        <w:trPr>
          <w:trHeight w:val="266"/>
        </w:trPr>
        <w:tc>
          <w:tcPr>
            <w:tcW w:w="3150" w:type="dxa"/>
            <w:vAlign w:val="center"/>
          </w:tcPr>
          <w:p w14:paraId="0D6341D4" w14:textId="2A92B4A5" w:rsidR="00DC0B47" w:rsidRPr="00FF5312" w:rsidRDefault="005C360C" w:rsidP="008C1210">
            <w:pPr>
              <w:spacing w:line="312" w:lineRule="auto"/>
              <w:rPr>
                <w:rFonts w:cs="Arial"/>
                <w:sz w:val="18"/>
                <w:szCs w:val="18"/>
              </w:rPr>
            </w:pPr>
            <w:r w:rsidRPr="00FF5312">
              <w:rPr>
                <w:rFonts w:cs="Arial"/>
                <w:sz w:val="18"/>
                <w:szCs w:val="18"/>
              </w:rPr>
              <w:t>p</w:t>
            </w:r>
            <w:r w:rsidR="00DC0B47" w:rsidRPr="00FF5312">
              <w:rPr>
                <w:rFonts w:cs="Arial"/>
                <w:sz w:val="18"/>
                <w:szCs w:val="18"/>
              </w:rPr>
              <w:t>osition:</w:t>
            </w:r>
          </w:p>
        </w:tc>
        <w:tc>
          <w:tcPr>
            <w:tcW w:w="6248" w:type="dxa"/>
            <w:gridSpan w:val="3"/>
          </w:tcPr>
          <w:p w14:paraId="33E10828" w14:textId="1835D510" w:rsidR="00DC0B47" w:rsidRPr="00CC5437" w:rsidRDefault="00BE6A8B" w:rsidP="008C1210">
            <w:pPr>
              <w:spacing w:line="312" w:lineRule="auto"/>
              <w:rPr>
                <w:rFonts w:cs="Arial"/>
                <w:sz w:val="18"/>
                <w:szCs w:val="18"/>
                <w:lang w:val="fr-CA"/>
              </w:rPr>
            </w:pPr>
            <w:r w:rsidRPr="00CC5437">
              <w:rPr>
                <w:rFonts w:cs="Arial"/>
                <w:sz w:val="18"/>
                <w:szCs w:val="18"/>
                <w:lang w:val="fr-CA"/>
              </w:rPr>
              <w:t>Leader de pratique – partenariats et rayonnement</w:t>
            </w:r>
          </w:p>
        </w:tc>
      </w:tr>
      <w:tr w:rsidR="00DC0B47" w:rsidRPr="0001070B" w14:paraId="2DA6CCE3" w14:textId="77777777" w:rsidTr="00513580">
        <w:trPr>
          <w:trHeight w:val="266"/>
        </w:trPr>
        <w:tc>
          <w:tcPr>
            <w:tcW w:w="3150" w:type="dxa"/>
            <w:vAlign w:val="center"/>
          </w:tcPr>
          <w:p w14:paraId="1078D245" w14:textId="77777777" w:rsidR="00DC0B47" w:rsidRPr="00FF5312" w:rsidRDefault="00DC0B47" w:rsidP="008C1210">
            <w:pPr>
              <w:spacing w:line="312" w:lineRule="auto"/>
              <w:rPr>
                <w:rFonts w:cs="Arial"/>
                <w:sz w:val="18"/>
                <w:szCs w:val="18"/>
              </w:rPr>
            </w:pPr>
            <w:r w:rsidRPr="00FF5312">
              <w:rPr>
                <w:rFonts w:cs="Arial"/>
                <w:sz w:val="18"/>
                <w:szCs w:val="18"/>
              </w:rPr>
              <w:t>Department:</w:t>
            </w:r>
          </w:p>
        </w:tc>
        <w:tc>
          <w:tcPr>
            <w:tcW w:w="6248" w:type="dxa"/>
            <w:gridSpan w:val="3"/>
          </w:tcPr>
          <w:p w14:paraId="062752F9" w14:textId="1E6A4C91" w:rsidR="00DC0B47" w:rsidRPr="00DE0C61" w:rsidRDefault="00DE0C61" w:rsidP="00DE0C61">
            <w:pPr>
              <w:spacing w:line="312" w:lineRule="auto"/>
              <w:rPr>
                <w:rFonts w:cs="Arial"/>
                <w:sz w:val="18"/>
                <w:szCs w:val="18"/>
                <w:lang w:val="fr-CA"/>
              </w:rPr>
            </w:pPr>
            <w:r w:rsidRPr="00DE0C61">
              <w:rPr>
                <w:rFonts w:cs="Arial"/>
                <w:sz w:val="18"/>
                <w:szCs w:val="18"/>
                <w:lang w:val="fr-CA"/>
              </w:rPr>
              <w:t>Innovation, Partenariats et Développement de la pratique d’analytique avancée</w:t>
            </w:r>
          </w:p>
        </w:tc>
      </w:tr>
      <w:tr w:rsidR="00DC0B47" w:rsidRPr="00387900" w14:paraId="4D229681" w14:textId="77777777" w:rsidTr="00513580">
        <w:trPr>
          <w:trHeight w:val="266"/>
        </w:trPr>
        <w:tc>
          <w:tcPr>
            <w:tcW w:w="3150" w:type="dxa"/>
            <w:vAlign w:val="center"/>
          </w:tcPr>
          <w:p w14:paraId="730EDD4E" w14:textId="77777777" w:rsidR="00DC0B47" w:rsidRPr="00FF5312" w:rsidRDefault="00DC0B47" w:rsidP="008C1210">
            <w:pPr>
              <w:spacing w:line="312" w:lineRule="auto"/>
              <w:rPr>
                <w:rFonts w:cs="Arial"/>
                <w:sz w:val="18"/>
                <w:szCs w:val="18"/>
              </w:rPr>
            </w:pPr>
            <w:r w:rsidRPr="00FF5312">
              <w:rPr>
                <w:rFonts w:cs="Arial"/>
                <w:sz w:val="18"/>
                <w:szCs w:val="18"/>
              </w:rPr>
              <w:t>Address:</w:t>
            </w:r>
          </w:p>
        </w:tc>
        <w:tc>
          <w:tcPr>
            <w:tcW w:w="6248" w:type="dxa"/>
            <w:gridSpan w:val="3"/>
          </w:tcPr>
          <w:p w14:paraId="1C4CE60F" w14:textId="140259F7" w:rsidR="00DC0B47" w:rsidRPr="00FF5312" w:rsidRDefault="00D73434" w:rsidP="008C1210">
            <w:pPr>
              <w:spacing w:line="312" w:lineRule="auto"/>
              <w:rPr>
                <w:rFonts w:cs="Arial"/>
                <w:sz w:val="18"/>
                <w:szCs w:val="18"/>
              </w:rPr>
            </w:pPr>
            <w:r>
              <w:rPr>
                <w:rFonts w:cs="Arial"/>
                <w:sz w:val="18"/>
                <w:szCs w:val="18"/>
                <w:lang w:val="en-CA"/>
              </w:rPr>
              <w:t xml:space="preserve">1101 rue </w:t>
            </w:r>
            <w:r w:rsidR="00A64638">
              <w:rPr>
                <w:rFonts w:cs="Arial"/>
                <w:sz w:val="18"/>
                <w:szCs w:val="18"/>
                <w:lang w:val="en-CA"/>
              </w:rPr>
              <w:t>Sainte</w:t>
            </w:r>
            <w:r>
              <w:rPr>
                <w:rFonts w:cs="Arial"/>
                <w:sz w:val="18"/>
                <w:szCs w:val="18"/>
                <w:lang w:val="en-CA"/>
              </w:rPr>
              <w:t xml:space="preserve"> Catherine O</w:t>
            </w:r>
          </w:p>
        </w:tc>
      </w:tr>
      <w:tr w:rsidR="009907AD" w:rsidRPr="00387900" w14:paraId="61C422A0" w14:textId="77777777" w:rsidTr="00513580">
        <w:trPr>
          <w:trHeight w:val="266"/>
        </w:trPr>
        <w:tc>
          <w:tcPr>
            <w:tcW w:w="3150" w:type="dxa"/>
            <w:vAlign w:val="center"/>
          </w:tcPr>
          <w:p w14:paraId="42F4B086" w14:textId="10FEE4A1" w:rsidR="009907AD" w:rsidRPr="00FF5312" w:rsidRDefault="009907AD" w:rsidP="009907AD">
            <w:pPr>
              <w:spacing w:line="312" w:lineRule="auto"/>
              <w:rPr>
                <w:rFonts w:cs="Arial"/>
                <w:sz w:val="18"/>
                <w:szCs w:val="18"/>
              </w:rPr>
            </w:pPr>
            <w:r w:rsidRPr="00FF5312">
              <w:rPr>
                <w:rFonts w:cs="Arial"/>
                <w:sz w:val="18"/>
                <w:szCs w:val="18"/>
              </w:rPr>
              <w:t>City, Province, postal code:</w:t>
            </w:r>
          </w:p>
        </w:tc>
        <w:tc>
          <w:tcPr>
            <w:tcW w:w="6248" w:type="dxa"/>
            <w:gridSpan w:val="3"/>
          </w:tcPr>
          <w:p w14:paraId="4024E078" w14:textId="610BD3E1" w:rsidR="009907AD" w:rsidRPr="00FF5312" w:rsidRDefault="009907AD" w:rsidP="009907AD">
            <w:pPr>
              <w:spacing w:line="312" w:lineRule="auto"/>
              <w:rPr>
                <w:rFonts w:cs="Arial"/>
                <w:sz w:val="18"/>
                <w:szCs w:val="18"/>
              </w:rPr>
            </w:pPr>
            <w:r>
              <w:rPr>
                <w:rFonts w:cs="Arial"/>
                <w:sz w:val="18"/>
                <w:szCs w:val="18"/>
                <w:lang w:val="en-CA"/>
              </w:rPr>
              <w:t>Montréal, QC H3B 1H8</w:t>
            </w:r>
          </w:p>
        </w:tc>
      </w:tr>
      <w:tr w:rsidR="009907AD" w:rsidRPr="00387900" w14:paraId="0B6B5BE1" w14:textId="77777777" w:rsidTr="00513580">
        <w:trPr>
          <w:trHeight w:val="266"/>
        </w:trPr>
        <w:tc>
          <w:tcPr>
            <w:tcW w:w="3150" w:type="dxa"/>
            <w:vAlign w:val="center"/>
          </w:tcPr>
          <w:p w14:paraId="3C713575" w14:textId="77777777" w:rsidR="009907AD" w:rsidRPr="00FF5312" w:rsidRDefault="009907AD" w:rsidP="009907AD">
            <w:pPr>
              <w:spacing w:line="312" w:lineRule="auto"/>
              <w:rPr>
                <w:rFonts w:cs="Arial"/>
                <w:sz w:val="18"/>
                <w:szCs w:val="18"/>
              </w:rPr>
            </w:pPr>
            <w:r w:rsidRPr="00FF5312">
              <w:rPr>
                <w:rFonts w:cs="Arial"/>
                <w:sz w:val="18"/>
                <w:szCs w:val="18"/>
              </w:rPr>
              <w:lastRenderedPageBreak/>
              <w:t>Phone:</w:t>
            </w:r>
          </w:p>
        </w:tc>
        <w:tc>
          <w:tcPr>
            <w:tcW w:w="6248" w:type="dxa"/>
            <w:gridSpan w:val="3"/>
          </w:tcPr>
          <w:p w14:paraId="5E1CA178" w14:textId="796F1659" w:rsidR="009907AD" w:rsidRPr="00FF5312" w:rsidRDefault="00D60AE8" w:rsidP="00CA28F2">
            <w:pPr>
              <w:tabs>
                <w:tab w:val="left" w:pos="1041"/>
              </w:tabs>
              <w:spacing w:line="312" w:lineRule="auto"/>
              <w:rPr>
                <w:rFonts w:cs="Arial"/>
                <w:sz w:val="18"/>
                <w:szCs w:val="18"/>
              </w:rPr>
            </w:pPr>
            <w:r>
              <w:rPr>
                <w:rFonts w:cs="Arial"/>
                <w:sz w:val="18"/>
                <w:szCs w:val="18"/>
              </w:rPr>
              <w:tab/>
            </w:r>
            <w:r>
              <w:rPr>
                <w:rFonts w:cs="Arial"/>
                <w:sz w:val="18"/>
                <w:szCs w:val="18"/>
                <w:lang w:val="en-CA"/>
              </w:rPr>
              <w:t>514</w:t>
            </w:r>
            <w:ins w:id="11" w:author="Vu, Do Dung" w:date="2021-10-13T20:50:00Z">
              <w:r w:rsidR="00CA28F2">
                <w:rPr>
                  <w:rFonts w:cs="Arial"/>
                  <w:sz w:val="18"/>
                  <w:szCs w:val="18"/>
                  <w:lang w:val="en-CA"/>
                </w:rPr>
                <w:t>-</w:t>
              </w:r>
            </w:ins>
            <w:r>
              <w:rPr>
                <w:rFonts w:cs="Arial"/>
                <w:sz w:val="18"/>
                <w:szCs w:val="18"/>
                <w:lang w:val="en-CA"/>
              </w:rPr>
              <w:t>817</w:t>
            </w:r>
            <w:ins w:id="12" w:author="Vu, Do Dung" w:date="2021-10-13T20:50:00Z">
              <w:r w:rsidR="00CA28F2">
                <w:rPr>
                  <w:rFonts w:cs="Arial"/>
                  <w:sz w:val="18"/>
                  <w:szCs w:val="18"/>
                  <w:lang w:val="en-CA"/>
                </w:rPr>
                <w:t>-</w:t>
              </w:r>
            </w:ins>
            <w:r>
              <w:rPr>
                <w:rFonts w:cs="Arial"/>
                <w:sz w:val="18"/>
                <w:szCs w:val="18"/>
                <w:lang w:val="en-CA"/>
              </w:rPr>
              <w:t>000</w:t>
            </w:r>
          </w:p>
        </w:tc>
      </w:tr>
      <w:tr w:rsidR="009907AD" w:rsidRPr="00387900" w14:paraId="2CB90951" w14:textId="77777777" w:rsidTr="00513580">
        <w:trPr>
          <w:trHeight w:val="266"/>
        </w:trPr>
        <w:tc>
          <w:tcPr>
            <w:tcW w:w="3150" w:type="dxa"/>
            <w:vAlign w:val="center"/>
          </w:tcPr>
          <w:p w14:paraId="30B06DB4" w14:textId="77777777" w:rsidR="009907AD" w:rsidRPr="00FF5312" w:rsidRDefault="009907AD" w:rsidP="009907AD">
            <w:pPr>
              <w:spacing w:line="312" w:lineRule="auto"/>
              <w:rPr>
                <w:rFonts w:cs="Arial"/>
                <w:sz w:val="18"/>
                <w:szCs w:val="18"/>
              </w:rPr>
            </w:pPr>
            <w:r w:rsidRPr="00FF5312">
              <w:rPr>
                <w:rFonts w:cs="Arial"/>
                <w:sz w:val="18"/>
                <w:szCs w:val="18"/>
              </w:rPr>
              <w:t>Email:</w:t>
            </w:r>
          </w:p>
        </w:tc>
        <w:tc>
          <w:tcPr>
            <w:tcW w:w="6248" w:type="dxa"/>
            <w:gridSpan w:val="3"/>
          </w:tcPr>
          <w:p w14:paraId="7B6D573F" w14:textId="15A4C54C" w:rsidR="009907AD" w:rsidRPr="00FF5312" w:rsidRDefault="009907AD" w:rsidP="009907AD">
            <w:pPr>
              <w:spacing w:line="312" w:lineRule="auto"/>
              <w:rPr>
                <w:rFonts w:cs="Arial"/>
                <w:sz w:val="18"/>
                <w:szCs w:val="18"/>
              </w:rPr>
            </w:pPr>
            <w:r>
              <w:rPr>
                <w:rFonts w:cs="Arial"/>
                <w:sz w:val="18"/>
                <w:szCs w:val="18"/>
              </w:rPr>
              <w:t>Nathalie.neriec</w:t>
            </w:r>
            <w:r w:rsidRPr="00DE0C61">
              <w:rPr>
                <w:rFonts w:cs="Arial"/>
                <w:sz w:val="18"/>
                <w:szCs w:val="18"/>
              </w:rPr>
              <w:t>@desjardins.com</w:t>
            </w:r>
          </w:p>
        </w:tc>
      </w:tr>
      <w:tr w:rsidR="009907AD" w:rsidRPr="00387900" w14:paraId="34B6AC54" w14:textId="77777777" w:rsidTr="00513580">
        <w:trPr>
          <w:trHeight w:val="266"/>
        </w:trPr>
        <w:tc>
          <w:tcPr>
            <w:tcW w:w="3150" w:type="dxa"/>
            <w:vAlign w:val="center"/>
          </w:tcPr>
          <w:p w14:paraId="51A744F6" w14:textId="77777777" w:rsidR="009907AD" w:rsidRPr="00FF5312" w:rsidRDefault="009907AD" w:rsidP="009907AD">
            <w:pPr>
              <w:spacing w:line="312" w:lineRule="auto"/>
              <w:rPr>
                <w:rFonts w:cs="Arial"/>
                <w:sz w:val="18"/>
                <w:szCs w:val="18"/>
              </w:rPr>
            </w:pPr>
            <w:r w:rsidRPr="00FF5312">
              <w:rPr>
                <w:rFonts w:cs="Arial"/>
                <w:sz w:val="18"/>
                <w:szCs w:val="18"/>
              </w:rPr>
              <w:t>Website:</w:t>
            </w:r>
          </w:p>
        </w:tc>
        <w:tc>
          <w:tcPr>
            <w:tcW w:w="6248" w:type="dxa"/>
            <w:gridSpan w:val="3"/>
          </w:tcPr>
          <w:p w14:paraId="190D77B9" w14:textId="67AA374C" w:rsidR="009907AD" w:rsidRPr="00FF5312" w:rsidRDefault="009907AD" w:rsidP="009907AD">
            <w:pPr>
              <w:spacing w:line="312" w:lineRule="auto"/>
              <w:rPr>
                <w:rFonts w:cs="Arial"/>
                <w:sz w:val="18"/>
                <w:szCs w:val="18"/>
              </w:rPr>
            </w:pPr>
            <w:r w:rsidRPr="00DE0C61">
              <w:rPr>
                <w:rFonts w:cs="Arial"/>
                <w:sz w:val="18"/>
                <w:szCs w:val="18"/>
              </w:rPr>
              <w:t>w</w:t>
            </w:r>
            <w:r>
              <w:rPr>
                <w:rFonts w:cs="Arial"/>
                <w:sz w:val="18"/>
                <w:szCs w:val="18"/>
              </w:rPr>
              <w:t>ww.</w:t>
            </w:r>
            <w:r w:rsidRPr="00DE0C61">
              <w:rPr>
                <w:rFonts w:cs="Arial"/>
                <w:sz w:val="18"/>
                <w:szCs w:val="18"/>
              </w:rPr>
              <w:t>desjardins.com</w:t>
            </w:r>
          </w:p>
        </w:tc>
      </w:tr>
      <w:tr w:rsidR="009907AD" w:rsidRPr="00387900" w14:paraId="773EC672" w14:textId="77777777" w:rsidTr="00513580">
        <w:trPr>
          <w:trHeight w:val="266"/>
        </w:trPr>
        <w:tc>
          <w:tcPr>
            <w:tcW w:w="3150" w:type="dxa"/>
            <w:vAlign w:val="center"/>
          </w:tcPr>
          <w:p w14:paraId="5EFDEE3A" w14:textId="77777777" w:rsidR="009907AD" w:rsidRPr="00FF5312" w:rsidRDefault="009907AD" w:rsidP="009907AD">
            <w:pPr>
              <w:spacing w:line="312" w:lineRule="auto"/>
              <w:rPr>
                <w:rFonts w:cs="Arial"/>
                <w:sz w:val="18"/>
                <w:szCs w:val="18"/>
              </w:rPr>
            </w:pPr>
            <w:r w:rsidRPr="00FF5312">
              <w:rPr>
                <w:rFonts w:cs="Arial"/>
                <w:sz w:val="18"/>
                <w:szCs w:val="18"/>
              </w:rPr>
              <w:t>Partner size (number of employees):</w:t>
            </w:r>
          </w:p>
        </w:tc>
        <w:tc>
          <w:tcPr>
            <w:tcW w:w="3206" w:type="dxa"/>
          </w:tcPr>
          <w:sdt>
            <w:sdtPr>
              <w:rPr>
                <w:rFonts w:asciiTheme="minorHAnsi" w:hAnsiTheme="minorHAnsi" w:cs="Arial"/>
                <w:color w:val="000000"/>
                <w:sz w:val="18"/>
                <w:szCs w:val="18"/>
              </w:rPr>
              <w:alias w:val="Select No. employees"/>
              <w:tag w:val="Select No. employees"/>
              <w:id w:val="1701358743"/>
              <w:dropDownList>
                <w:listItem w:displayText="Select No. employees" w:value="Select No. employees"/>
                <w:listItem w:displayText="1-49" w:value="1-49"/>
                <w:listItem w:displayText="50-99" w:value="50-99"/>
                <w:listItem w:displayText="100-499" w:value="100-499"/>
                <w:listItem w:displayText="500-999" w:value="500-999"/>
                <w:listItem w:displayText="1000+" w:value="1000+"/>
              </w:dropDownList>
            </w:sdtPr>
            <w:sdtEndPr/>
            <w:sdtContent>
              <w:p w14:paraId="4EA90D7F" w14:textId="3F9A99A2" w:rsidR="009907AD" w:rsidRPr="00FF5312" w:rsidRDefault="009907AD" w:rsidP="009907AD">
                <w:pPr>
                  <w:spacing w:line="312" w:lineRule="auto"/>
                  <w:rPr>
                    <w:rFonts w:asciiTheme="minorHAnsi" w:hAnsiTheme="minorHAnsi" w:cs="Arial"/>
                    <w:color w:val="000000"/>
                    <w:sz w:val="18"/>
                    <w:szCs w:val="18"/>
                  </w:rPr>
                </w:pPr>
                <w:r>
                  <w:rPr>
                    <w:rFonts w:asciiTheme="minorHAnsi" w:hAnsiTheme="minorHAnsi" w:cs="Arial"/>
                    <w:color w:val="000000"/>
                    <w:sz w:val="18"/>
                    <w:szCs w:val="18"/>
                  </w:rPr>
                  <w:t>1000+</w:t>
                </w:r>
              </w:p>
            </w:sdtContent>
          </w:sdt>
        </w:tc>
        <w:tc>
          <w:tcPr>
            <w:tcW w:w="3042" w:type="dxa"/>
            <w:gridSpan w:val="2"/>
          </w:tcPr>
          <w:p w14:paraId="4677A697" w14:textId="77777777" w:rsidR="009907AD" w:rsidRPr="00FF5312" w:rsidRDefault="009907AD" w:rsidP="009907AD">
            <w:pPr>
              <w:spacing w:line="312" w:lineRule="auto"/>
              <w:rPr>
                <w:rFonts w:asciiTheme="minorHAnsi" w:hAnsiTheme="minorHAnsi" w:cs="Arial"/>
                <w:color w:val="000000"/>
                <w:sz w:val="18"/>
                <w:szCs w:val="18"/>
              </w:rPr>
            </w:pPr>
          </w:p>
        </w:tc>
      </w:tr>
      <w:tr w:rsidR="009907AD" w:rsidRPr="00387900" w14:paraId="15BC88F3" w14:textId="77777777" w:rsidTr="00513580">
        <w:trPr>
          <w:trHeight w:val="266"/>
        </w:trPr>
        <w:tc>
          <w:tcPr>
            <w:tcW w:w="3150" w:type="dxa"/>
            <w:vAlign w:val="center"/>
          </w:tcPr>
          <w:p w14:paraId="3E4FEA37" w14:textId="77777777" w:rsidR="009907AD" w:rsidRPr="00FF5312" w:rsidRDefault="009907AD" w:rsidP="009907AD">
            <w:pPr>
              <w:spacing w:line="312" w:lineRule="auto"/>
              <w:rPr>
                <w:rFonts w:cs="Arial"/>
                <w:sz w:val="18"/>
                <w:szCs w:val="18"/>
              </w:rPr>
            </w:pPr>
            <w:r w:rsidRPr="00FF5312">
              <w:rPr>
                <w:rFonts w:cs="Arial"/>
                <w:sz w:val="18"/>
                <w:szCs w:val="18"/>
              </w:rPr>
              <w:t>Legal status:</w:t>
            </w:r>
          </w:p>
        </w:tc>
        <w:tc>
          <w:tcPr>
            <w:tcW w:w="3206" w:type="dxa"/>
          </w:tcPr>
          <w:sdt>
            <w:sdtPr>
              <w:rPr>
                <w:rFonts w:cs="Arial"/>
                <w:color w:val="000000"/>
                <w:sz w:val="18"/>
                <w:szCs w:val="18"/>
              </w:rPr>
              <w:alias w:val="Select Legal Status"/>
              <w:tag w:val="Select Legal Status"/>
              <w:id w:val="-482934888"/>
              <w:placeholder>
                <w:docPart w:val="1FC6378B6A3341069C5908FBDD3CB5C3"/>
              </w:placeholde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listItem w:displayText="Hospital" w:value="Hospital"/>
                <w:listItem w:displayText="Municipality" w:value="Municipality"/>
              </w:dropDownList>
            </w:sdtPr>
            <w:sdtEndPr/>
            <w:sdtContent>
              <w:p w14:paraId="1AD921EA" w14:textId="2803E365" w:rsidR="009907AD" w:rsidRPr="00FF5312" w:rsidRDefault="009907AD" w:rsidP="009907AD">
                <w:pPr>
                  <w:spacing w:line="312" w:lineRule="auto"/>
                  <w:rPr>
                    <w:rFonts w:cs="Arial"/>
                    <w:color w:val="000000"/>
                    <w:sz w:val="18"/>
                    <w:szCs w:val="18"/>
                  </w:rPr>
                </w:pPr>
                <w:r>
                  <w:rPr>
                    <w:rFonts w:cs="Arial"/>
                    <w:color w:val="000000"/>
                    <w:sz w:val="18"/>
                    <w:szCs w:val="18"/>
                  </w:rPr>
                  <w:t>For Profit Canadian Private Corporation</w:t>
                </w:r>
              </w:p>
            </w:sdtContent>
          </w:sdt>
        </w:tc>
        <w:tc>
          <w:tcPr>
            <w:tcW w:w="3042" w:type="dxa"/>
            <w:gridSpan w:val="2"/>
          </w:tcPr>
          <w:p w14:paraId="16F6D0FF" w14:textId="77777777" w:rsidR="009907AD" w:rsidRPr="00FF5312" w:rsidRDefault="009907AD" w:rsidP="009907AD">
            <w:pPr>
              <w:spacing w:line="312" w:lineRule="auto"/>
              <w:rPr>
                <w:rFonts w:cs="Arial"/>
                <w:color w:val="000000"/>
                <w:sz w:val="18"/>
                <w:szCs w:val="18"/>
              </w:rPr>
            </w:pPr>
          </w:p>
        </w:tc>
      </w:tr>
      <w:tr w:rsidR="009907AD" w:rsidRPr="00387900" w14:paraId="5EDF1E4E" w14:textId="77777777" w:rsidTr="0055564F">
        <w:trPr>
          <w:trHeight w:val="252"/>
        </w:trPr>
        <w:tc>
          <w:tcPr>
            <w:tcW w:w="3150" w:type="dxa"/>
          </w:tcPr>
          <w:p w14:paraId="7CDEA299" w14:textId="64B1FA53" w:rsidR="009907AD" w:rsidRPr="00FF5312" w:rsidRDefault="009907AD" w:rsidP="009907AD">
            <w:pPr>
              <w:ind w:left="-108"/>
              <w:rPr>
                <w:rFonts w:cs="Arial"/>
                <w:sz w:val="18"/>
                <w:szCs w:val="18"/>
              </w:rPr>
            </w:pPr>
            <w:r w:rsidRPr="00FF5312">
              <w:rPr>
                <w:rFonts w:cs="Arial"/>
                <w:sz w:val="18"/>
                <w:szCs w:val="18"/>
              </w:rPr>
              <w:t>If Not-for-profit Canadian Corporation</w:t>
            </w:r>
          </w:p>
        </w:tc>
        <w:tc>
          <w:tcPr>
            <w:tcW w:w="3206" w:type="dxa"/>
          </w:tcPr>
          <w:sdt>
            <w:sdtPr>
              <w:rPr>
                <w:rFonts w:cs="Arial"/>
                <w:color w:val="000000"/>
                <w:sz w:val="18"/>
                <w:szCs w:val="18"/>
              </w:rPr>
              <w:alias w:val="Select NFP Type"/>
              <w:tag w:val="Select NFP Type"/>
              <w:id w:val="88749707"/>
              <w:placeholder>
                <w:docPart w:val="E1FFCF4B9E1046FF9C90D7996BFCB66A"/>
              </w:placeholder>
              <w:showingPlcHdr/>
              <w:dropDownList>
                <w:listItem w:value="Select NFP Type"/>
                <w:listItem w:displayText="Charitable Organisations" w:value="Charitable Organisations"/>
                <w:listItem w:displayText="Economic Development" w:value="Economic Development"/>
                <w:listItem w:displayText="Health Organizations" w:value="Health Organizations"/>
                <w:listItem w:displayText="Industry Association" w:value="Industry Association"/>
                <w:listItem w:displayText="Social Welfare Organisations" w:value="Social Welfare Organisations"/>
                <w:listItem w:displayText="Other" w:value="Other"/>
              </w:dropDownList>
            </w:sdtPr>
            <w:sdtEndPr/>
            <w:sdtContent>
              <w:p w14:paraId="0410BD00" w14:textId="77777777" w:rsidR="009907AD" w:rsidRPr="00FF5312" w:rsidRDefault="009907AD" w:rsidP="009907AD">
                <w:pPr>
                  <w:rPr>
                    <w:rFonts w:cs="Arial"/>
                    <w:color w:val="000000"/>
                    <w:sz w:val="18"/>
                    <w:szCs w:val="18"/>
                  </w:rPr>
                </w:pPr>
                <w:r w:rsidRPr="00FF5312">
                  <w:rPr>
                    <w:rStyle w:val="PlaceholderText"/>
                    <w:rFonts w:eastAsiaTheme="minorHAnsi" w:cs="Arial"/>
                    <w:sz w:val="18"/>
                    <w:szCs w:val="18"/>
                  </w:rPr>
                  <w:t>Select NFP Type</w:t>
                </w:r>
              </w:p>
            </w:sdtContent>
          </w:sdt>
        </w:tc>
        <w:tc>
          <w:tcPr>
            <w:tcW w:w="3042" w:type="dxa"/>
            <w:gridSpan w:val="2"/>
          </w:tcPr>
          <w:p w14:paraId="112F4E64" w14:textId="77777777" w:rsidR="009907AD" w:rsidRPr="00FF5312" w:rsidRDefault="009907AD" w:rsidP="009907AD">
            <w:pPr>
              <w:spacing w:line="312" w:lineRule="auto"/>
              <w:rPr>
                <w:rFonts w:cs="Arial"/>
                <w:color w:val="000000"/>
                <w:sz w:val="18"/>
                <w:szCs w:val="18"/>
              </w:rPr>
            </w:pPr>
          </w:p>
        </w:tc>
      </w:tr>
      <w:tr w:rsidR="009907AD" w:rsidRPr="00387900" w14:paraId="1455BAEE" w14:textId="77777777" w:rsidTr="00513580">
        <w:trPr>
          <w:trHeight w:val="266"/>
        </w:trPr>
        <w:tc>
          <w:tcPr>
            <w:tcW w:w="3150" w:type="dxa"/>
            <w:vAlign w:val="center"/>
          </w:tcPr>
          <w:p w14:paraId="309A7738" w14:textId="77777777" w:rsidR="009907AD" w:rsidRPr="00FF5312" w:rsidRDefault="009907AD" w:rsidP="009907AD">
            <w:pPr>
              <w:spacing w:line="312" w:lineRule="auto"/>
              <w:rPr>
                <w:rFonts w:cs="Arial"/>
                <w:sz w:val="18"/>
                <w:szCs w:val="18"/>
              </w:rPr>
            </w:pPr>
            <w:r w:rsidRPr="00FF5312">
              <w:rPr>
                <w:rFonts w:cs="Arial"/>
                <w:b/>
                <w:sz w:val="18"/>
                <w:szCs w:val="18"/>
              </w:rPr>
              <w:t xml:space="preserve">NAICS Code </w:t>
            </w:r>
            <w:r w:rsidRPr="00FF5312">
              <w:rPr>
                <w:rFonts w:cs="Arial"/>
                <w:sz w:val="18"/>
                <w:szCs w:val="18"/>
              </w:rPr>
              <w:t>(First three digits)*:</w:t>
            </w:r>
          </w:p>
        </w:tc>
        <w:tc>
          <w:tcPr>
            <w:tcW w:w="6248" w:type="dxa"/>
            <w:gridSpan w:val="3"/>
          </w:tcPr>
          <w:p w14:paraId="30DC73DD" w14:textId="57C7C796" w:rsidR="009907AD" w:rsidRPr="00FF5312" w:rsidRDefault="009907AD" w:rsidP="009907AD">
            <w:pPr>
              <w:spacing w:line="312" w:lineRule="auto"/>
              <w:rPr>
                <w:rFonts w:cs="Arial"/>
                <w:color w:val="000000"/>
                <w:sz w:val="18"/>
                <w:szCs w:val="18"/>
              </w:rPr>
            </w:pPr>
            <w:r>
              <w:rPr>
                <w:rFonts w:cs="Arial"/>
                <w:color w:val="000000"/>
                <w:sz w:val="18"/>
                <w:szCs w:val="18"/>
              </w:rPr>
              <w:t>522</w:t>
            </w:r>
          </w:p>
        </w:tc>
      </w:tr>
      <w:tr w:rsidR="009907AD" w:rsidRPr="00387900" w14:paraId="34BB131F" w14:textId="77777777" w:rsidTr="00513580">
        <w:trPr>
          <w:trHeight w:val="266"/>
        </w:trPr>
        <w:tc>
          <w:tcPr>
            <w:tcW w:w="9398" w:type="dxa"/>
            <w:gridSpan w:val="4"/>
            <w:vAlign w:val="center"/>
          </w:tcPr>
          <w:p w14:paraId="37F1078A" w14:textId="60D6A8BA" w:rsidR="009907AD" w:rsidRPr="00FF5312" w:rsidRDefault="009907AD" w:rsidP="009907AD">
            <w:pPr>
              <w:tabs>
                <w:tab w:val="left" w:pos="3618"/>
              </w:tabs>
              <w:spacing w:line="312" w:lineRule="auto"/>
              <w:rPr>
                <w:rFonts w:cs="Arial"/>
                <w:color w:val="1AA3DD"/>
                <w:sz w:val="18"/>
                <w:szCs w:val="18"/>
                <w:u w:val="single"/>
              </w:rPr>
            </w:pPr>
            <w:r w:rsidRPr="00387900">
              <w:t xml:space="preserve">* </w:t>
            </w:r>
            <w:hyperlink r:id="rId31" w:history="1">
              <w:r w:rsidRPr="00FF5312">
                <w:rPr>
                  <w:rStyle w:val="Hyperlink"/>
                  <w:rFonts w:eastAsiaTheme="minorHAnsi" w:cs="Arial"/>
                  <w:color w:val="1AA3DD"/>
                  <w:sz w:val="18"/>
                  <w:szCs w:val="18"/>
                </w:rPr>
                <w:t>Click here for a list of North American Industry Classification System codes.</w:t>
              </w:r>
            </w:hyperlink>
          </w:p>
        </w:tc>
      </w:tr>
      <w:tr w:rsidR="009907AD" w:rsidRPr="00387900" w14:paraId="3292A9B9" w14:textId="77777777" w:rsidTr="00513580">
        <w:trPr>
          <w:trHeight w:val="266"/>
        </w:trPr>
        <w:tc>
          <w:tcPr>
            <w:tcW w:w="6356" w:type="dxa"/>
            <w:gridSpan w:val="2"/>
            <w:vAlign w:val="center"/>
          </w:tcPr>
          <w:p w14:paraId="07D96BE0" w14:textId="4CC4B6BE" w:rsidR="009907AD" w:rsidRPr="00387900" w:rsidRDefault="009907AD" w:rsidP="009907AD">
            <w:pPr>
              <w:tabs>
                <w:tab w:val="left" w:pos="3618"/>
              </w:tabs>
              <w:spacing w:line="312" w:lineRule="auto"/>
              <w:rPr>
                <w:sz w:val="18"/>
                <w:szCs w:val="18"/>
              </w:rPr>
            </w:pPr>
            <w:r w:rsidRPr="00387900">
              <w:rPr>
                <w:sz w:val="18"/>
                <w:szCs w:val="18"/>
              </w:rPr>
              <w:t xml:space="preserve">Is this the </w:t>
            </w:r>
            <w:r w:rsidRPr="00387900">
              <w:rPr>
                <w:b/>
                <w:sz w:val="18"/>
                <w:szCs w:val="18"/>
              </w:rPr>
              <w:t>first time</w:t>
            </w:r>
            <w:r w:rsidRPr="00387900">
              <w:rPr>
                <w:sz w:val="18"/>
                <w:szCs w:val="18"/>
              </w:rPr>
              <w:t xml:space="preserve"> the partner has collaborated with the academic institution? :</w:t>
            </w:r>
          </w:p>
        </w:tc>
        <w:sdt>
          <w:sdtPr>
            <w:rPr>
              <w:sz w:val="18"/>
              <w:szCs w:val="18"/>
            </w:rPr>
            <w:alias w:val="Select Yes/No"/>
            <w:tag w:val="Please select"/>
            <w:id w:val="1518037414"/>
            <w:placeholder>
              <w:docPart w:val="7FC1D08ED8304F3C9E3F3ECC15EE3C03"/>
            </w:placeholder>
            <w:dropDownList>
              <w:listItem w:value="Please select"/>
              <w:listItem w:displayText="Yes" w:value="Yes"/>
              <w:listItem w:displayText="No" w:value="No"/>
            </w:dropDownList>
          </w:sdtPr>
          <w:sdtEndPr/>
          <w:sdtContent>
            <w:tc>
              <w:tcPr>
                <w:tcW w:w="1519" w:type="dxa"/>
                <w:vAlign w:val="center"/>
              </w:tcPr>
              <w:p w14:paraId="3B0C1B29" w14:textId="7DAC0B74" w:rsidR="009907AD" w:rsidRPr="00387900" w:rsidRDefault="009907AD" w:rsidP="009907AD">
                <w:pPr>
                  <w:tabs>
                    <w:tab w:val="left" w:pos="3618"/>
                  </w:tabs>
                  <w:spacing w:line="312" w:lineRule="auto"/>
                  <w:rPr>
                    <w:sz w:val="18"/>
                    <w:szCs w:val="18"/>
                  </w:rPr>
                </w:pPr>
                <w:r w:rsidRPr="00387900">
                  <w:rPr>
                    <w:sz w:val="18"/>
                    <w:szCs w:val="18"/>
                  </w:rPr>
                  <w:t>Yes</w:t>
                </w:r>
              </w:p>
            </w:tc>
          </w:sdtContent>
        </w:sdt>
        <w:tc>
          <w:tcPr>
            <w:tcW w:w="1523" w:type="dxa"/>
            <w:vAlign w:val="center"/>
          </w:tcPr>
          <w:p w14:paraId="5A7AC2DE" w14:textId="77777777" w:rsidR="009907AD" w:rsidRPr="00387900" w:rsidRDefault="009907AD" w:rsidP="009907AD">
            <w:pPr>
              <w:tabs>
                <w:tab w:val="left" w:pos="3618"/>
              </w:tabs>
              <w:spacing w:line="312" w:lineRule="auto"/>
              <w:rPr>
                <w:sz w:val="18"/>
                <w:szCs w:val="18"/>
                <w:highlight w:val="yellow"/>
              </w:rPr>
            </w:pPr>
          </w:p>
        </w:tc>
      </w:tr>
    </w:tbl>
    <w:p w14:paraId="3F85E756" w14:textId="1DEB033A" w:rsidR="00C83ED5" w:rsidRPr="00FF5312" w:rsidRDefault="00C83ED5" w:rsidP="008C1210">
      <w:pPr>
        <w:spacing w:before="240" w:line="276" w:lineRule="auto"/>
        <w:ind w:left="142"/>
        <w:rPr>
          <w:rFonts w:cs="Arial"/>
          <w:b/>
          <w:sz w:val="20"/>
          <w:szCs w:val="20"/>
        </w:rPr>
      </w:pPr>
      <w:r w:rsidRPr="00FF5312">
        <w:rPr>
          <w:rFonts w:cs="Arial"/>
          <w:b/>
          <w:sz w:val="20"/>
          <w:szCs w:val="20"/>
        </w:rPr>
        <w:t>For any a</w:t>
      </w:r>
      <w:r w:rsidR="0097395B" w:rsidRPr="00FF5312">
        <w:rPr>
          <w:rFonts w:cs="Arial"/>
          <w:b/>
          <w:sz w:val="20"/>
          <w:szCs w:val="20"/>
        </w:rPr>
        <w:t xml:space="preserve">dditional partner organization </w:t>
      </w:r>
      <w:r w:rsidR="006E2F4F" w:rsidRPr="00FF5312">
        <w:rPr>
          <w:rFonts w:cs="Arial"/>
          <w:b/>
          <w:sz w:val="20"/>
          <w:szCs w:val="20"/>
        </w:rPr>
        <w:t xml:space="preserve">in Canada </w:t>
      </w:r>
      <w:r w:rsidR="0097395B" w:rsidRPr="00FF5312">
        <w:rPr>
          <w:rFonts w:cs="Arial"/>
          <w:b/>
          <w:sz w:val="20"/>
          <w:szCs w:val="20"/>
        </w:rPr>
        <w:t>copy and paste Section 4.</w:t>
      </w:r>
      <w:r w:rsidR="00DA6B90" w:rsidRPr="00FF5312">
        <w:rPr>
          <w:rFonts w:cs="Arial"/>
          <w:b/>
          <w:sz w:val="20"/>
          <w:szCs w:val="20"/>
        </w:rPr>
        <w:t>2</w:t>
      </w:r>
      <w:r w:rsidR="0097395B" w:rsidRPr="00FF5312">
        <w:rPr>
          <w:rFonts w:cs="Arial"/>
          <w:b/>
          <w:sz w:val="20"/>
          <w:szCs w:val="20"/>
        </w:rPr>
        <w:t>.</w:t>
      </w:r>
      <w:r w:rsidR="00056372" w:rsidRPr="00FF5312">
        <w:rPr>
          <w:rFonts w:cs="Arial"/>
          <w:b/>
          <w:sz w:val="20"/>
          <w:szCs w:val="20"/>
        </w:rPr>
        <w:t xml:space="preserve"> below:</w:t>
      </w:r>
    </w:p>
    <w:p w14:paraId="5C287AAA" w14:textId="05829538" w:rsidR="00F657D0" w:rsidRPr="00FF5312" w:rsidRDefault="00F657D0" w:rsidP="008C1210">
      <w:pPr>
        <w:spacing w:before="120" w:after="120"/>
        <w:rPr>
          <w:rFonts w:cs="Arial"/>
          <w:color w:val="C00000"/>
          <w:sz w:val="20"/>
          <w:szCs w:val="20"/>
        </w:rPr>
      </w:pPr>
      <w:r w:rsidRPr="00FF5312">
        <w:rPr>
          <w:rFonts w:cs="Arial"/>
          <w:color w:val="C00000"/>
          <w:sz w:val="20"/>
          <w:szCs w:val="20"/>
        </w:rPr>
        <w:t>Please note that the financial contribution of organizations with permanent establishments in Canada may be subject to any applicable Goods and Services Tax (GST), Harmonized Sales Tax (HST) and/or Quebec Sales Tax (QST) (collectively VAT).</w:t>
      </w:r>
    </w:p>
    <w:p w14:paraId="5FFE969E" w14:textId="6C018E07" w:rsidR="006F4A04" w:rsidRPr="00FF5312" w:rsidRDefault="001C2D80" w:rsidP="008C1210">
      <w:pPr>
        <w:spacing w:before="120" w:line="276" w:lineRule="auto"/>
        <w:ind w:left="142"/>
        <w:rPr>
          <w:rFonts w:cs="Arial"/>
          <w:sz w:val="20"/>
          <w:szCs w:val="20"/>
        </w:rPr>
      </w:pPr>
      <w:r w:rsidRPr="00FF5312">
        <w:rPr>
          <w:rFonts w:cs="Arial"/>
          <w:b/>
          <w:sz w:val="20"/>
          <w:szCs w:val="20"/>
        </w:rPr>
        <w:t>4.</w:t>
      </w:r>
      <w:r w:rsidR="00B61364" w:rsidRPr="00FF5312">
        <w:rPr>
          <w:rFonts w:cs="Arial"/>
          <w:b/>
          <w:sz w:val="20"/>
          <w:szCs w:val="20"/>
        </w:rPr>
        <w:t>2</w:t>
      </w:r>
      <w:r w:rsidRPr="00FF5312">
        <w:rPr>
          <w:rFonts w:cs="Arial"/>
          <w:b/>
          <w:sz w:val="20"/>
          <w:szCs w:val="20"/>
        </w:rPr>
        <w:t>.</w:t>
      </w:r>
      <w:r w:rsidR="00B61364" w:rsidRPr="00FF5312">
        <w:rPr>
          <w:rFonts w:cs="Arial"/>
          <w:b/>
          <w:sz w:val="20"/>
          <w:szCs w:val="20"/>
        </w:rPr>
        <w:t>1</w:t>
      </w:r>
      <w:r w:rsidRPr="00FF5312">
        <w:rPr>
          <w:rFonts w:cs="Arial"/>
          <w:b/>
          <w:sz w:val="20"/>
          <w:szCs w:val="20"/>
        </w:rPr>
        <w:t xml:space="preserve">  </w:t>
      </w:r>
      <w:r w:rsidR="006F4A04" w:rsidRPr="00FF5312">
        <w:rPr>
          <w:rFonts w:cs="Arial"/>
          <w:b/>
          <w:sz w:val="20"/>
          <w:szCs w:val="20"/>
        </w:rPr>
        <w:t>Invoicing</w:t>
      </w:r>
      <w:r w:rsidR="00D75988" w:rsidRPr="00FF5312">
        <w:rPr>
          <w:rFonts w:cs="Arial"/>
          <w:b/>
          <w:sz w:val="20"/>
          <w:szCs w:val="20"/>
        </w:rPr>
        <w:t xml:space="preserve"> Partner</w:t>
      </w:r>
      <w:r w:rsidR="006F4A04" w:rsidRPr="00FF5312">
        <w:rPr>
          <w:rFonts w:cs="Arial"/>
          <w:b/>
          <w:sz w:val="20"/>
          <w:szCs w:val="20"/>
        </w:rPr>
        <w:t xml:space="preserve"> </w:t>
      </w:r>
      <w:r w:rsidR="0003531A" w:rsidRPr="00FF5312">
        <w:rPr>
          <w:rFonts w:cs="Arial"/>
          <w:b/>
          <w:sz w:val="20"/>
          <w:szCs w:val="20"/>
        </w:rPr>
        <w:t>Contact</w:t>
      </w:r>
      <w:r w:rsidR="006F4A04" w:rsidRPr="00FF5312">
        <w:rPr>
          <w:rFonts w:cs="Arial"/>
          <w:sz w:val="20"/>
          <w:szCs w:val="20"/>
        </w:rPr>
        <w:t xml:space="preserve"> </w:t>
      </w:r>
    </w:p>
    <w:p w14:paraId="44E50935" w14:textId="0F84A5DD" w:rsidR="00A52211" w:rsidRPr="00FF5312" w:rsidRDefault="00A52211" w:rsidP="008C1210">
      <w:pPr>
        <w:pStyle w:val="NormalWeb"/>
        <w:spacing w:before="0" w:beforeAutospacing="0" w:after="0" w:afterAutospacing="0"/>
        <w:ind w:left="709"/>
        <w:rPr>
          <w:b/>
          <w:color w:val="808080" w:themeColor="background1" w:themeShade="80"/>
          <w:sz w:val="18"/>
          <w:szCs w:val="18"/>
        </w:rPr>
      </w:pPr>
      <w:r w:rsidRPr="00FF5312">
        <w:rPr>
          <w:color w:val="808080" w:themeColor="background1" w:themeShade="80"/>
          <w:sz w:val="18"/>
          <w:szCs w:val="18"/>
        </w:rPr>
        <w:t xml:space="preserve">Partner contributions must be received by Mitacs BEFORE any funds are awarded to the </w:t>
      </w:r>
      <w:r w:rsidR="00227842" w:rsidRPr="00FF5312">
        <w:rPr>
          <w:color w:val="808080" w:themeColor="background1" w:themeShade="80"/>
          <w:sz w:val="18"/>
          <w:szCs w:val="18"/>
        </w:rPr>
        <w:t>academic institution</w:t>
      </w:r>
      <w:r w:rsidRPr="00FF5312">
        <w:rPr>
          <w:color w:val="808080" w:themeColor="background1" w:themeShade="80"/>
          <w:sz w:val="18"/>
          <w:szCs w:val="18"/>
        </w:rPr>
        <w:t>.</w:t>
      </w:r>
      <w:r w:rsidRPr="00FF5312">
        <w:rPr>
          <w:b/>
          <w:color w:val="808080" w:themeColor="background1" w:themeShade="80"/>
          <w:sz w:val="18"/>
          <w:szCs w:val="18"/>
        </w:rPr>
        <w:t xml:space="preserve"> Costs can only be incurred after </w:t>
      </w:r>
      <w:r w:rsidR="0003531A" w:rsidRPr="00FF5312">
        <w:rPr>
          <w:b/>
          <w:color w:val="808080" w:themeColor="background1" w:themeShade="80"/>
          <w:sz w:val="18"/>
          <w:szCs w:val="18"/>
        </w:rPr>
        <w:t>research</w:t>
      </w:r>
      <w:r w:rsidRPr="00FF5312">
        <w:rPr>
          <w:b/>
          <w:color w:val="808080" w:themeColor="background1" w:themeShade="80"/>
          <w:sz w:val="18"/>
          <w:szCs w:val="18"/>
        </w:rPr>
        <w:t xml:space="preserve"> approval of the proposal </w:t>
      </w:r>
      <w:r w:rsidRPr="00FF5312">
        <w:rPr>
          <w:color w:val="808080" w:themeColor="background1" w:themeShade="80"/>
          <w:sz w:val="18"/>
          <w:szCs w:val="18"/>
        </w:rPr>
        <w:t xml:space="preserve">and the </w:t>
      </w:r>
      <w:r w:rsidRPr="00FF5312">
        <w:rPr>
          <w:b/>
          <w:color w:val="808080" w:themeColor="background1" w:themeShade="80"/>
          <w:sz w:val="18"/>
          <w:szCs w:val="18"/>
        </w:rPr>
        <w:t>receipt</w:t>
      </w:r>
      <w:r w:rsidRPr="00FF5312">
        <w:rPr>
          <w:color w:val="808080" w:themeColor="background1" w:themeShade="80"/>
          <w:sz w:val="18"/>
          <w:szCs w:val="18"/>
        </w:rPr>
        <w:t xml:space="preserve"> of the partner funds at Mitacs</w:t>
      </w:r>
      <w:r w:rsidRPr="00FF5312">
        <w:rPr>
          <w:b/>
          <w:color w:val="808080" w:themeColor="background1" w:themeShade="80"/>
          <w:sz w:val="18"/>
          <w:szCs w:val="18"/>
        </w:rPr>
        <w:t>.</w:t>
      </w:r>
    </w:p>
    <w:p w14:paraId="219F1FFB" w14:textId="384D43E4" w:rsidR="006F4A04" w:rsidRPr="00FF5312" w:rsidRDefault="006F4A04" w:rsidP="008C1210">
      <w:pPr>
        <w:pStyle w:val="ListParagraph"/>
        <w:numPr>
          <w:ilvl w:val="7"/>
          <w:numId w:val="13"/>
        </w:numPr>
        <w:spacing w:before="120" w:line="276" w:lineRule="auto"/>
        <w:ind w:left="709" w:hanging="567"/>
        <w:rPr>
          <w:rFonts w:cs="Arial"/>
          <w:sz w:val="20"/>
          <w:szCs w:val="20"/>
        </w:rPr>
      </w:pPr>
      <w:r w:rsidRPr="00FF5312">
        <w:rPr>
          <w:rFonts w:cs="Arial"/>
          <w:sz w:val="20"/>
          <w:szCs w:val="20"/>
        </w:rPr>
        <w:t xml:space="preserve">Please describe any applicable </w:t>
      </w:r>
      <w:r w:rsidRPr="00FF5312">
        <w:rPr>
          <w:rFonts w:cs="Arial"/>
          <w:b/>
          <w:sz w:val="20"/>
          <w:szCs w:val="20"/>
        </w:rPr>
        <w:t>invoicing requirements</w:t>
      </w:r>
      <w:r w:rsidRPr="00FF5312">
        <w:rPr>
          <w:rFonts w:cs="Arial"/>
          <w:sz w:val="20"/>
          <w:szCs w:val="20"/>
        </w:rPr>
        <w:t xml:space="preserve"> (vendor setup, PO, etc.): </w:t>
      </w:r>
    </w:p>
    <w:tbl>
      <w:tblPr>
        <w:tblStyle w:val="TableGrid"/>
        <w:tblpPr w:leftFromText="180" w:rightFromText="180" w:vertAnchor="text" w:horzAnchor="margin" w:tblpX="378" w:tblpY="149"/>
        <w:tblW w:w="9464" w:type="dxa"/>
        <w:tblLook w:val="04A0" w:firstRow="1" w:lastRow="0" w:firstColumn="1" w:lastColumn="0" w:noHBand="0" w:noVBand="1"/>
      </w:tblPr>
      <w:tblGrid>
        <w:gridCol w:w="3865"/>
        <w:gridCol w:w="5599"/>
      </w:tblGrid>
      <w:tr w:rsidR="00545C64" w:rsidRPr="00A12E45" w14:paraId="27688876" w14:textId="77777777" w:rsidTr="002D2719">
        <w:tc>
          <w:tcPr>
            <w:tcW w:w="3865" w:type="dxa"/>
            <w:tcBorders>
              <w:top w:val="dotted" w:sz="4" w:space="0" w:color="auto"/>
              <w:left w:val="dotted" w:sz="4" w:space="0" w:color="auto"/>
              <w:bottom w:val="dotted" w:sz="4" w:space="0" w:color="auto"/>
              <w:right w:val="dotted" w:sz="4" w:space="0" w:color="auto"/>
            </w:tcBorders>
          </w:tcPr>
          <w:p w14:paraId="282A6E97" w14:textId="77777777" w:rsidR="00545C64" w:rsidRPr="00A12E45" w:rsidRDefault="00545C64" w:rsidP="002D2719">
            <w:pPr>
              <w:spacing w:line="312" w:lineRule="auto"/>
              <w:jc w:val="right"/>
              <w:rPr>
                <w:rFonts w:cs="Arial"/>
                <w:sz w:val="18"/>
                <w:szCs w:val="18"/>
                <w:lang w:val="en-CA"/>
              </w:rPr>
            </w:pPr>
            <w:r w:rsidRPr="00A12E45">
              <w:rPr>
                <w:rFonts w:cs="Arial"/>
                <w:sz w:val="18"/>
                <w:szCs w:val="18"/>
                <w:lang w:val="en-CA"/>
              </w:rPr>
              <w:t>Primary customer</w:t>
            </w:r>
            <w:r w:rsidRPr="00A12E45">
              <w:rPr>
                <w:rFonts w:cs="Arial"/>
                <w:b/>
                <w:bCs/>
                <w:sz w:val="18"/>
                <w:szCs w:val="18"/>
                <w:lang w:val="en-CA"/>
              </w:rPr>
              <w:t xml:space="preserve"> billing</w:t>
            </w:r>
            <w:r w:rsidRPr="00A12E45">
              <w:rPr>
                <w:rFonts w:cs="Arial"/>
                <w:sz w:val="18"/>
                <w:szCs w:val="18"/>
                <w:lang w:val="en-CA"/>
              </w:rPr>
              <w:t xml:space="preserve"> contact name:</w:t>
            </w:r>
          </w:p>
        </w:tc>
        <w:tc>
          <w:tcPr>
            <w:tcW w:w="5599" w:type="dxa"/>
            <w:tcBorders>
              <w:top w:val="dotted" w:sz="4" w:space="0" w:color="auto"/>
              <w:left w:val="dotted" w:sz="4" w:space="0" w:color="auto"/>
              <w:bottom w:val="dotted" w:sz="4" w:space="0" w:color="auto"/>
              <w:right w:val="dotted" w:sz="4" w:space="0" w:color="auto"/>
            </w:tcBorders>
            <w:vAlign w:val="center"/>
          </w:tcPr>
          <w:p w14:paraId="7EE1618E" w14:textId="77777777" w:rsidR="00545C64" w:rsidRPr="00A12E45" w:rsidRDefault="00545C64" w:rsidP="002D2719">
            <w:pPr>
              <w:spacing w:line="312" w:lineRule="auto"/>
              <w:rPr>
                <w:rFonts w:cs="Arial"/>
                <w:sz w:val="18"/>
                <w:szCs w:val="18"/>
                <w:lang w:val="en-CA"/>
              </w:rPr>
            </w:pPr>
            <w:r>
              <w:rPr>
                <w:rFonts w:cs="Arial"/>
                <w:sz w:val="18"/>
                <w:szCs w:val="18"/>
                <w:lang w:val="en-CA"/>
              </w:rPr>
              <w:t>Laurence Beaulieu</w:t>
            </w:r>
          </w:p>
        </w:tc>
      </w:tr>
      <w:tr w:rsidR="00545C64" w:rsidRPr="00A12E45" w14:paraId="4F0EFDA1" w14:textId="77777777" w:rsidTr="002D2719">
        <w:tc>
          <w:tcPr>
            <w:tcW w:w="3865" w:type="dxa"/>
            <w:tcBorders>
              <w:top w:val="dotted" w:sz="4" w:space="0" w:color="auto"/>
              <w:left w:val="dotted" w:sz="4" w:space="0" w:color="auto"/>
              <w:bottom w:val="dotted" w:sz="4" w:space="0" w:color="auto"/>
              <w:right w:val="dotted" w:sz="4" w:space="0" w:color="auto"/>
            </w:tcBorders>
          </w:tcPr>
          <w:p w14:paraId="7047E4B7" w14:textId="77777777" w:rsidR="00545C64" w:rsidRPr="00A12E45" w:rsidRDefault="00545C64" w:rsidP="002D2719">
            <w:pPr>
              <w:spacing w:line="312" w:lineRule="auto"/>
              <w:jc w:val="right"/>
              <w:rPr>
                <w:rFonts w:cs="Arial"/>
                <w:sz w:val="18"/>
                <w:szCs w:val="18"/>
                <w:lang w:val="en-CA"/>
              </w:rPr>
            </w:pPr>
            <w:r w:rsidRPr="00A12E45">
              <w:rPr>
                <w:rFonts w:cs="Arial"/>
                <w:sz w:val="18"/>
                <w:szCs w:val="18"/>
                <w:lang w:val="en-CA"/>
              </w:rPr>
              <w:t xml:space="preserve">Primary customer </w:t>
            </w:r>
            <w:r w:rsidRPr="00A12E45">
              <w:rPr>
                <w:rFonts w:cs="Arial"/>
                <w:b/>
                <w:bCs/>
                <w:sz w:val="18"/>
                <w:szCs w:val="18"/>
                <w:lang w:val="en-CA"/>
              </w:rPr>
              <w:t>billing</w:t>
            </w:r>
            <w:r w:rsidRPr="00A12E45">
              <w:rPr>
                <w:rFonts w:cs="Arial"/>
                <w:sz w:val="18"/>
                <w:szCs w:val="18"/>
                <w:lang w:val="en-CA"/>
              </w:rPr>
              <w:t xml:space="preserve"> phone number:</w:t>
            </w:r>
          </w:p>
        </w:tc>
        <w:tc>
          <w:tcPr>
            <w:tcW w:w="5599" w:type="dxa"/>
            <w:tcBorders>
              <w:top w:val="dotted" w:sz="4" w:space="0" w:color="auto"/>
              <w:left w:val="dotted" w:sz="4" w:space="0" w:color="auto"/>
              <w:bottom w:val="dotted" w:sz="4" w:space="0" w:color="auto"/>
              <w:right w:val="dotted" w:sz="4" w:space="0" w:color="auto"/>
            </w:tcBorders>
            <w:vAlign w:val="center"/>
          </w:tcPr>
          <w:p w14:paraId="111E361F" w14:textId="77777777" w:rsidR="00545C64" w:rsidRPr="00A12E45" w:rsidRDefault="00545C64" w:rsidP="002D2719">
            <w:pPr>
              <w:spacing w:line="312" w:lineRule="auto"/>
              <w:rPr>
                <w:rFonts w:cs="Arial"/>
                <w:sz w:val="18"/>
                <w:szCs w:val="18"/>
                <w:lang w:val="en-CA"/>
              </w:rPr>
            </w:pPr>
            <w:r>
              <w:rPr>
                <w:rFonts w:cs="Arial"/>
                <w:sz w:val="18"/>
                <w:szCs w:val="18"/>
                <w:lang w:val="en-CA"/>
              </w:rPr>
              <w:t>514-386-8257</w:t>
            </w:r>
          </w:p>
        </w:tc>
      </w:tr>
      <w:tr w:rsidR="00545C64" w:rsidRPr="00A12E45" w14:paraId="7B6F87F1" w14:textId="77777777" w:rsidTr="002D2719">
        <w:tc>
          <w:tcPr>
            <w:tcW w:w="3865" w:type="dxa"/>
            <w:tcBorders>
              <w:top w:val="dotted" w:sz="4" w:space="0" w:color="auto"/>
              <w:left w:val="dotted" w:sz="4" w:space="0" w:color="auto"/>
              <w:bottom w:val="dotted" w:sz="4" w:space="0" w:color="auto"/>
              <w:right w:val="dotted" w:sz="4" w:space="0" w:color="auto"/>
            </w:tcBorders>
          </w:tcPr>
          <w:p w14:paraId="0D24F670" w14:textId="77777777" w:rsidR="00545C64" w:rsidRPr="00A12E45" w:rsidRDefault="00545C64" w:rsidP="002D2719">
            <w:pPr>
              <w:spacing w:line="312" w:lineRule="auto"/>
              <w:jc w:val="right"/>
              <w:rPr>
                <w:rFonts w:cs="Arial"/>
                <w:sz w:val="18"/>
                <w:szCs w:val="18"/>
                <w:lang w:val="en-CA"/>
              </w:rPr>
            </w:pPr>
            <w:r w:rsidRPr="00A12E45">
              <w:rPr>
                <w:rFonts w:cs="Arial"/>
                <w:sz w:val="18"/>
                <w:szCs w:val="18"/>
                <w:lang w:val="en-CA"/>
              </w:rPr>
              <w:t xml:space="preserve">Primary customer </w:t>
            </w:r>
            <w:r w:rsidRPr="00A12E45">
              <w:rPr>
                <w:rFonts w:cs="Arial"/>
                <w:b/>
                <w:bCs/>
                <w:sz w:val="18"/>
                <w:szCs w:val="18"/>
                <w:lang w:val="en-CA"/>
              </w:rPr>
              <w:t>billing</w:t>
            </w:r>
            <w:r w:rsidRPr="00A12E45">
              <w:rPr>
                <w:rFonts w:cs="Arial"/>
                <w:sz w:val="18"/>
                <w:szCs w:val="18"/>
                <w:lang w:val="en-CA"/>
              </w:rPr>
              <w:t xml:space="preserve"> email address:</w:t>
            </w:r>
          </w:p>
        </w:tc>
        <w:tc>
          <w:tcPr>
            <w:tcW w:w="5599" w:type="dxa"/>
            <w:tcBorders>
              <w:top w:val="dotted" w:sz="4" w:space="0" w:color="auto"/>
              <w:left w:val="dotted" w:sz="4" w:space="0" w:color="auto"/>
              <w:bottom w:val="dotted" w:sz="4" w:space="0" w:color="auto"/>
              <w:right w:val="dotted" w:sz="4" w:space="0" w:color="auto"/>
            </w:tcBorders>
            <w:vAlign w:val="center"/>
          </w:tcPr>
          <w:p w14:paraId="5E0EDE35" w14:textId="77777777" w:rsidR="00545C64" w:rsidRPr="00A12E45" w:rsidRDefault="00545C64" w:rsidP="002D2719">
            <w:pPr>
              <w:spacing w:line="312" w:lineRule="auto"/>
              <w:rPr>
                <w:rFonts w:cs="Arial"/>
                <w:sz w:val="18"/>
                <w:szCs w:val="18"/>
                <w:lang w:val="en-CA"/>
              </w:rPr>
            </w:pPr>
            <w:r>
              <w:rPr>
                <w:rFonts w:cs="Arial"/>
                <w:sz w:val="18"/>
                <w:szCs w:val="18"/>
                <w:lang w:val="en-CA"/>
              </w:rPr>
              <w:t>Laurence.beaulieu.3@umontreal.ca</w:t>
            </w:r>
          </w:p>
        </w:tc>
      </w:tr>
      <w:tr w:rsidR="00545C64" w:rsidRPr="00A12E45" w14:paraId="146B9ECA" w14:textId="77777777" w:rsidTr="002D2719">
        <w:tc>
          <w:tcPr>
            <w:tcW w:w="3865" w:type="dxa"/>
            <w:tcBorders>
              <w:top w:val="dotted" w:sz="4" w:space="0" w:color="auto"/>
              <w:left w:val="dotted" w:sz="4" w:space="0" w:color="auto"/>
              <w:bottom w:val="dotted" w:sz="4" w:space="0" w:color="auto"/>
              <w:right w:val="dotted" w:sz="4" w:space="0" w:color="auto"/>
            </w:tcBorders>
          </w:tcPr>
          <w:p w14:paraId="00BF2FF3" w14:textId="77777777" w:rsidR="00545C64" w:rsidRPr="00A12E45" w:rsidRDefault="00545C64" w:rsidP="002D2719">
            <w:pPr>
              <w:spacing w:line="312" w:lineRule="auto"/>
              <w:jc w:val="right"/>
              <w:rPr>
                <w:rFonts w:cs="Arial"/>
                <w:sz w:val="18"/>
                <w:szCs w:val="18"/>
                <w:lang w:val="en-CA"/>
              </w:rPr>
            </w:pPr>
            <w:r w:rsidRPr="00A12E45">
              <w:rPr>
                <w:rFonts w:cs="Arial"/>
                <w:sz w:val="18"/>
                <w:szCs w:val="18"/>
                <w:lang w:val="en-CA"/>
              </w:rPr>
              <w:t xml:space="preserve">Customer </w:t>
            </w:r>
            <w:r w:rsidRPr="00A12E45">
              <w:rPr>
                <w:rFonts w:cs="Arial"/>
                <w:b/>
                <w:bCs/>
                <w:sz w:val="18"/>
                <w:szCs w:val="18"/>
                <w:lang w:val="en-CA"/>
              </w:rPr>
              <w:t>accounts payable</w:t>
            </w:r>
            <w:r w:rsidRPr="00A12E45">
              <w:rPr>
                <w:rFonts w:cs="Arial"/>
                <w:sz w:val="18"/>
                <w:szCs w:val="18"/>
                <w:lang w:val="en-CA"/>
              </w:rPr>
              <w:t xml:space="preserve"> email address:</w:t>
            </w:r>
          </w:p>
        </w:tc>
        <w:tc>
          <w:tcPr>
            <w:tcW w:w="5599" w:type="dxa"/>
            <w:tcBorders>
              <w:top w:val="dotted" w:sz="4" w:space="0" w:color="auto"/>
              <w:left w:val="dotted" w:sz="4" w:space="0" w:color="auto"/>
              <w:bottom w:val="dotted" w:sz="4" w:space="0" w:color="auto"/>
              <w:right w:val="dotted" w:sz="4" w:space="0" w:color="auto"/>
            </w:tcBorders>
            <w:vAlign w:val="center"/>
          </w:tcPr>
          <w:p w14:paraId="419F3972" w14:textId="77777777" w:rsidR="00545C64" w:rsidRPr="00A12E45" w:rsidRDefault="00545C64" w:rsidP="002D2719">
            <w:pPr>
              <w:spacing w:line="312" w:lineRule="auto"/>
              <w:rPr>
                <w:rFonts w:cs="Arial"/>
                <w:sz w:val="18"/>
                <w:szCs w:val="18"/>
                <w:lang w:val="en-CA"/>
              </w:rPr>
            </w:pPr>
            <w:r>
              <w:rPr>
                <w:rFonts w:ascii="ArialMT" w:eastAsiaTheme="minorHAnsi" w:hAnsi="ArialMT" w:cs="ArialMT"/>
                <w:sz w:val="18"/>
                <w:szCs w:val="18"/>
              </w:rPr>
              <w:t>christelle.molez@ivado.ca</w:t>
            </w:r>
          </w:p>
        </w:tc>
      </w:tr>
      <w:tr w:rsidR="00545C64" w:rsidRPr="00A12E45" w14:paraId="397FA36A" w14:textId="77777777" w:rsidTr="002D2719">
        <w:tc>
          <w:tcPr>
            <w:tcW w:w="3865" w:type="dxa"/>
            <w:tcBorders>
              <w:top w:val="dotted" w:sz="4" w:space="0" w:color="auto"/>
              <w:left w:val="dotted" w:sz="4" w:space="0" w:color="auto"/>
              <w:bottom w:val="dotted" w:sz="4" w:space="0" w:color="auto"/>
              <w:right w:val="dotted" w:sz="4" w:space="0" w:color="auto"/>
            </w:tcBorders>
            <w:vAlign w:val="center"/>
          </w:tcPr>
          <w:p w14:paraId="7FB75830" w14:textId="77777777" w:rsidR="00545C64" w:rsidRPr="00A12E45" w:rsidRDefault="00545C64" w:rsidP="002D2719">
            <w:pPr>
              <w:spacing w:line="312" w:lineRule="auto"/>
              <w:jc w:val="right"/>
              <w:rPr>
                <w:rFonts w:cs="Arial"/>
                <w:sz w:val="18"/>
                <w:szCs w:val="18"/>
                <w:lang w:val="en-CA"/>
              </w:rPr>
            </w:pPr>
            <w:r w:rsidRPr="00A12E45">
              <w:rPr>
                <w:sz w:val="18"/>
                <w:szCs w:val="18"/>
              </w:rPr>
              <w:t>Partner organization wishes to be invoiced by term, annually, or in one payment:</w:t>
            </w:r>
          </w:p>
        </w:tc>
        <w:sdt>
          <w:sdtPr>
            <w:rPr>
              <w:sz w:val="18"/>
              <w:szCs w:val="18"/>
            </w:rPr>
            <w:alias w:val="Select Invoicing Schedule"/>
            <w:tag w:val="Please select"/>
            <w:id w:val="-1182580275"/>
            <w:placeholder>
              <w:docPart w:val="55731B369C6D435599D4A9785EC69436"/>
            </w:placeholder>
            <w:dropDownList>
              <w:listItem w:value="Please select"/>
              <w:listItem w:displayText="By term" w:value="By term"/>
              <w:listItem w:displayText="Annually" w:value="Annually"/>
              <w:listItem w:displayText="One payment" w:value="One payment"/>
            </w:dropDownList>
          </w:sdtPr>
          <w:sdtEndPr/>
          <w:sdtContent>
            <w:tc>
              <w:tcPr>
                <w:tcW w:w="5599" w:type="dxa"/>
                <w:tcBorders>
                  <w:top w:val="dotted" w:sz="4" w:space="0" w:color="auto"/>
                  <w:left w:val="dotted" w:sz="4" w:space="0" w:color="auto"/>
                  <w:bottom w:val="dotted" w:sz="4" w:space="0" w:color="auto"/>
                  <w:right w:val="dotted" w:sz="4" w:space="0" w:color="auto"/>
                </w:tcBorders>
                <w:vAlign w:val="center"/>
              </w:tcPr>
              <w:p w14:paraId="37BF1B1B" w14:textId="77777777" w:rsidR="00545C64" w:rsidRPr="00A12E45" w:rsidRDefault="00545C64" w:rsidP="002D2719">
                <w:pPr>
                  <w:spacing w:line="312" w:lineRule="auto"/>
                  <w:rPr>
                    <w:rFonts w:cs="Arial"/>
                    <w:sz w:val="18"/>
                    <w:szCs w:val="18"/>
                    <w:lang w:val="en-CA"/>
                  </w:rPr>
                </w:pPr>
                <w:r>
                  <w:rPr>
                    <w:sz w:val="18"/>
                    <w:szCs w:val="18"/>
                  </w:rPr>
                  <w:t>By term</w:t>
                </w:r>
              </w:p>
            </w:tc>
          </w:sdtContent>
        </w:sdt>
      </w:tr>
      <w:tr w:rsidR="00545C64" w:rsidRPr="00A12E45" w14:paraId="7686F538" w14:textId="77777777" w:rsidTr="002D2719">
        <w:tc>
          <w:tcPr>
            <w:tcW w:w="3865" w:type="dxa"/>
            <w:tcBorders>
              <w:top w:val="dotted" w:sz="4" w:space="0" w:color="auto"/>
              <w:left w:val="dotted" w:sz="4" w:space="0" w:color="auto"/>
              <w:bottom w:val="dotted" w:sz="4" w:space="0" w:color="auto"/>
              <w:right w:val="dotted" w:sz="4" w:space="0" w:color="auto"/>
            </w:tcBorders>
            <w:vAlign w:val="center"/>
          </w:tcPr>
          <w:p w14:paraId="70ACF3B8" w14:textId="77777777" w:rsidR="00545C64" w:rsidRPr="00A12E45" w:rsidRDefault="00545C64" w:rsidP="002D2719">
            <w:pPr>
              <w:spacing w:line="312" w:lineRule="auto"/>
              <w:jc w:val="right"/>
              <w:rPr>
                <w:sz w:val="18"/>
                <w:szCs w:val="18"/>
              </w:rPr>
            </w:pPr>
            <w:r w:rsidRPr="00A12E45">
              <w:rPr>
                <w:sz w:val="18"/>
                <w:szCs w:val="18"/>
              </w:rPr>
              <w:t>Is there a PO required?:</w:t>
            </w:r>
          </w:p>
        </w:tc>
        <w:tc>
          <w:tcPr>
            <w:tcW w:w="5599" w:type="dxa"/>
            <w:tcBorders>
              <w:top w:val="dotted" w:sz="4" w:space="0" w:color="auto"/>
              <w:left w:val="dotted" w:sz="4" w:space="0" w:color="auto"/>
              <w:bottom w:val="dotted" w:sz="4" w:space="0" w:color="auto"/>
              <w:right w:val="dotted" w:sz="4" w:space="0" w:color="auto"/>
            </w:tcBorders>
            <w:vAlign w:val="center"/>
          </w:tcPr>
          <w:p w14:paraId="360ECE5C" w14:textId="77777777" w:rsidR="00545C64" w:rsidRPr="00A12E45" w:rsidRDefault="00545C64" w:rsidP="002D2719">
            <w:pPr>
              <w:spacing w:line="312" w:lineRule="auto"/>
              <w:rPr>
                <w:sz w:val="18"/>
                <w:szCs w:val="18"/>
              </w:rPr>
            </w:pPr>
            <w:r w:rsidRPr="00A12E45">
              <w:rPr>
                <w:sz w:val="18"/>
                <w:szCs w:val="18"/>
              </w:rPr>
              <w:t>No:</w:t>
            </w:r>
            <w:r>
              <w:rPr>
                <w:sz w:val="18"/>
                <w:szCs w:val="18"/>
              </w:rPr>
              <w:t>X</w:t>
            </w:r>
          </w:p>
          <w:p w14:paraId="710F6447" w14:textId="77777777" w:rsidR="00545C64" w:rsidRPr="00A12E45" w:rsidRDefault="00545C64" w:rsidP="002D2719">
            <w:pPr>
              <w:spacing w:line="312" w:lineRule="auto"/>
              <w:rPr>
                <w:sz w:val="18"/>
                <w:szCs w:val="18"/>
              </w:rPr>
            </w:pPr>
            <w:r w:rsidRPr="00A12E45">
              <w:rPr>
                <w:sz w:val="18"/>
                <w:szCs w:val="18"/>
              </w:rPr>
              <w:t xml:space="preserve">Yes (please provide the PO number): </w:t>
            </w:r>
          </w:p>
        </w:tc>
      </w:tr>
      <w:tr w:rsidR="00545C64" w:rsidRPr="00F71D36" w14:paraId="557990E4" w14:textId="77777777" w:rsidTr="002D2719">
        <w:tc>
          <w:tcPr>
            <w:tcW w:w="3865" w:type="dxa"/>
            <w:tcBorders>
              <w:top w:val="dotted" w:sz="4" w:space="0" w:color="auto"/>
              <w:left w:val="dotted" w:sz="4" w:space="0" w:color="auto"/>
              <w:bottom w:val="dotted" w:sz="4" w:space="0" w:color="auto"/>
              <w:right w:val="dotted" w:sz="4" w:space="0" w:color="auto"/>
            </w:tcBorders>
            <w:vAlign w:val="center"/>
          </w:tcPr>
          <w:p w14:paraId="327A683F" w14:textId="77777777" w:rsidR="00545C64" w:rsidRPr="00A12E45" w:rsidRDefault="00545C64" w:rsidP="002D2719">
            <w:pPr>
              <w:spacing w:line="312" w:lineRule="auto"/>
              <w:jc w:val="right"/>
              <w:rPr>
                <w:sz w:val="18"/>
                <w:szCs w:val="18"/>
              </w:rPr>
            </w:pPr>
            <w:r w:rsidRPr="00A12E45">
              <w:rPr>
                <w:sz w:val="18"/>
                <w:szCs w:val="18"/>
              </w:rPr>
              <w:t>Other invoicing instructions:</w:t>
            </w:r>
          </w:p>
          <w:p w14:paraId="1CFDF8F4" w14:textId="77777777" w:rsidR="00545C64" w:rsidRPr="00B378E1" w:rsidRDefault="00545C64" w:rsidP="002D2719">
            <w:pPr>
              <w:spacing w:line="312" w:lineRule="auto"/>
              <w:jc w:val="right"/>
              <w:rPr>
                <w:sz w:val="18"/>
                <w:szCs w:val="18"/>
              </w:rPr>
            </w:pPr>
            <w:r w:rsidRPr="00A12E45">
              <w:rPr>
                <w:sz w:val="18"/>
                <w:szCs w:val="18"/>
              </w:rPr>
              <w:t>(additional billing contact names, email addresses, etc.)</w:t>
            </w:r>
            <w:r w:rsidRPr="00B378E1">
              <w:rPr>
                <w:sz w:val="18"/>
                <w:szCs w:val="18"/>
              </w:rPr>
              <w:t xml:space="preserve"> </w:t>
            </w:r>
          </w:p>
        </w:tc>
        <w:tc>
          <w:tcPr>
            <w:tcW w:w="5599" w:type="dxa"/>
            <w:tcBorders>
              <w:top w:val="dotted" w:sz="4" w:space="0" w:color="auto"/>
              <w:left w:val="dotted" w:sz="4" w:space="0" w:color="auto"/>
              <w:bottom w:val="dotted" w:sz="4" w:space="0" w:color="auto"/>
              <w:right w:val="dotted" w:sz="4" w:space="0" w:color="auto"/>
            </w:tcBorders>
            <w:vAlign w:val="center"/>
          </w:tcPr>
          <w:p w14:paraId="564467BB" w14:textId="77777777" w:rsidR="00545C64" w:rsidRPr="00B378E1" w:rsidRDefault="00545C64" w:rsidP="002D2719">
            <w:pPr>
              <w:spacing w:line="312" w:lineRule="auto"/>
              <w:rPr>
                <w:sz w:val="18"/>
                <w:szCs w:val="18"/>
              </w:rPr>
            </w:pPr>
          </w:p>
          <w:p w14:paraId="194C4887" w14:textId="77777777" w:rsidR="00545C64" w:rsidRPr="00B378E1" w:rsidRDefault="00545C64" w:rsidP="002D2719">
            <w:pPr>
              <w:spacing w:line="312" w:lineRule="auto"/>
              <w:rPr>
                <w:sz w:val="18"/>
                <w:szCs w:val="18"/>
              </w:rPr>
            </w:pPr>
          </w:p>
          <w:p w14:paraId="1E87237C" w14:textId="77777777" w:rsidR="00545C64" w:rsidRPr="00B378E1" w:rsidRDefault="00545C64" w:rsidP="002D2719">
            <w:pPr>
              <w:spacing w:line="312" w:lineRule="auto"/>
              <w:rPr>
                <w:sz w:val="18"/>
                <w:szCs w:val="18"/>
              </w:rPr>
            </w:pPr>
          </w:p>
          <w:p w14:paraId="4169079D" w14:textId="77777777" w:rsidR="00545C64" w:rsidRPr="00B378E1" w:rsidRDefault="00545C64" w:rsidP="002D2719">
            <w:pPr>
              <w:spacing w:line="312" w:lineRule="auto"/>
              <w:rPr>
                <w:sz w:val="18"/>
                <w:szCs w:val="18"/>
              </w:rPr>
            </w:pPr>
            <w:r>
              <w:rPr>
                <w:rFonts w:ascii="ArialMT" w:eastAsiaTheme="minorHAnsi" w:hAnsi="ArialMT" w:cs="ArialMT"/>
                <w:sz w:val="18"/>
                <w:szCs w:val="18"/>
              </w:rPr>
              <w:t>dany.plourde@ivado.ca</w:t>
            </w:r>
          </w:p>
          <w:p w14:paraId="7555FB62" w14:textId="77777777" w:rsidR="00545C64" w:rsidRPr="00B378E1" w:rsidRDefault="00545C64" w:rsidP="002D2719">
            <w:pPr>
              <w:spacing w:line="312" w:lineRule="auto"/>
              <w:rPr>
                <w:sz w:val="18"/>
                <w:szCs w:val="18"/>
              </w:rPr>
            </w:pPr>
          </w:p>
          <w:p w14:paraId="7E99C746" w14:textId="77777777" w:rsidR="00545C64" w:rsidRPr="00B378E1" w:rsidRDefault="00545C64" w:rsidP="002D2719">
            <w:pPr>
              <w:spacing w:line="312" w:lineRule="auto"/>
              <w:rPr>
                <w:sz w:val="18"/>
                <w:szCs w:val="18"/>
              </w:rPr>
            </w:pPr>
          </w:p>
          <w:p w14:paraId="6C7EBF30" w14:textId="77777777" w:rsidR="00545C64" w:rsidRPr="00B378E1" w:rsidRDefault="00545C64" w:rsidP="002D2719">
            <w:pPr>
              <w:spacing w:line="312" w:lineRule="auto"/>
              <w:rPr>
                <w:sz w:val="18"/>
                <w:szCs w:val="18"/>
              </w:rPr>
            </w:pPr>
          </w:p>
        </w:tc>
      </w:tr>
    </w:tbl>
    <w:p w14:paraId="0732499D" w14:textId="77777777" w:rsidR="00DB65E4" w:rsidRPr="00387900" w:rsidRDefault="00DB65E4" w:rsidP="008C1210">
      <w:pPr>
        <w:spacing w:before="120" w:line="276" w:lineRule="auto"/>
        <w:rPr>
          <w:rFonts w:cs="Arial"/>
          <w:sz w:val="20"/>
          <w:szCs w:val="20"/>
        </w:rPr>
      </w:pPr>
    </w:p>
    <w:p w14:paraId="48DC42A5" w14:textId="77777777" w:rsidR="00DF77FD" w:rsidRPr="00FF5312" w:rsidRDefault="00DF77FD" w:rsidP="008C1210">
      <w:pPr>
        <w:pStyle w:val="ListParagraph"/>
        <w:numPr>
          <w:ilvl w:val="7"/>
          <w:numId w:val="13"/>
        </w:numPr>
        <w:spacing w:before="120" w:after="120" w:line="276" w:lineRule="auto"/>
        <w:ind w:left="709" w:hanging="567"/>
        <w:rPr>
          <w:rFonts w:cs="Arial"/>
          <w:sz w:val="20"/>
          <w:szCs w:val="20"/>
        </w:rPr>
      </w:pPr>
      <w:r w:rsidRPr="00FF5312">
        <w:rPr>
          <w:rFonts w:cs="Arial"/>
          <w:b/>
          <w:sz w:val="20"/>
          <w:szCs w:val="20"/>
        </w:rPr>
        <w:t xml:space="preserve">Invoicing </w:t>
      </w:r>
      <w:r w:rsidR="00D75988" w:rsidRPr="00FF5312">
        <w:rPr>
          <w:rFonts w:cs="Arial"/>
          <w:b/>
          <w:sz w:val="20"/>
          <w:szCs w:val="20"/>
        </w:rPr>
        <w:t xml:space="preserve">Partner </w:t>
      </w:r>
      <w:r w:rsidRPr="00FF5312">
        <w:rPr>
          <w:rFonts w:cs="Arial"/>
          <w:b/>
          <w:sz w:val="20"/>
          <w:szCs w:val="20"/>
        </w:rPr>
        <w:t>address</w:t>
      </w:r>
      <w:r w:rsidRPr="00FF5312">
        <w:rPr>
          <w:rFonts w:cs="Arial"/>
          <w:sz w:val="20"/>
          <w:szCs w:val="20"/>
        </w:rPr>
        <w:t>:</w:t>
      </w:r>
    </w:p>
    <w:tbl>
      <w:tblPr>
        <w:tblStyle w:val="TableGrid"/>
        <w:tblW w:w="9382" w:type="dxa"/>
        <w:jc w:val="center"/>
        <w:tblLayout w:type="fixed"/>
        <w:tblLook w:val="04A0" w:firstRow="1" w:lastRow="0" w:firstColumn="1" w:lastColumn="0" w:noHBand="0" w:noVBand="1"/>
      </w:tblPr>
      <w:tblGrid>
        <w:gridCol w:w="544"/>
        <w:gridCol w:w="8838"/>
      </w:tblGrid>
      <w:tr w:rsidR="006F4A04" w:rsidRPr="00387900" w14:paraId="1611CF10" w14:textId="77777777" w:rsidTr="00AA229B">
        <w:trPr>
          <w:trHeight w:val="227"/>
          <w:jc w:val="center"/>
        </w:trPr>
        <w:tc>
          <w:tcPr>
            <w:tcW w:w="544" w:type="dxa"/>
            <w:tcBorders>
              <w:right w:val="single" w:sz="4" w:space="0" w:color="auto"/>
            </w:tcBorders>
            <w:vAlign w:val="center"/>
          </w:tcPr>
          <w:p w14:paraId="44F58AEF" w14:textId="5D730B13" w:rsidR="006F4A04" w:rsidRPr="00FF5312" w:rsidRDefault="006F4A04" w:rsidP="008C1210">
            <w:pPr>
              <w:spacing w:line="276" w:lineRule="auto"/>
              <w:rPr>
                <w:rFonts w:cs="Arial"/>
                <w:sz w:val="18"/>
                <w:szCs w:val="18"/>
                <w:highlight w:val="yellow"/>
              </w:rPr>
            </w:pPr>
          </w:p>
        </w:tc>
        <w:tc>
          <w:tcPr>
            <w:tcW w:w="8838" w:type="dxa"/>
            <w:tcBorders>
              <w:top w:val="nil"/>
              <w:left w:val="single" w:sz="4" w:space="0" w:color="auto"/>
              <w:bottom w:val="nil"/>
              <w:right w:val="nil"/>
            </w:tcBorders>
            <w:vAlign w:val="center"/>
          </w:tcPr>
          <w:p w14:paraId="1ADFC83F" w14:textId="7DD475D2" w:rsidR="006F4A04" w:rsidRPr="00FF5312" w:rsidRDefault="006F4A04" w:rsidP="008C1210">
            <w:pPr>
              <w:rPr>
                <w:rFonts w:cs="Arial"/>
                <w:sz w:val="20"/>
                <w:szCs w:val="20"/>
              </w:rPr>
            </w:pPr>
            <w:r w:rsidRPr="00FF5312">
              <w:rPr>
                <w:rFonts w:cs="Arial"/>
                <w:sz w:val="20"/>
                <w:szCs w:val="20"/>
              </w:rPr>
              <w:t>Address same as filled in Section 4.</w:t>
            </w:r>
            <w:r w:rsidR="002E1C4D" w:rsidRPr="00FF5312">
              <w:rPr>
                <w:rFonts w:cs="Arial"/>
                <w:sz w:val="20"/>
                <w:szCs w:val="20"/>
              </w:rPr>
              <w:t>2</w:t>
            </w:r>
            <w:r w:rsidRPr="00FF5312">
              <w:rPr>
                <w:rFonts w:cs="Arial"/>
                <w:sz w:val="20"/>
                <w:szCs w:val="20"/>
              </w:rPr>
              <w:t>.</w:t>
            </w:r>
          </w:p>
        </w:tc>
      </w:tr>
      <w:tr w:rsidR="00DA6B90" w:rsidRPr="00387900" w14:paraId="3ECC0B14" w14:textId="77777777" w:rsidTr="00AA229B">
        <w:trPr>
          <w:trHeight w:val="227"/>
          <w:jc w:val="center"/>
        </w:trPr>
        <w:tc>
          <w:tcPr>
            <w:tcW w:w="544" w:type="dxa"/>
            <w:tcBorders>
              <w:right w:val="single" w:sz="4" w:space="0" w:color="auto"/>
            </w:tcBorders>
            <w:vAlign w:val="center"/>
          </w:tcPr>
          <w:p w14:paraId="772887FD" w14:textId="77777777" w:rsidR="00DA6B90" w:rsidRPr="00FF5312" w:rsidRDefault="00DA6B90" w:rsidP="008C1210">
            <w:pPr>
              <w:spacing w:line="276" w:lineRule="auto"/>
              <w:rPr>
                <w:rFonts w:cs="Arial"/>
                <w:sz w:val="18"/>
                <w:szCs w:val="18"/>
                <w:highlight w:val="yellow"/>
              </w:rPr>
            </w:pPr>
          </w:p>
        </w:tc>
        <w:tc>
          <w:tcPr>
            <w:tcW w:w="8838" w:type="dxa"/>
            <w:tcBorders>
              <w:top w:val="nil"/>
              <w:left w:val="single" w:sz="4" w:space="0" w:color="auto"/>
              <w:bottom w:val="nil"/>
              <w:right w:val="nil"/>
            </w:tcBorders>
            <w:vAlign w:val="center"/>
          </w:tcPr>
          <w:p w14:paraId="68F5F52F" w14:textId="252D696F" w:rsidR="00DA6B90" w:rsidRPr="00FF5312" w:rsidRDefault="00DA6B90" w:rsidP="008C1210">
            <w:pPr>
              <w:rPr>
                <w:rFonts w:cs="Arial"/>
                <w:sz w:val="20"/>
                <w:szCs w:val="20"/>
              </w:rPr>
            </w:pPr>
            <w:r w:rsidRPr="00FF5312">
              <w:rPr>
                <w:rFonts w:cs="Arial"/>
                <w:sz w:val="20"/>
                <w:szCs w:val="20"/>
              </w:rPr>
              <w:t>Address same as filled in Appendix B</w:t>
            </w:r>
            <w:r w:rsidR="009602A3" w:rsidRPr="00FF5312">
              <w:rPr>
                <w:rFonts w:cs="Arial"/>
                <w:sz w:val="20"/>
                <w:szCs w:val="20"/>
              </w:rPr>
              <w:t xml:space="preserve"> (Section </w:t>
            </w:r>
            <w:r w:rsidR="00A44C37" w:rsidRPr="00FF5312">
              <w:rPr>
                <w:rFonts w:cs="Arial"/>
                <w:sz w:val="20"/>
                <w:szCs w:val="20"/>
              </w:rPr>
              <w:t>4</w:t>
            </w:r>
            <w:r w:rsidR="009602A3" w:rsidRPr="00FF5312">
              <w:rPr>
                <w:rFonts w:cs="Arial"/>
                <w:sz w:val="20"/>
                <w:szCs w:val="20"/>
              </w:rPr>
              <w:t>.2)</w:t>
            </w:r>
          </w:p>
        </w:tc>
      </w:tr>
      <w:tr w:rsidR="00DE4F00" w:rsidRPr="00387900" w14:paraId="52A3E8FC" w14:textId="77777777" w:rsidTr="00AA229B">
        <w:trPr>
          <w:trHeight w:val="227"/>
          <w:jc w:val="center"/>
        </w:trPr>
        <w:tc>
          <w:tcPr>
            <w:tcW w:w="544" w:type="dxa"/>
            <w:tcBorders>
              <w:right w:val="single" w:sz="4" w:space="0" w:color="auto"/>
            </w:tcBorders>
            <w:vAlign w:val="center"/>
          </w:tcPr>
          <w:p w14:paraId="30A48948" w14:textId="217CCD64" w:rsidR="00DE4F00" w:rsidRPr="00FF5312" w:rsidRDefault="00545C64" w:rsidP="008C1210">
            <w:pPr>
              <w:spacing w:line="276" w:lineRule="auto"/>
              <w:rPr>
                <w:rFonts w:cs="Arial"/>
                <w:sz w:val="18"/>
                <w:szCs w:val="18"/>
                <w:highlight w:val="yellow"/>
              </w:rPr>
            </w:pPr>
            <w:r w:rsidRPr="000B03D1">
              <w:rPr>
                <w:rFonts w:cs="Arial"/>
                <w:sz w:val="18"/>
                <w:szCs w:val="18"/>
              </w:rPr>
              <w:t>X</w:t>
            </w:r>
          </w:p>
        </w:tc>
        <w:tc>
          <w:tcPr>
            <w:tcW w:w="8838" w:type="dxa"/>
            <w:tcBorders>
              <w:top w:val="nil"/>
              <w:left w:val="single" w:sz="4" w:space="0" w:color="auto"/>
              <w:bottom w:val="nil"/>
              <w:right w:val="nil"/>
            </w:tcBorders>
            <w:vAlign w:val="center"/>
          </w:tcPr>
          <w:p w14:paraId="3333507F" w14:textId="5CCD7351" w:rsidR="000B03D1" w:rsidRPr="00FF5312" w:rsidRDefault="00DE4F00" w:rsidP="008C1210">
            <w:pPr>
              <w:rPr>
                <w:rFonts w:cs="Arial"/>
                <w:sz w:val="20"/>
                <w:szCs w:val="20"/>
              </w:rPr>
            </w:pPr>
            <w:r w:rsidRPr="00FF5312">
              <w:rPr>
                <w:rFonts w:cs="Arial"/>
                <w:sz w:val="20"/>
                <w:szCs w:val="20"/>
              </w:rPr>
              <w:t>If invoicing address different than Section 4.</w:t>
            </w:r>
            <w:r w:rsidR="001C2D80" w:rsidRPr="00FF5312">
              <w:rPr>
                <w:rFonts w:cs="Arial"/>
                <w:sz w:val="20"/>
                <w:szCs w:val="20"/>
              </w:rPr>
              <w:t>2</w:t>
            </w:r>
            <w:r w:rsidR="00DA6B90" w:rsidRPr="00FF5312">
              <w:rPr>
                <w:rFonts w:cs="Arial"/>
                <w:sz w:val="20"/>
                <w:szCs w:val="20"/>
              </w:rPr>
              <w:t xml:space="preserve"> or Appendix B</w:t>
            </w:r>
            <w:r w:rsidR="009602A3" w:rsidRPr="00FF5312">
              <w:rPr>
                <w:rFonts w:cs="Arial"/>
                <w:sz w:val="20"/>
                <w:szCs w:val="20"/>
              </w:rPr>
              <w:t xml:space="preserve"> (Section </w:t>
            </w:r>
            <w:r w:rsidR="00A44C37" w:rsidRPr="00FF5312">
              <w:rPr>
                <w:rFonts w:cs="Arial"/>
                <w:sz w:val="20"/>
                <w:szCs w:val="20"/>
              </w:rPr>
              <w:t>4</w:t>
            </w:r>
            <w:r w:rsidR="009602A3" w:rsidRPr="00FF5312">
              <w:rPr>
                <w:rFonts w:cs="Arial"/>
                <w:sz w:val="20"/>
                <w:szCs w:val="20"/>
              </w:rPr>
              <w:t>.2)</w:t>
            </w:r>
            <w:r w:rsidR="00DA6B90" w:rsidRPr="00FF5312">
              <w:rPr>
                <w:rFonts w:cs="Arial"/>
                <w:sz w:val="20"/>
                <w:szCs w:val="20"/>
              </w:rPr>
              <w:t>,</w:t>
            </w:r>
            <w:r w:rsidRPr="00FF5312">
              <w:rPr>
                <w:rFonts w:cs="Arial"/>
                <w:sz w:val="20"/>
                <w:szCs w:val="20"/>
              </w:rPr>
              <w:t xml:space="preserve"> please fill out the following:</w:t>
            </w:r>
          </w:p>
        </w:tc>
      </w:tr>
    </w:tbl>
    <w:tbl>
      <w:tblPr>
        <w:tblStyle w:val="TableGrid"/>
        <w:tblpPr w:leftFromText="180" w:rightFromText="180" w:vertAnchor="text" w:horzAnchor="margin" w:tblpX="378" w:tblpY="149"/>
        <w:tblW w:w="946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085"/>
        <w:gridCol w:w="6379"/>
      </w:tblGrid>
      <w:tr w:rsidR="000B03D1" w:rsidRPr="00F71D36" w14:paraId="692F1DF6" w14:textId="77777777" w:rsidTr="002D2719">
        <w:tc>
          <w:tcPr>
            <w:tcW w:w="3085" w:type="dxa"/>
          </w:tcPr>
          <w:p w14:paraId="300FE764" w14:textId="77777777" w:rsidR="000B03D1" w:rsidRPr="00F71D36" w:rsidRDefault="000B03D1" w:rsidP="002D2719">
            <w:pPr>
              <w:spacing w:line="312" w:lineRule="auto"/>
              <w:jc w:val="right"/>
              <w:rPr>
                <w:rFonts w:cs="Arial"/>
                <w:sz w:val="18"/>
                <w:szCs w:val="18"/>
                <w:lang w:val="en-CA"/>
              </w:rPr>
            </w:pPr>
            <w:r w:rsidRPr="00F71D36">
              <w:rPr>
                <w:rFonts w:cs="Arial"/>
                <w:sz w:val="18"/>
                <w:szCs w:val="18"/>
                <w:lang w:val="en-CA"/>
              </w:rPr>
              <w:t>Legal name:</w:t>
            </w:r>
          </w:p>
        </w:tc>
        <w:tc>
          <w:tcPr>
            <w:tcW w:w="6379" w:type="dxa"/>
            <w:vAlign w:val="center"/>
          </w:tcPr>
          <w:p w14:paraId="6D2CC283" w14:textId="77777777" w:rsidR="000B03D1" w:rsidRPr="00F71D36" w:rsidRDefault="000B03D1" w:rsidP="002D2719">
            <w:pPr>
              <w:spacing w:line="312" w:lineRule="auto"/>
              <w:rPr>
                <w:rFonts w:cs="Arial"/>
                <w:sz w:val="18"/>
                <w:szCs w:val="18"/>
                <w:lang w:val="en-CA"/>
              </w:rPr>
            </w:pPr>
            <w:r>
              <w:rPr>
                <w:rFonts w:ascii="ArialMT" w:eastAsiaTheme="minorHAnsi" w:hAnsi="ArialMT" w:cs="ArialMT"/>
                <w:sz w:val="18"/>
                <w:szCs w:val="18"/>
              </w:rPr>
              <w:t>Université de Montréal - IVADO</w:t>
            </w:r>
          </w:p>
        </w:tc>
      </w:tr>
      <w:tr w:rsidR="000B03D1" w:rsidRPr="0001070B" w14:paraId="7DC57471" w14:textId="77777777" w:rsidTr="002D2719">
        <w:tc>
          <w:tcPr>
            <w:tcW w:w="3085" w:type="dxa"/>
          </w:tcPr>
          <w:p w14:paraId="4F9D68AB" w14:textId="77777777" w:rsidR="000B03D1" w:rsidRPr="00F71D36" w:rsidRDefault="000B03D1" w:rsidP="002D2719">
            <w:pPr>
              <w:spacing w:line="312" w:lineRule="auto"/>
              <w:jc w:val="right"/>
              <w:rPr>
                <w:rFonts w:cs="Arial"/>
                <w:sz w:val="18"/>
                <w:szCs w:val="18"/>
                <w:lang w:val="en-CA"/>
              </w:rPr>
            </w:pPr>
            <w:r w:rsidRPr="00F71D36">
              <w:rPr>
                <w:rFonts w:cs="Arial"/>
                <w:sz w:val="18"/>
                <w:szCs w:val="18"/>
                <w:lang w:val="en-CA"/>
              </w:rPr>
              <w:t>Address:</w:t>
            </w:r>
          </w:p>
        </w:tc>
        <w:tc>
          <w:tcPr>
            <w:tcW w:w="6379" w:type="dxa"/>
            <w:vAlign w:val="center"/>
          </w:tcPr>
          <w:p w14:paraId="64C53D16" w14:textId="77777777" w:rsidR="000B03D1" w:rsidRPr="00CC5437" w:rsidRDefault="000B03D1" w:rsidP="002D2719">
            <w:pPr>
              <w:spacing w:line="312" w:lineRule="auto"/>
              <w:rPr>
                <w:rFonts w:cs="Arial"/>
                <w:sz w:val="18"/>
                <w:szCs w:val="18"/>
                <w:lang w:val="fr-CA"/>
              </w:rPr>
            </w:pPr>
            <w:r w:rsidRPr="00CC5437">
              <w:rPr>
                <w:rFonts w:ascii="Calibri" w:eastAsiaTheme="minorHAnsi" w:hAnsi="Calibri" w:cs="Calibri"/>
                <w:sz w:val="20"/>
                <w:szCs w:val="20"/>
                <w:lang w:val="fr-CA"/>
              </w:rPr>
              <w:t>6666 rue Saint‐Urbain, 4e étage, suite 480</w:t>
            </w:r>
          </w:p>
        </w:tc>
      </w:tr>
      <w:tr w:rsidR="000B03D1" w:rsidRPr="00F71D36" w14:paraId="5DD2738C" w14:textId="77777777" w:rsidTr="002D2719">
        <w:tc>
          <w:tcPr>
            <w:tcW w:w="3085" w:type="dxa"/>
          </w:tcPr>
          <w:p w14:paraId="1B111222" w14:textId="77777777" w:rsidR="000B03D1" w:rsidRPr="00F71D36" w:rsidRDefault="000B03D1" w:rsidP="002D2719">
            <w:pPr>
              <w:spacing w:line="312" w:lineRule="auto"/>
              <w:jc w:val="right"/>
              <w:rPr>
                <w:rFonts w:cs="Arial"/>
                <w:sz w:val="18"/>
                <w:szCs w:val="18"/>
                <w:lang w:val="en-CA"/>
              </w:rPr>
            </w:pPr>
            <w:r w:rsidRPr="00F71D36">
              <w:rPr>
                <w:rFonts w:cs="Arial"/>
                <w:sz w:val="18"/>
                <w:szCs w:val="18"/>
                <w:lang w:val="en-CA"/>
              </w:rPr>
              <w:t xml:space="preserve">City, </w:t>
            </w:r>
            <w:r>
              <w:rPr>
                <w:rFonts w:cs="Arial"/>
                <w:sz w:val="18"/>
                <w:szCs w:val="18"/>
                <w:lang w:val="en-CA"/>
              </w:rPr>
              <w:t>country, postal code</w:t>
            </w:r>
            <w:r w:rsidRPr="00F71D36">
              <w:rPr>
                <w:rFonts w:cs="Arial"/>
                <w:sz w:val="18"/>
                <w:szCs w:val="18"/>
                <w:lang w:val="en-CA"/>
              </w:rPr>
              <w:t>:</w:t>
            </w:r>
          </w:p>
        </w:tc>
        <w:tc>
          <w:tcPr>
            <w:tcW w:w="6379" w:type="dxa"/>
            <w:vAlign w:val="center"/>
          </w:tcPr>
          <w:p w14:paraId="78F15839" w14:textId="77777777" w:rsidR="000B03D1" w:rsidRPr="00F71D36" w:rsidRDefault="000B03D1" w:rsidP="002D2719">
            <w:pPr>
              <w:spacing w:line="312" w:lineRule="auto"/>
              <w:rPr>
                <w:rFonts w:cs="Arial"/>
                <w:sz w:val="18"/>
                <w:szCs w:val="18"/>
                <w:lang w:val="en-CA"/>
              </w:rPr>
            </w:pPr>
            <w:r>
              <w:rPr>
                <w:rFonts w:ascii="Calibri" w:eastAsiaTheme="minorHAnsi" w:hAnsi="Calibri" w:cs="Calibri"/>
                <w:sz w:val="18"/>
                <w:szCs w:val="18"/>
              </w:rPr>
              <w:t>Montréal, QC, H2S 3H1</w:t>
            </w:r>
          </w:p>
        </w:tc>
      </w:tr>
    </w:tbl>
    <w:p w14:paraId="50DF0927" w14:textId="262E114B" w:rsidR="006F4A04" w:rsidRPr="00FF5312" w:rsidRDefault="006F4A04" w:rsidP="008C1210">
      <w:pPr>
        <w:pStyle w:val="NormalWeb"/>
        <w:numPr>
          <w:ilvl w:val="7"/>
          <w:numId w:val="13"/>
        </w:numPr>
        <w:spacing w:before="240" w:beforeAutospacing="0" w:after="0" w:afterAutospacing="0" w:line="276" w:lineRule="auto"/>
        <w:ind w:left="709" w:hanging="567"/>
        <w:rPr>
          <w:sz w:val="20"/>
          <w:szCs w:val="20"/>
        </w:rPr>
      </w:pPr>
      <w:r w:rsidRPr="00FF5312">
        <w:rPr>
          <w:sz w:val="20"/>
          <w:szCs w:val="20"/>
        </w:rPr>
        <w:lastRenderedPageBreak/>
        <w:t>Have these funds been leveraged against other federal or provincial programs?      No</w:t>
      </w:r>
    </w:p>
    <w:p w14:paraId="176EF13E" w14:textId="77777777" w:rsidR="006F4A04" w:rsidRPr="00FF5312" w:rsidRDefault="006F4A04" w:rsidP="008C1210">
      <w:pPr>
        <w:pStyle w:val="NormalWeb"/>
        <w:spacing w:before="120" w:beforeAutospacing="0" w:after="120" w:afterAutospacing="0"/>
        <w:ind w:left="142"/>
        <w:rPr>
          <w:sz w:val="20"/>
          <w:szCs w:val="20"/>
        </w:rPr>
      </w:pPr>
      <w:r w:rsidRPr="00FF5312">
        <w:rPr>
          <w:b/>
          <w:sz w:val="20"/>
          <w:szCs w:val="20"/>
        </w:rPr>
        <w:t>If yes,</w:t>
      </w:r>
      <w:r w:rsidRPr="00FF5312">
        <w:rPr>
          <w:sz w:val="20"/>
          <w:szCs w:val="20"/>
        </w:rPr>
        <w:t xml:space="preserve"> please provide details: </w:t>
      </w:r>
    </w:p>
    <w:p w14:paraId="1629835C" w14:textId="77777777" w:rsidR="001664BD" w:rsidRPr="00FF5312" w:rsidRDefault="001664BD" w:rsidP="008C1210">
      <w:pPr>
        <w:pStyle w:val="NormalWeb"/>
        <w:spacing w:before="120" w:beforeAutospacing="0" w:after="120" w:afterAutospacing="0"/>
        <w:ind w:left="142"/>
        <w:rPr>
          <w:sz w:val="20"/>
          <w:szCs w:val="20"/>
        </w:rPr>
      </w:pPr>
    </w:p>
    <w:p w14:paraId="51A11DDD" w14:textId="726ECC29" w:rsidR="00B57EDF" w:rsidRPr="00FF5312" w:rsidRDefault="001C2D80" w:rsidP="008C1210">
      <w:pPr>
        <w:pStyle w:val="NormalWeb"/>
        <w:tabs>
          <w:tab w:val="left" w:pos="709"/>
        </w:tabs>
        <w:spacing w:before="120" w:beforeAutospacing="0" w:after="0" w:afterAutospacing="0"/>
        <w:ind w:left="142"/>
        <w:rPr>
          <w:b/>
          <w:sz w:val="18"/>
          <w:szCs w:val="18"/>
        </w:rPr>
      </w:pPr>
      <w:r w:rsidRPr="00FF5312">
        <w:rPr>
          <w:b/>
          <w:sz w:val="20"/>
          <w:szCs w:val="20"/>
        </w:rPr>
        <w:t>4.</w:t>
      </w:r>
      <w:r w:rsidR="00B61364" w:rsidRPr="00FF5312">
        <w:rPr>
          <w:b/>
          <w:sz w:val="20"/>
          <w:szCs w:val="20"/>
        </w:rPr>
        <w:t>2.2</w:t>
      </w:r>
      <w:r w:rsidRPr="00FF5312">
        <w:rPr>
          <w:b/>
          <w:sz w:val="20"/>
          <w:szCs w:val="20"/>
        </w:rPr>
        <w:t xml:space="preserve">     </w:t>
      </w:r>
      <w:r w:rsidR="00B57EDF" w:rsidRPr="00FF5312">
        <w:rPr>
          <w:b/>
          <w:sz w:val="20"/>
          <w:szCs w:val="20"/>
        </w:rPr>
        <w:t xml:space="preserve">Partner </w:t>
      </w:r>
      <w:r w:rsidR="003161CF" w:rsidRPr="00FF5312">
        <w:rPr>
          <w:b/>
          <w:sz w:val="20"/>
          <w:szCs w:val="20"/>
        </w:rPr>
        <w:t>f</w:t>
      </w:r>
      <w:r w:rsidR="00B57EDF" w:rsidRPr="00FF5312">
        <w:rPr>
          <w:b/>
          <w:sz w:val="20"/>
          <w:szCs w:val="20"/>
        </w:rPr>
        <w:t xml:space="preserve">unds at </w:t>
      </w:r>
      <w:r w:rsidR="00227842" w:rsidRPr="00FF5312">
        <w:rPr>
          <w:b/>
          <w:sz w:val="20"/>
          <w:szCs w:val="20"/>
        </w:rPr>
        <w:t>academic institution</w:t>
      </w:r>
      <w:r w:rsidR="00B57EDF" w:rsidRPr="00FF5312">
        <w:rPr>
          <w:b/>
          <w:sz w:val="20"/>
          <w:szCs w:val="20"/>
        </w:rPr>
        <w:t xml:space="preserve">. </w:t>
      </w:r>
      <w:r w:rsidR="00B57EDF" w:rsidRPr="00FF5312">
        <w:rPr>
          <w:b/>
          <w:i/>
          <w:color w:val="808080" w:themeColor="background1" w:themeShade="80"/>
          <w:sz w:val="20"/>
          <w:szCs w:val="20"/>
        </w:rPr>
        <w:t>IF APPLICABLE</w:t>
      </w:r>
    </w:p>
    <w:p w14:paraId="2D037F07" w14:textId="229E87F0" w:rsidR="00D75988" w:rsidRPr="00FF5312" w:rsidRDefault="00B57EDF" w:rsidP="008C1210">
      <w:pPr>
        <w:pStyle w:val="NormalWeb"/>
        <w:spacing w:before="0" w:beforeAutospacing="0" w:after="120" w:afterAutospacing="0"/>
        <w:ind w:left="709"/>
        <w:rPr>
          <w:color w:val="808080" w:themeColor="background1" w:themeShade="80"/>
          <w:sz w:val="18"/>
          <w:szCs w:val="18"/>
        </w:rPr>
      </w:pPr>
      <w:r w:rsidRPr="00FF5312">
        <w:rPr>
          <w:color w:val="808080" w:themeColor="background1" w:themeShade="80"/>
          <w:sz w:val="18"/>
          <w:szCs w:val="18"/>
        </w:rPr>
        <w:t xml:space="preserve">To be completed </w:t>
      </w:r>
      <w:r w:rsidRPr="00FF5312">
        <w:rPr>
          <w:color w:val="808080" w:themeColor="background1" w:themeShade="80"/>
          <w:sz w:val="18"/>
          <w:szCs w:val="18"/>
          <w:u w:val="single"/>
        </w:rPr>
        <w:t>only</w:t>
      </w:r>
      <w:r w:rsidRPr="00FF5312">
        <w:rPr>
          <w:color w:val="808080" w:themeColor="background1" w:themeShade="80"/>
          <w:sz w:val="18"/>
          <w:szCs w:val="18"/>
        </w:rPr>
        <w:t xml:space="preserve"> if </w:t>
      </w:r>
      <w:r w:rsidR="00481C98" w:rsidRPr="00FF5312">
        <w:rPr>
          <w:color w:val="808080" w:themeColor="background1" w:themeShade="80"/>
          <w:sz w:val="18"/>
          <w:szCs w:val="18"/>
        </w:rPr>
        <w:t>p</w:t>
      </w:r>
      <w:r w:rsidRPr="00FF5312">
        <w:rPr>
          <w:color w:val="808080" w:themeColor="background1" w:themeShade="80"/>
          <w:sz w:val="18"/>
          <w:szCs w:val="18"/>
        </w:rPr>
        <w:t xml:space="preserve">artner funds were sent as an exception to the </w:t>
      </w:r>
      <w:r w:rsidR="00A92BDC" w:rsidRPr="00FF5312">
        <w:rPr>
          <w:color w:val="808080" w:themeColor="background1" w:themeShade="80"/>
          <w:sz w:val="18"/>
          <w:szCs w:val="18"/>
        </w:rPr>
        <w:t>academic institution</w:t>
      </w:r>
      <w:r w:rsidR="001B45CB" w:rsidRPr="00FF5312">
        <w:rPr>
          <w:b/>
          <w:color w:val="808080" w:themeColor="background1" w:themeShade="80"/>
          <w:sz w:val="20"/>
          <w:szCs w:val="20"/>
        </w:rPr>
        <w:t xml:space="preserve">. </w:t>
      </w:r>
      <w:r w:rsidRPr="00FF5312">
        <w:rPr>
          <w:b/>
          <w:color w:val="808080" w:themeColor="background1" w:themeShade="80"/>
          <w:sz w:val="18"/>
          <w:szCs w:val="18"/>
        </w:rPr>
        <w:t>If no</w:t>
      </w:r>
      <w:r w:rsidRPr="00FF5312">
        <w:rPr>
          <w:color w:val="808080" w:themeColor="background1" w:themeShade="80"/>
          <w:sz w:val="18"/>
          <w:szCs w:val="18"/>
        </w:rPr>
        <w:t xml:space="preserve"> please proceed to section 4.</w:t>
      </w:r>
      <w:r w:rsidR="00326F04" w:rsidRPr="00FF5312">
        <w:rPr>
          <w:color w:val="808080" w:themeColor="background1" w:themeShade="80"/>
          <w:sz w:val="18"/>
          <w:szCs w:val="18"/>
        </w:rPr>
        <w:t>3</w:t>
      </w:r>
      <w:r w:rsidRPr="00FF5312">
        <w:rPr>
          <w:color w:val="808080" w:themeColor="background1" w:themeShade="80"/>
          <w:sz w:val="18"/>
          <w:szCs w:val="18"/>
        </w:rPr>
        <w:t>.</w:t>
      </w:r>
    </w:p>
    <w:p w14:paraId="7A2CFDEA" w14:textId="7FC2E4E5" w:rsidR="006F4A04" w:rsidRPr="00387900" w:rsidRDefault="006F4A04" w:rsidP="008C1210">
      <w:pPr>
        <w:pStyle w:val="NormalWeb"/>
        <w:numPr>
          <w:ilvl w:val="0"/>
          <w:numId w:val="17"/>
        </w:numPr>
        <w:tabs>
          <w:tab w:val="left" w:pos="6379"/>
        </w:tabs>
        <w:spacing w:before="240" w:beforeAutospacing="0" w:after="120" w:afterAutospacing="0"/>
        <w:ind w:hanging="578"/>
        <w:rPr>
          <w:sz w:val="20"/>
          <w:szCs w:val="20"/>
        </w:rPr>
      </w:pPr>
      <w:r w:rsidRPr="00387900">
        <w:rPr>
          <w:sz w:val="20"/>
          <w:szCs w:val="20"/>
        </w:rPr>
        <w:t xml:space="preserve">Is there a </w:t>
      </w:r>
      <w:r w:rsidRPr="00387900">
        <w:rPr>
          <w:b/>
          <w:sz w:val="20"/>
          <w:szCs w:val="20"/>
        </w:rPr>
        <w:t>research agreement</w:t>
      </w:r>
      <w:r w:rsidRPr="00387900">
        <w:rPr>
          <w:sz w:val="20"/>
          <w:szCs w:val="20"/>
        </w:rPr>
        <w:t xml:space="preserve"> in place with the </w:t>
      </w:r>
      <w:r w:rsidR="00227842" w:rsidRPr="00387900">
        <w:rPr>
          <w:sz w:val="20"/>
          <w:szCs w:val="20"/>
        </w:rPr>
        <w:t xml:space="preserve">academic institution </w:t>
      </w:r>
      <w:r w:rsidRPr="00387900">
        <w:rPr>
          <w:sz w:val="20"/>
          <w:szCs w:val="20"/>
        </w:rPr>
        <w:t xml:space="preserve">that governs the use of these partner funds? </w:t>
      </w:r>
    </w:p>
    <w:p w14:paraId="2B15FA10" w14:textId="77777777" w:rsidR="006F4A04" w:rsidRPr="00387900" w:rsidRDefault="00AA229B" w:rsidP="008C1210">
      <w:pPr>
        <w:pStyle w:val="NormalWeb"/>
        <w:tabs>
          <w:tab w:val="left" w:pos="6379"/>
        </w:tabs>
        <w:spacing w:before="120" w:beforeAutospacing="0" w:after="0" w:afterAutospacing="0"/>
        <w:ind w:left="709" w:hanging="567"/>
        <w:rPr>
          <w:b/>
          <w:bCs/>
          <w:sz w:val="20"/>
          <w:szCs w:val="20"/>
        </w:rPr>
      </w:pPr>
      <w:r w:rsidRPr="00387900">
        <w:rPr>
          <w:sz w:val="20"/>
          <w:szCs w:val="20"/>
        </w:rPr>
        <w:tab/>
        <w:t>Yes__</w:t>
      </w:r>
      <w:r w:rsidR="006F4A04" w:rsidRPr="00387900">
        <w:rPr>
          <w:sz w:val="20"/>
          <w:szCs w:val="20"/>
        </w:rPr>
        <w:t xml:space="preserve">  </w:t>
      </w:r>
      <w:r w:rsidRPr="00387900">
        <w:rPr>
          <w:sz w:val="20"/>
          <w:szCs w:val="20"/>
        </w:rPr>
        <w:t xml:space="preserve"> </w:t>
      </w:r>
      <w:r w:rsidR="006F4A04" w:rsidRPr="00387900">
        <w:rPr>
          <w:sz w:val="20"/>
          <w:szCs w:val="20"/>
        </w:rPr>
        <w:t>No___</w:t>
      </w:r>
      <w:r w:rsidR="006F4A04" w:rsidRPr="00FF5312">
        <w:rPr>
          <w:b/>
          <w:sz w:val="20"/>
          <w:szCs w:val="20"/>
        </w:rPr>
        <w:t xml:space="preserve"> </w:t>
      </w:r>
      <w:r w:rsidR="006F4A04" w:rsidRPr="00387900">
        <w:rPr>
          <w:sz w:val="20"/>
          <w:szCs w:val="20"/>
        </w:rPr>
        <w:t xml:space="preserve"> </w:t>
      </w:r>
      <w:r w:rsidR="006F4A04" w:rsidRPr="00387900">
        <w:rPr>
          <w:b/>
          <w:bCs/>
          <w:sz w:val="20"/>
          <w:szCs w:val="20"/>
        </w:rPr>
        <w:t> </w:t>
      </w:r>
    </w:p>
    <w:p w14:paraId="0526FBA0" w14:textId="77777777" w:rsidR="006F4A04" w:rsidRPr="00387900" w:rsidRDefault="006F4A04" w:rsidP="008C1210">
      <w:pPr>
        <w:pStyle w:val="NormalWeb"/>
        <w:spacing w:before="120" w:beforeAutospacing="0" w:after="120" w:afterAutospacing="0"/>
        <w:ind w:left="142"/>
        <w:rPr>
          <w:sz w:val="20"/>
          <w:szCs w:val="20"/>
        </w:rPr>
      </w:pPr>
      <w:r w:rsidRPr="00387900">
        <w:rPr>
          <w:b/>
          <w:bCs/>
          <w:sz w:val="20"/>
          <w:szCs w:val="20"/>
        </w:rPr>
        <w:t>If yes</w:t>
      </w:r>
      <w:r w:rsidRPr="00387900">
        <w:rPr>
          <w:sz w:val="20"/>
          <w:szCs w:val="20"/>
        </w:rPr>
        <w:t xml:space="preserve"> please speak with your BD representative, fill out the </w:t>
      </w:r>
      <w:r w:rsidR="00562CD9" w:rsidRPr="00387900">
        <w:rPr>
          <w:i/>
          <w:sz w:val="20"/>
          <w:szCs w:val="20"/>
        </w:rPr>
        <w:t>addendum to research agreement</w:t>
      </w:r>
      <w:r w:rsidRPr="00387900">
        <w:rPr>
          <w:i/>
          <w:sz w:val="20"/>
          <w:szCs w:val="20"/>
        </w:rPr>
        <w:t xml:space="preserve"> </w:t>
      </w:r>
      <w:r w:rsidRPr="00387900">
        <w:rPr>
          <w:iCs/>
          <w:sz w:val="20"/>
          <w:szCs w:val="20"/>
        </w:rPr>
        <w:t>document,</w:t>
      </w:r>
      <w:r w:rsidRPr="00387900">
        <w:rPr>
          <w:sz w:val="20"/>
          <w:szCs w:val="20"/>
        </w:rPr>
        <w:t xml:space="preserve"> and submit that document with your completed application</w:t>
      </w:r>
      <w:r w:rsidR="00562CD9" w:rsidRPr="00387900">
        <w:rPr>
          <w:sz w:val="20"/>
          <w:szCs w:val="20"/>
        </w:rPr>
        <w:t>.</w:t>
      </w:r>
    </w:p>
    <w:p w14:paraId="438FEB5D" w14:textId="77777777" w:rsidR="00562CD9" w:rsidRPr="00387900" w:rsidRDefault="00562CD9" w:rsidP="008C1210">
      <w:pPr>
        <w:pStyle w:val="NormalWeb"/>
        <w:spacing w:before="120" w:beforeAutospacing="0" w:after="120" w:afterAutospacing="0"/>
        <w:ind w:left="142"/>
        <w:rPr>
          <w:sz w:val="20"/>
          <w:szCs w:val="20"/>
        </w:rPr>
      </w:pPr>
      <w:r w:rsidRPr="00387900">
        <w:rPr>
          <w:b/>
          <w:bCs/>
          <w:sz w:val="20"/>
          <w:szCs w:val="20"/>
        </w:rPr>
        <w:t xml:space="preserve">If no </w:t>
      </w:r>
      <w:r w:rsidRPr="00387900">
        <w:rPr>
          <w:bCs/>
          <w:sz w:val="20"/>
          <w:szCs w:val="20"/>
        </w:rPr>
        <w:t>please</w:t>
      </w:r>
      <w:r w:rsidRPr="00387900">
        <w:rPr>
          <w:b/>
          <w:bCs/>
          <w:sz w:val="20"/>
          <w:szCs w:val="20"/>
        </w:rPr>
        <w:t xml:space="preserve"> </w:t>
      </w:r>
      <w:r w:rsidRPr="00387900">
        <w:rPr>
          <w:bCs/>
          <w:sz w:val="20"/>
          <w:szCs w:val="20"/>
        </w:rPr>
        <w:t>complete the following:</w:t>
      </w:r>
    </w:p>
    <w:p w14:paraId="03451825" w14:textId="5AF2A5B0" w:rsidR="006F4A04" w:rsidRPr="00FF5312" w:rsidRDefault="006F4A04" w:rsidP="008C1210">
      <w:pPr>
        <w:pStyle w:val="NormalWeb"/>
        <w:numPr>
          <w:ilvl w:val="0"/>
          <w:numId w:val="17"/>
        </w:numPr>
        <w:tabs>
          <w:tab w:val="left" w:pos="6379"/>
        </w:tabs>
        <w:spacing w:before="240" w:beforeAutospacing="0" w:after="120" w:afterAutospacing="0"/>
        <w:ind w:hanging="578"/>
        <w:rPr>
          <w:sz w:val="20"/>
          <w:szCs w:val="20"/>
        </w:rPr>
      </w:pPr>
      <w:r w:rsidRPr="00FF5312">
        <w:rPr>
          <w:sz w:val="20"/>
          <w:szCs w:val="20"/>
        </w:rPr>
        <w:t>ORS/UILO</w:t>
      </w:r>
      <w:r w:rsidR="00227842" w:rsidRPr="00FF5312">
        <w:rPr>
          <w:sz w:val="20"/>
          <w:szCs w:val="20"/>
        </w:rPr>
        <w:t xml:space="preserve"> or equivalent</w:t>
      </w:r>
      <w:r w:rsidRPr="00FF5312">
        <w:rPr>
          <w:sz w:val="20"/>
          <w:szCs w:val="20"/>
        </w:rPr>
        <w:t xml:space="preserve"> agrees </w:t>
      </w:r>
      <w:r w:rsidR="00D75988" w:rsidRPr="00FF5312">
        <w:rPr>
          <w:sz w:val="20"/>
          <w:szCs w:val="20"/>
        </w:rPr>
        <w:t xml:space="preserve">to send these funds to Mitacs:  </w:t>
      </w:r>
      <w:r w:rsidRPr="00FF5312">
        <w:rPr>
          <w:sz w:val="20"/>
          <w:szCs w:val="20"/>
        </w:rPr>
        <w:t>Yes___  No___</w:t>
      </w:r>
    </w:p>
    <w:p w14:paraId="0CBBF041" w14:textId="77777777" w:rsidR="00B57EDF" w:rsidRPr="00FF5312" w:rsidRDefault="00B57EDF" w:rsidP="008C1210">
      <w:pPr>
        <w:pStyle w:val="NormalWeb"/>
        <w:tabs>
          <w:tab w:val="left" w:pos="6379"/>
        </w:tabs>
        <w:spacing w:before="120" w:beforeAutospacing="0" w:after="120" w:afterAutospacing="0"/>
        <w:ind w:left="142"/>
        <w:rPr>
          <w:sz w:val="20"/>
          <w:szCs w:val="20"/>
        </w:rPr>
      </w:pPr>
      <w:r w:rsidRPr="00FF5312">
        <w:rPr>
          <w:b/>
          <w:sz w:val="20"/>
          <w:szCs w:val="20"/>
        </w:rPr>
        <w:t>If yes</w:t>
      </w:r>
      <w:r w:rsidRPr="00FF5312">
        <w:rPr>
          <w:sz w:val="20"/>
          <w:szCs w:val="20"/>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69"/>
        <w:gridCol w:w="6662"/>
      </w:tblGrid>
      <w:tr w:rsidR="006F4A04" w:rsidRPr="00387900" w14:paraId="545BE077" w14:textId="77777777" w:rsidTr="00AA229B">
        <w:trPr>
          <w:trHeight w:val="266"/>
        </w:trPr>
        <w:tc>
          <w:tcPr>
            <w:tcW w:w="2669" w:type="dxa"/>
            <w:vAlign w:val="center"/>
          </w:tcPr>
          <w:p w14:paraId="20FC928F" w14:textId="72D43161" w:rsidR="006F4A04" w:rsidRPr="00FF5312" w:rsidRDefault="00227842" w:rsidP="008C1210">
            <w:pPr>
              <w:pStyle w:val="NormalWeb"/>
              <w:spacing w:before="0" w:beforeAutospacing="0" w:after="0" w:afterAutospacing="0" w:line="312" w:lineRule="auto"/>
              <w:rPr>
                <w:sz w:val="18"/>
                <w:szCs w:val="18"/>
              </w:rPr>
            </w:pPr>
            <w:r w:rsidRPr="00FF5312">
              <w:rPr>
                <w:sz w:val="18"/>
                <w:szCs w:val="18"/>
              </w:rPr>
              <w:t xml:space="preserve">Academic institution </w:t>
            </w:r>
            <w:r w:rsidR="006F4A04" w:rsidRPr="00FF5312">
              <w:rPr>
                <w:sz w:val="18"/>
                <w:szCs w:val="18"/>
              </w:rPr>
              <w:t>account number:</w:t>
            </w:r>
          </w:p>
        </w:tc>
        <w:tc>
          <w:tcPr>
            <w:tcW w:w="6662" w:type="dxa"/>
            <w:vAlign w:val="center"/>
          </w:tcPr>
          <w:p w14:paraId="148F311D" w14:textId="77777777" w:rsidR="006F4A04" w:rsidRPr="00FF5312" w:rsidRDefault="006F4A04" w:rsidP="008C1210">
            <w:pPr>
              <w:pStyle w:val="NormalWeb"/>
              <w:spacing w:before="0" w:beforeAutospacing="0" w:after="0" w:afterAutospacing="0" w:line="312" w:lineRule="auto"/>
              <w:rPr>
                <w:sz w:val="18"/>
                <w:szCs w:val="18"/>
              </w:rPr>
            </w:pPr>
          </w:p>
        </w:tc>
      </w:tr>
    </w:tbl>
    <w:p w14:paraId="63BF1CE4" w14:textId="77777777" w:rsidR="006F4A04" w:rsidRPr="00FF5312" w:rsidRDefault="006F4A04" w:rsidP="008C1210">
      <w:pPr>
        <w:pStyle w:val="NormalWeb"/>
        <w:numPr>
          <w:ilvl w:val="0"/>
          <w:numId w:val="17"/>
        </w:numPr>
        <w:tabs>
          <w:tab w:val="left" w:pos="6912"/>
          <w:tab w:val="left" w:pos="9072"/>
        </w:tabs>
        <w:spacing w:before="240" w:beforeAutospacing="0" w:after="120" w:afterAutospacing="0"/>
        <w:ind w:hanging="578"/>
        <w:rPr>
          <w:sz w:val="20"/>
          <w:szCs w:val="20"/>
        </w:rPr>
      </w:pPr>
      <w:r w:rsidRPr="00FF5312">
        <w:rPr>
          <w:sz w:val="20"/>
          <w:szCs w:val="20"/>
        </w:rPr>
        <w:t>The partner agrees by signing this application t</w:t>
      </w:r>
      <w:r w:rsidR="00D75988" w:rsidRPr="00FF5312">
        <w:rPr>
          <w:sz w:val="20"/>
          <w:szCs w:val="20"/>
        </w:rPr>
        <w:t xml:space="preserve">hat the funds can be forwarded:  </w:t>
      </w:r>
      <w:r w:rsidRPr="00FF5312">
        <w:rPr>
          <w:sz w:val="20"/>
          <w:szCs w:val="20"/>
        </w:rPr>
        <w:t>Yes___  No___</w:t>
      </w:r>
    </w:p>
    <w:p w14:paraId="35C44F50" w14:textId="77777777" w:rsidR="00B57EDF" w:rsidRPr="00FF5312" w:rsidRDefault="00B57EDF" w:rsidP="008C1210">
      <w:pPr>
        <w:pStyle w:val="NormalWeb"/>
        <w:tabs>
          <w:tab w:val="left" w:pos="6379"/>
        </w:tabs>
        <w:spacing w:before="120" w:beforeAutospacing="0" w:after="120" w:afterAutospacing="0"/>
        <w:ind w:left="142"/>
        <w:rPr>
          <w:sz w:val="20"/>
          <w:szCs w:val="20"/>
        </w:rPr>
      </w:pPr>
      <w:r w:rsidRPr="00FF5312">
        <w:rPr>
          <w:b/>
          <w:sz w:val="20"/>
          <w:szCs w:val="20"/>
        </w:rPr>
        <w:t>If yes</w:t>
      </w:r>
      <w:r w:rsidRPr="00FF5312">
        <w:rPr>
          <w:sz w:val="20"/>
          <w:szCs w:val="20"/>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228"/>
        <w:gridCol w:w="5103"/>
      </w:tblGrid>
      <w:tr w:rsidR="006F4A04" w:rsidRPr="00387900" w14:paraId="0EE4E9E0" w14:textId="77777777" w:rsidTr="00AA229B">
        <w:trPr>
          <w:trHeight w:val="340"/>
        </w:trPr>
        <w:tc>
          <w:tcPr>
            <w:tcW w:w="4228" w:type="dxa"/>
            <w:vAlign w:val="center"/>
          </w:tcPr>
          <w:p w14:paraId="47238CE6" w14:textId="253D6115" w:rsidR="006F4A04" w:rsidRPr="00FF5312" w:rsidRDefault="006F4A04" w:rsidP="008C1210">
            <w:pPr>
              <w:pStyle w:val="NormalWeb"/>
              <w:spacing w:before="0" w:beforeAutospacing="0" w:after="0" w:afterAutospacing="0" w:line="312" w:lineRule="auto"/>
              <w:rPr>
                <w:sz w:val="18"/>
                <w:szCs w:val="18"/>
              </w:rPr>
            </w:pPr>
            <w:r w:rsidRPr="00FF5312">
              <w:rPr>
                <w:sz w:val="18"/>
                <w:szCs w:val="18"/>
              </w:rPr>
              <w:t>Name of the consenting partner representative</w:t>
            </w:r>
            <w:r w:rsidR="00BD3539" w:rsidRPr="00FF5312">
              <w:rPr>
                <w:sz w:val="18"/>
                <w:szCs w:val="18"/>
              </w:rPr>
              <w:t>:</w:t>
            </w:r>
          </w:p>
        </w:tc>
        <w:tc>
          <w:tcPr>
            <w:tcW w:w="5103" w:type="dxa"/>
          </w:tcPr>
          <w:p w14:paraId="39E12F6B" w14:textId="77777777" w:rsidR="006F4A04" w:rsidRPr="00FF5312" w:rsidRDefault="006F4A04" w:rsidP="008C1210">
            <w:pPr>
              <w:pStyle w:val="NormalWeb"/>
              <w:spacing w:before="0" w:beforeAutospacing="0" w:after="0" w:afterAutospacing="0" w:line="312" w:lineRule="auto"/>
              <w:rPr>
                <w:sz w:val="18"/>
                <w:szCs w:val="18"/>
              </w:rPr>
            </w:pPr>
          </w:p>
        </w:tc>
      </w:tr>
    </w:tbl>
    <w:p w14:paraId="7EECED38" w14:textId="49A88073" w:rsidR="006F4A04" w:rsidRPr="00FF5312" w:rsidRDefault="00B57EDF" w:rsidP="008C1210">
      <w:pPr>
        <w:pStyle w:val="NormalWeb"/>
        <w:numPr>
          <w:ilvl w:val="0"/>
          <w:numId w:val="17"/>
        </w:numPr>
        <w:spacing w:before="240" w:beforeAutospacing="0" w:after="120" w:afterAutospacing="0"/>
        <w:ind w:hanging="578"/>
        <w:rPr>
          <w:sz w:val="20"/>
          <w:szCs w:val="20"/>
        </w:rPr>
      </w:pPr>
      <w:r w:rsidRPr="00FF5312">
        <w:rPr>
          <w:b/>
          <w:sz w:val="20"/>
          <w:szCs w:val="20"/>
        </w:rPr>
        <w:t xml:space="preserve">Invoicing </w:t>
      </w:r>
      <w:r w:rsidR="00227842" w:rsidRPr="00FF5312">
        <w:rPr>
          <w:b/>
          <w:sz w:val="20"/>
          <w:szCs w:val="20"/>
        </w:rPr>
        <w:t xml:space="preserve">academic institution </w:t>
      </w:r>
      <w:r w:rsidR="00CB50B5" w:rsidRPr="00FF5312">
        <w:rPr>
          <w:b/>
          <w:sz w:val="20"/>
          <w:szCs w:val="20"/>
        </w:rPr>
        <w:t>c</w:t>
      </w:r>
      <w:r w:rsidRPr="00FF5312">
        <w:rPr>
          <w:b/>
          <w:sz w:val="20"/>
          <w:szCs w:val="20"/>
        </w:rPr>
        <w:t>ontact</w:t>
      </w:r>
      <w:r w:rsidRPr="00FF5312">
        <w:rPr>
          <w:sz w:val="20"/>
          <w:szCs w:val="20"/>
        </w:rPr>
        <w:t xml:space="preserve"> </w:t>
      </w:r>
      <w:r w:rsidR="006F4A04" w:rsidRPr="00FF5312">
        <w:rPr>
          <w:sz w:val="20"/>
          <w:szCs w:val="20"/>
        </w:rPr>
        <w:t>to receive Mitacs invoice</w:t>
      </w:r>
      <w:r w:rsidRPr="00FF5312">
        <w:rPr>
          <w:sz w:val="20"/>
          <w:szCs w:val="20"/>
        </w:rPr>
        <w:t>:</w:t>
      </w:r>
    </w:p>
    <w:tbl>
      <w:tblPr>
        <w:tblStyle w:val="TableGrid"/>
        <w:tblW w:w="0" w:type="auto"/>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5"/>
        <w:gridCol w:w="7796"/>
      </w:tblGrid>
      <w:tr w:rsidR="006F4A04" w:rsidRPr="00387900" w14:paraId="729B15DA" w14:textId="77777777" w:rsidTr="00AA229B">
        <w:tc>
          <w:tcPr>
            <w:tcW w:w="1535" w:type="dxa"/>
            <w:vAlign w:val="center"/>
          </w:tcPr>
          <w:p w14:paraId="62557C0C" w14:textId="77777777" w:rsidR="006F4A04" w:rsidRPr="00FF5312" w:rsidRDefault="006F4A04" w:rsidP="008C1210">
            <w:pPr>
              <w:spacing w:line="312" w:lineRule="auto"/>
              <w:rPr>
                <w:rFonts w:cs="Arial"/>
                <w:sz w:val="18"/>
                <w:szCs w:val="18"/>
              </w:rPr>
            </w:pPr>
            <w:r w:rsidRPr="00FF5312">
              <w:rPr>
                <w:rFonts w:cs="Arial"/>
                <w:sz w:val="18"/>
                <w:szCs w:val="18"/>
              </w:rPr>
              <w:t>Name:</w:t>
            </w:r>
          </w:p>
        </w:tc>
        <w:tc>
          <w:tcPr>
            <w:tcW w:w="7796" w:type="dxa"/>
          </w:tcPr>
          <w:p w14:paraId="0484B832" w14:textId="77777777" w:rsidR="006F4A04" w:rsidRPr="00FF5312" w:rsidRDefault="006F4A04" w:rsidP="008C1210">
            <w:pPr>
              <w:spacing w:line="312" w:lineRule="auto"/>
              <w:rPr>
                <w:rFonts w:cs="Arial"/>
                <w:sz w:val="18"/>
                <w:szCs w:val="18"/>
              </w:rPr>
            </w:pPr>
          </w:p>
        </w:tc>
      </w:tr>
      <w:tr w:rsidR="006F4A04" w:rsidRPr="00387900" w14:paraId="6E827CB9" w14:textId="77777777" w:rsidTr="00AA229B">
        <w:tc>
          <w:tcPr>
            <w:tcW w:w="1535" w:type="dxa"/>
            <w:vAlign w:val="center"/>
          </w:tcPr>
          <w:p w14:paraId="42A2352C" w14:textId="77777777" w:rsidR="006F4A04" w:rsidRPr="00FF5312" w:rsidRDefault="006F4A04" w:rsidP="008C1210">
            <w:pPr>
              <w:spacing w:line="312" w:lineRule="auto"/>
              <w:rPr>
                <w:rFonts w:cs="Arial"/>
                <w:sz w:val="18"/>
                <w:szCs w:val="18"/>
              </w:rPr>
            </w:pPr>
            <w:r w:rsidRPr="00FF5312">
              <w:rPr>
                <w:rFonts w:cs="Arial"/>
                <w:sz w:val="18"/>
                <w:szCs w:val="18"/>
              </w:rPr>
              <w:t>Department:</w:t>
            </w:r>
          </w:p>
        </w:tc>
        <w:tc>
          <w:tcPr>
            <w:tcW w:w="7796" w:type="dxa"/>
          </w:tcPr>
          <w:p w14:paraId="63DE9EE4" w14:textId="77777777" w:rsidR="006F4A04" w:rsidRPr="00FF5312" w:rsidRDefault="006F4A04" w:rsidP="008C1210">
            <w:pPr>
              <w:spacing w:line="312" w:lineRule="auto"/>
              <w:rPr>
                <w:rFonts w:cs="Arial"/>
                <w:sz w:val="18"/>
                <w:szCs w:val="18"/>
              </w:rPr>
            </w:pPr>
          </w:p>
        </w:tc>
      </w:tr>
      <w:tr w:rsidR="006F4A04" w:rsidRPr="00387900" w14:paraId="6BDA49AD" w14:textId="77777777" w:rsidTr="00AA229B">
        <w:tc>
          <w:tcPr>
            <w:tcW w:w="1535" w:type="dxa"/>
            <w:vAlign w:val="center"/>
          </w:tcPr>
          <w:p w14:paraId="1EF7B4A1" w14:textId="77777777" w:rsidR="006F4A04" w:rsidRPr="00FF5312" w:rsidRDefault="006F4A04" w:rsidP="008C1210">
            <w:pPr>
              <w:spacing w:line="312" w:lineRule="auto"/>
              <w:rPr>
                <w:rFonts w:cs="Arial"/>
                <w:sz w:val="18"/>
                <w:szCs w:val="18"/>
              </w:rPr>
            </w:pPr>
            <w:r w:rsidRPr="00FF5312">
              <w:rPr>
                <w:rFonts w:cs="Arial"/>
                <w:sz w:val="18"/>
                <w:szCs w:val="18"/>
              </w:rPr>
              <w:t>Email:</w:t>
            </w:r>
          </w:p>
        </w:tc>
        <w:tc>
          <w:tcPr>
            <w:tcW w:w="7796" w:type="dxa"/>
          </w:tcPr>
          <w:p w14:paraId="1FD93BDD" w14:textId="77777777" w:rsidR="006F4A04" w:rsidRPr="00FF5312" w:rsidRDefault="006F4A04" w:rsidP="008C1210">
            <w:pPr>
              <w:spacing w:line="312" w:lineRule="auto"/>
              <w:rPr>
                <w:rFonts w:cs="Arial"/>
                <w:sz w:val="18"/>
                <w:szCs w:val="18"/>
              </w:rPr>
            </w:pPr>
          </w:p>
        </w:tc>
      </w:tr>
    </w:tbl>
    <w:p w14:paraId="30495B20" w14:textId="6A273BFF" w:rsidR="006F4A04" w:rsidRPr="00FF5312" w:rsidRDefault="006F4A04" w:rsidP="008C1210">
      <w:pPr>
        <w:pStyle w:val="ListParagraph"/>
        <w:numPr>
          <w:ilvl w:val="0"/>
          <w:numId w:val="17"/>
        </w:numPr>
        <w:tabs>
          <w:tab w:val="left" w:pos="709"/>
        </w:tabs>
        <w:spacing w:before="240" w:after="120"/>
        <w:ind w:hanging="578"/>
        <w:rPr>
          <w:rFonts w:cs="Arial"/>
          <w:sz w:val="20"/>
          <w:szCs w:val="20"/>
        </w:rPr>
      </w:pPr>
      <w:r w:rsidRPr="00FF5312">
        <w:rPr>
          <w:rFonts w:cs="Arial"/>
          <w:sz w:val="20"/>
          <w:szCs w:val="20"/>
        </w:rPr>
        <w:t xml:space="preserve">Is the GST or HST, and QST (if applicable) to be included with invoice to </w:t>
      </w:r>
      <w:r w:rsidR="00227842" w:rsidRPr="00FF5312">
        <w:rPr>
          <w:rFonts w:cs="Arial"/>
          <w:sz w:val="20"/>
          <w:szCs w:val="20"/>
        </w:rPr>
        <w:t>academic institution</w:t>
      </w:r>
      <w:r w:rsidRPr="00FF5312">
        <w:rPr>
          <w:rFonts w:cs="Arial"/>
          <w:sz w:val="20"/>
          <w:szCs w:val="20"/>
        </w:rPr>
        <w:t xml:space="preserve">?  </w:t>
      </w:r>
      <w:r w:rsidR="00CB50B5" w:rsidRPr="00FF5312">
        <w:rPr>
          <w:rFonts w:cs="Arial"/>
          <w:sz w:val="20"/>
          <w:szCs w:val="20"/>
        </w:rPr>
        <w:t xml:space="preserve">    </w:t>
      </w:r>
      <w:r w:rsidRPr="00FF5312">
        <w:rPr>
          <w:sz w:val="20"/>
          <w:szCs w:val="20"/>
        </w:rPr>
        <w:t>Yes___  No___</w:t>
      </w:r>
    </w:p>
    <w:p w14:paraId="0939960C" w14:textId="77777777" w:rsidR="006F4A04" w:rsidRPr="00FF5312" w:rsidRDefault="006F4A04" w:rsidP="008C1210">
      <w:pPr>
        <w:pStyle w:val="NormalWeb"/>
        <w:spacing w:before="120" w:beforeAutospacing="0" w:after="120" w:afterAutospacing="0"/>
        <w:ind w:left="709" w:hanging="567"/>
        <w:rPr>
          <w:sz w:val="20"/>
          <w:szCs w:val="20"/>
        </w:rPr>
      </w:pPr>
      <w:r w:rsidRPr="00FF5312">
        <w:rPr>
          <w:b/>
          <w:bCs/>
          <w:sz w:val="20"/>
          <w:szCs w:val="20"/>
        </w:rPr>
        <w:t>If no</w:t>
      </w:r>
      <w:r w:rsidRPr="00FF5312">
        <w:rPr>
          <w:sz w:val="20"/>
          <w:szCs w:val="20"/>
        </w:rPr>
        <w:t>, tax(es) will be invoiced directly to the industry partner.</w:t>
      </w:r>
    </w:p>
    <w:p w14:paraId="013DFF6A" w14:textId="77777777" w:rsidR="00F77AC0" w:rsidRPr="00FF5312" w:rsidRDefault="00F77AC0" w:rsidP="008C1210">
      <w:pPr>
        <w:pStyle w:val="NormalWeb"/>
        <w:spacing w:before="120" w:beforeAutospacing="0" w:after="120" w:afterAutospacing="0"/>
        <w:ind w:left="709" w:hanging="567"/>
        <w:rPr>
          <w:sz w:val="20"/>
          <w:szCs w:val="20"/>
          <w:highlight w:val="lightGray"/>
        </w:rPr>
      </w:pPr>
    </w:p>
    <w:p w14:paraId="427C29B3" w14:textId="748F814D" w:rsidR="00C83ED5" w:rsidRPr="00FF5312" w:rsidRDefault="00281745" w:rsidP="008C1210">
      <w:pPr>
        <w:spacing w:before="240" w:after="120" w:line="276" w:lineRule="auto"/>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w:t>
      </w:r>
      <w:r w:rsidRPr="00FF5312">
        <w:rPr>
          <w:rFonts w:cs="Arial"/>
          <w:b/>
          <w:sz w:val="20"/>
          <w:szCs w:val="20"/>
        </w:rPr>
        <w:tab/>
      </w:r>
      <w:r w:rsidR="00C83ED5" w:rsidRPr="00FF5312">
        <w:rPr>
          <w:rFonts w:cs="Arial"/>
          <w:b/>
          <w:sz w:val="20"/>
          <w:szCs w:val="20"/>
        </w:rPr>
        <w:t>Intern(s) identified:</w:t>
      </w:r>
    </w:p>
    <w:p w14:paraId="3058879B" w14:textId="49C844AF" w:rsidR="00C83ED5" w:rsidRPr="00FF5312" w:rsidRDefault="00C83ED5" w:rsidP="008C1210">
      <w:pPr>
        <w:autoSpaceDE w:val="0"/>
        <w:autoSpaceDN w:val="0"/>
        <w:adjustRightInd w:val="0"/>
        <w:spacing w:before="120" w:after="120" w:line="276" w:lineRule="auto"/>
        <w:ind w:left="720" w:hanging="720"/>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.1.</w:t>
      </w:r>
      <w:r w:rsidRPr="00FF5312">
        <w:rPr>
          <w:rFonts w:cs="Arial"/>
          <w:b/>
          <w:sz w:val="20"/>
          <w:szCs w:val="20"/>
        </w:rPr>
        <w:tab/>
        <w:t>Intern #1 information</w:t>
      </w:r>
      <w:r w:rsidR="00406227" w:rsidRPr="00FF5312">
        <w:rPr>
          <w:rFonts w:cs="Arial"/>
          <w:b/>
          <w:sz w:val="20"/>
          <w:szCs w:val="20"/>
        </w:rPr>
        <w:t xml:space="preserve"> </w:t>
      </w:r>
      <w:r w:rsidR="00406227" w:rsidRPr="00FF5312">
        <w:rPr>
          <w:rFonts w:cs="Arial"/>
          <w:b/>
          <w:i/>
          <w:color w:val="808080" w:themeColor="background1" w:themeShade="80"/>
          <w:sz w:val="20"/>
          <w:szCs w:val="20"/>
        </w:rPr>
        <w:t>* MANDATORY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23"/>
        <w:gridCol w:w="2835"/>
        <w:gridCol w:w="283"/>
        <w:gridCol w:w="2614"/>
      </w:tblGrid>
      <w:tr w:rsidR="006906D7" w:rsidRPr="00387900" w14:paraId="4015E26E" w14:textId="77777777" w:rsidTr="00C40F52">
        <w:trPr>
          <w:trHeight w:val="218"/>
        </w:trPr>
        <w:tc>
          <w:tcPr>
            <w:tcW w:w="3623" w:type="dxa"/>
          </w:tcPr>
          <w:p w14:paraId="4F570080" w14:textId="77777777" w:rsidR="006906D7" w:rsidRPr="00FF5312" w:rsidRDefault="006906D7" w:rsidP="008C1210">
            <w:pPr>
              <w:autoSpaceDE w:val="0"/>
              <w:autoSpaceDN w:val="0"/>
              <w:adjustRightInd w:val="0"/>
              <w:spacing w:line="312" w:lineRule="auto"/>
              <w:rPr>
                <w:rFonts w:cs="Arial"/>
                <w:sz w:val="18"/>
                <w:szCs w:val="18"/>
              </w:rPr>
            </w:pPr>
            <w:r w:rsidRPr="00FF5312">
              <w:rPr>
                <w:rFonts w:cs="Arial"/>
                <w:sz w:val="18"/>
                <w:szCs w:val="18"/>
              </w:rPr>
              <w:t>Name:</w:t>
            </w:r>
          </w:p>
        </w:tc>
        <w:tc>
          <w:tcPr>
            <w:tcW w:w="5732" w:type="dxa"/>
            <w:gridSpan w:val="3"/>
          </w:tcPr>
          <w:p w14:paraId="57BB1B5F" w14:textId="22484BDA" w:rsidR="006906D7" w:rsidRPr="00FF5312" w:rsidRDefault="00B4193D" w:rsidP="008C1210">
            <w:pPr>
              <w:autoSpaceDE w:val="0"/>
              <w:autoSpaceDN w:val="0"/>
              <w:adjustRightInd w:val="0"/>
              <w:spacing w:line="312" w:lineRule="auto"/>
              <w:rPr>
                <w:rFonts w:cs="Arial"/>
                <w:sz w:val="18"/>
                <w:szCs w:val="18"/>
              </w:rPr>
            </w:pPr>
            <w:del w:id="13" w:author="Vu, Do Dung" w:date="2021-10-13T20:49:00Z">
              <w:r w:rsidRPr="00FF5312" w:rsidDel="00CA28F2">
                <w:rPr>
                  <w:rFonts w:cs="Arial"/>
                  <w:sz w:val="18"/>
                  <w:szCs w:val="18"/>
                </w:rPr>
                <w:delText xml:space="preserve">Dung </w:delText>
              </w:r>
              <w:r w:rsidR="000D6919" w:rsidDel="00CA28F2">
                <w:rPr>
                  <w:rFonts w:cs="Arial"/>
                  <w:sz w:val="18"/>
                  <w:szCs w:val="18"/>
                </w:rPr>
                <w:delText>Do</w:delText>
              </w:r>
            </w:del>
            <w:ins w:id="14" w:author="Vu, Do Dung" w:date="2021-10-13T20:49:00Z">
              <w:r w:rsidR="00CA28F2">
                <w:rPr>
                  <w:rFonts w:cs="Arial"/>
                  <w:sz w:val="18"/>
                  <w:szCs w:val="18"/>
                </w:rPr>
                <w:t>Do Dung</w:t>
              </w:r>
            </w:ins>
            <w:r w:rsidR="000D6919">
              <w:rPr>
                <w:rFonts w:cs="Arial"/>
                <w:sz w:val="18"/>
                <w:szCs w:val="18"/>
              </w:rPr>
              <w:t xml:space="preserve"> </w:t>
            </w:r>
            <w:r w:rsidRPr="00FF5312">
              <w:rPr>
                <w:rFonts w:cs="Arial"/>
                <w:sz w:val="18"/>
                <w:szCs w:val="18"/>
              </w:rPr>
              <w:t>Vu</w:t>
            </w:r>
          </w:p>
        </w:tc>
      </w:tr>
      <w:tr w:rsidR="00557239" w:rsidRPr="00387900" w14:paraId="2D882BD8" w14:textId="77777777" w:rsidTr="00C40F52">
        <w:trPr>
          <w:trHeight w:val="218"/>
        </w:trPr>
        <w:tc>
          <w:tcPr>
            <w:tcW w:w="3623" w:type="dxa"/>
          </w:tcPr>
          <w:p w14:paraId="5F946B27" w14:textId="3FE04166" w:rsidR="00557239" w:rsidRPr="00FF5312" w:rsidRDefault="00557239" w:rsidP="00526F21">
            <w:pPr>
              <w:autoSpaceDE w:val="0"/>
              <w:autoSpaceDN w:val="0"/>
              <w:adjustRightInd w:val="0"/>
              <w:spacing w:line="312" w:lineRule="auto"/>
              <w:rPr>
                <w:rFonts w:cs="Arial"/>
                <w:sz w:val="18"/>
                <w:szCs w:val="18"/>
              </w:rPr>
            </w:pPr>
            <w:r w:rsidRPr="00FF5312">
              <w:rPr>
                <w:rFonts w:cs="Arial"/>
                <w:sz w:val="18"/>
                <w:szCs w:val="18"/>
              </w:rPr>
              <w:t>Full-time diploma or degree program during internship</w:t>
            </w:r>
            <w:r w:rsidR="0011531B" w:rsidRPr="00FF5312">
              <w:rPr>
                <w:rFonts w:cs="Arial"/>
                <w:sz w:val="18"/>
                <w:szCs w:val="18"/>
              </w:rPr>
              <w:t>:</w:t>
            </w:r>
            <w:r w:rsidR="00526F21">
              <w:rPr>
                <w:rFonts w:cs="Arial"/>
                <w:sz w:val="18"/>
                <w:szCs w:val="18"/>
              </w:rPr>
              <w:t xml:space="preserve"> </w:t>
            </w:r>
            <w:r w:rsidR="00047264" w:rsidRPr="00FF5312">
              <w:rPr>
                <w:rFonts w:cs="Arial"/>
                <w:sz w:val="18"/>
                <w:szCs w:val="18"/>
              </w:rPr>
              <w:t>(e.g. c</w:t>
            </w:r>
            <w:r w:rsidRPr="00FF5312">
              <w:rPr>
                <w:rFonts w:cs="Arial"/>
                <w:sz w:val="18"/>
                <w:szCs w:val="18"/>
              </w:rPr>
              <w:t xml:space="preserve">ollege, </w:t>
            </w:r>
            <w:r w:rsidR="006504A3" w:rsidRPr="00FF5312">
              <w:rPr>
                <w:rFonts w:cs="Arial"/>
                <w:sz w:val="18"/>
                <w:szCs w:val="18"/>
              </w:rPr>
              <w:t xml:space="preserve">undergrad, Master’s, PhD, </w:t>
            </w:r>
            <w:r w:rsidR="000601B7" w:rsidRPr="00FF5312">
              <w:rPr>
                <w:rFonts w:cs="Arial"/>
                <w:sz w:val="18"/>
                <w:szCs w:val="18"/>
              </w:rPr>
              <w:t>PDF, recent graduate)</w:t>
            </w:r>
          </w:p>
        </w:tc>
        <w:tc>
          <w:tcPr>
            <w:tcW w:w="5732" w:type="dxa"/>
            <w:gridSpan w:val="3"/>
          </w:tcPr>
          <w:p w14:paraId="5BDFA34A" w14:textId="7773EF71" w:rsidR="00557239"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PDF</w:t>
            </w:r>
          </w:p>
        </w:tc>
      </w:tr>
      <w:tr w:rsidR="00AC229C" w:rsidRPr="00387900" w14:paraId="051F6BF1" w14:textId="77777777" w:rsidTr="00D52113">
        <w:trPr>
          <w:trHeight w:val="235"/>
        </w:trPr>
        <w:tc>
          <w:tcPr>
            <w:tcW w:w="3623" w:type="dxa"/>
            <w:shd w:val="clear" w:color="auto" w:fill="auto"/>
          </w:tcPr>
          <w:p w14:paraId="073AF3CA" w14:textId="3CD057A1" w:rsidR="00AC229C" w:rsidRPr="00FF5312" w:rsidRDefault="00AC229C" w:rsidP="008C1210">
            <w:pPr>
              <w:autoSpaceDE w:val="0"/>
              <w:autoSpaceDN w:val="0"/>
              <w:adjustRightInd w:val="0"/>
              <w:spacing w:line="312" w:lineRule="auto"/>
              <w:rPr>
                <w:rFonts w:cs="Arial"/>
                <w:sz w:val="18"/>
                <w:szCs w:val="18"/>
              </w:rPr>
            </w:pPr>
            <w:r w:rsidRPr="00FF5312">
              <w:rPr>
                <w:rFonts w:cs="Arial"/>
                <w:sz w:val="18"/>
                <w:szCs w:val="18"/>
              </w:rPr>
              <w:t xml:space="preserve">Expected </w:t>
            </w:r>
            <w:r w:rsidR="00DC2073" w:rsidRPr="00FF5312">
              <w:rPr>
                <w:rFonts w:cs="Arial"/>
                <w:sz w:val="18"/>
                <w:szCs w:val="18"/>
              </w:rPr>
              <w:t>month/year</w:t>
            </w:r>
            <w:r w:rsidRPr="00FF5312">
              <w:rPr>
                <w:rFonts w:cs="Arial"/>
                <w:sz w:val="18"/>
                <w:szCs w:val="18"/>
              </w:rPr>
              <w:t xml:space="preserve"> of graduation:</w:t>
            </w:r>
          </w:p>
        </w:tc>
        <w:tc>
          <w:tcPr>
            <w:tcW w:w="3118" w:type="dxa"/>
            <w:gridSpan w:val="2"/>
            <w:shd w:val="clear" w:color="auto" w:fill="auto"/>
          </w:tcPr>
          <w:p w14:paraId="7BA72FF8" w14:textId="587EBD9B" w:rsidR="00AC229C" w:rsidRPr="00FF5312" w:rsidRDefault="00060AB5" w:rsidP="008C1210">
            <w:pPr>
              <w:autoSpaceDE w:val="0"/>
              <w:autoSpaceDN w:val="0"/>
              <w:adjustRightInd w:val="0"/>
              <w:spacing w:line="312" w:lineRule="auto"/>
              <w:rPr>
                <w:rFonts w:cs="Arial"/>
                <w:sz w:val="18"/>
                <w:szCs w:val="18"/>
              </w:rPr>
            </w:pPr>
            <w:r>
              <w:rPr>
                <w:rFonts w:cs="Arial"/>
                <w:sz w:val="18"/>
                <w:szCs w:val="18"/>
              </w:rPr>
              <w:t>12</w:t>
            </w:r>
          </w:p>
        </w:tc>
        <w:tc>
          <w:tcPr>
            <w:tcW w:w="2614" w:type="dxa"/>
          </w:tcPr>
          <w:p w14:paraId="57E84802" w14:textId="27D23277" w:rsidR="00AC229C"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2023</w:t>
            </w:r>
          </w:p>
        </w:tc>
      </w:tr>
      <w:tr w:rsidR="00C40F52" w:rsidRPr="00387900" w14:paraId="406992B9" w14:textId="77777777" w:rsidTr="00D52113">
        <w:trPr>
          <w:trHeight w:val="218"/>
        </w:trPr>
        <w:tc>
          <w:tcPr>
            <w:tcW w:w="3623" w:type="dxa"/>
            <w:shd w:val="clear" w:color="auto" w:fill="auto"/>
          </w:tcPr>
          <w:p w14:paraId="217CAFA7" w14:textId="77777777" w:rsidR="00C40F52" w:rsidRPr="00FF5312" w:rsidRDefault="00C40F52" w:rsidP="008C1210">
            <w:pPr>
              <w:autoSpaceDE w:val="0"/>
              <w:autoSpaceDN w:val="0"/>
              <w:adjustRightInd w:val="0"/>
              <w:spacing w:line="312" w:lineRule="auto"/>
              <w:rPr>
                <w:rFonts w:cs="Arial"/>
                <w:sz w:val="18"/>
                <w:szCs w:val="18"/>
              </w:rPr>
            </w:pPr>
            <w:r w:rsidRPr="00FF5312">
              <w:rPr>
                <w:rFonts w:cs="Arial"/>
                <w:sz w:val="18"/>
                <w:szCs w:val="18"/>
              </w:rPr>
              <w:t>If PDF, indicate month/year PhD received:</w:t>
            </w:r>
          </w:p>
        </w:tc>
        <w:tc>
          <w:tcPr>
            <w:tcW w:w="3118" w:type="dxa"/>
            <w:gridSpan w:val="2"/>
            <w:shd w:val="clear" w:color="auto" w:fill="auto"/>
          </w:tcPr>
          <w:p w14:paraId="476B6EDC" w14:textId="05F38BF6" w:rsidR="00C40F52" w:rsidRPr="00FF5312" w:rsidRDefault="00060AB5" w:rsidP="008C1210">
            <w:pPr>
              <w:autoSpaceDE w:val="0"/>
              <w:autoSpaceDN w:val="0"/>
              <w:adjustRightInd w:val="0"/>
              <w:spacing w:line="312" w:lineRule="auto"/>
              <w:rPr>
                <w:rFonts w:cs="Arial"/>
                <w:sz w:val="18"/>
                <w:szCs w:val="18"/>
              </w:rPr>
            </w:pPr>
            <w:r>
              <w:rPr>
                <w:rFonts w:cs="Arial"/>
                <w:sz w:val="18"/>
                <w:szCs w:val="18"/>
              </w:rPr>
              <w:t>01</w:t>
            </w:r>
          </w:p>
        </w:tc>
        <w:tc>
          <w:tcPr>
            <w:tcW w:w="2614" w:type="dxa"/>
          </w:tcPr>
          <w:p w14:paraId="7F88DBEA" w14:textId="018EAFA9" w:rsidR="00C40F52" w:rsidRPr="00FF5312" w:rsidRDefault="002565F6" w:rsidP="00060AB5">
            <w:pPr>
              <w:autoSpaceDE w:val="0"/>
              <w:autoSpaceDN w:val="0"/>
              <w:adjustRightInd w:val="0"/>
              <w:spacing w:line="312" w:lineRule="auto"/>
              <w:rPr>
                <w:rFonts w:cs="Arial"/>
                <w:sz w:val="18"/>
                <w:szCs w:val="18"/>
              </w:rPr>
            </w:pPr>
            <w:r w:rsidRPr="00FF5312">
              <w:rPr>
                <w:rFonts w:cs="Arial"/>
                <w:sz w:val="18"/>
                <w:szCs w:val="18"/>
              </w:rPr>
              <w:t>202</w:t>
            </w:r>
            <w:r w:rsidR="00060AB5">
              <w:rPr>
                <w:rFonts w:cs="Arial"/>
                <w:sz w:val="18"/>
                <w:szCs w:val="18"/>
              </w:rPr>
              <w:t>2</w:t>
            </w:r>
          </w:p>
        </w:tc>
      </w:tr>
      <w:tr w:rsidR="00CA4259" w:rsidRPr="00387900" w14:paraId="36B58DB8" w14:textId="77777777" w:rsidTr="008D5564">
        <w:trPr>
          <w:trHeight w:val="218"/>
        </w:trPr>
        <w:tc>
          <w:tcPr>
            <w:tcW w:w="3623" w:type="dxa"/>
            <w:shd w:val="clear" w:color="auto" w:fill="auto"/>
          </w:tcPr>
          <w:p w14:paraId="60EFA466" w14:textId="36D1BB95" w:rsidR="00CA4259" w:rsidRPr="00FF5312" w:rsidRDefault="00CA4259" w:rsidP="008C1210">
            <w:pPr>
              <w:autoSpaceDE w:val="0"/>
              <w:autoSpaceDN w:val="0"/>
              <w:adjustRightInd w:val="0"/>
              <w:spacing w:line="312" w:lineRule="auto"/>
              <w:rPr>
                <w:rFonts w:cs="Arial"/>
                <w:sz w:val="18"/>
                <w:szCs w:val="18"/>
              </w:rPr>
            </w:pPr>
            <w:r w:rsidRPr="00FF5312">
              <w:rPr>
                <w:rFonts w:cs="Arial"/>
                <w:sz w:val="18"/>
                <w:szCs w:val="18"/>
              </w:rPr>
              <w:t xml:space="preserve">If recently graduated, indicate </w:t>
            </w:r>
            <w:r w:rsidR="0011531B" w:rsidRPr="00FF5312">
              <w:rPr>
                <w:rFonts w:cs="Arial"/>
                <w:sz w:val="18"/>
                <w:szCs w:val="18"/>
              </w:rPr>
              <w:t>diploma/</w:t>
            </w:r>
            <w:r w:rsidRPr="00FF5312">
              <w:rPr>
                <w:rFonts w:cs="Arial"/>
                <w:sz w:val="18"/>
                <w:szCs w:val="18"/>
              </w:rPr>
              <w:t>degree obtained:</w:t>
            </w:r>
          </w:p>
        </w:tc>
        <w:tc>
          <w:tcPr>
            <w:tcW w:w="5732" w:type="dxa"/>
            <w:gridSpan w:val="3"/>
            <w:shd w:val="clear" w:color="auto" w:fill="auto"/>
          </w:tcPr>
          <w:p w14:paraId="08C2DD6F" w14:textId="7665FF79" w:rsidR="00CA4259"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PhD</w:t>
            </w:r>
          </w:p>
        </w:tc>
      </w:tr>
      <w:tr w:rsidR="00D55360" w:rsidRPr="00387900" w14:paraId="79E778B9" w14:textId="77777777" w:rsidTr="00D52113">
        <w:trPr>
          <w:trHeight w:val="218"/>
        </w:trPr>
        <w:tc>
          <w:tcPr>
            <w:tcW w:w="3623" w:type="dxa"/>
            <w:shd w:val="clear" w:color="auto" w:fill="auto"/>
          </w:tcPr>
          <w:p w14:paraId="16496E71" w14:textId="27162237" w:rsidR="00D55360" w:rsidRPr="00FF5312" w:rsidRDefault="00D55360" w:rsidP="008C1210">
            <w:pPr>
              <w:autoSpaceDE w:val="0"/>
              <w:autoSpaceDN w:val="0"/>
              <w:adjustRightInd w:val="0"/>
              <w:spacing w:line="312" w:lineRule="auto"/>
              <w:rPr>
                <w:rFonts w:cs="Arial"/>
                <w:sz w:val="18"/>
                <w:szCs w:val="18"/>
              </w:rPr>
            </w:pPr>
            <w:r w:rsidRPr="00FF5312">
              <w:rPr>
                <w:rFonts w:cs="Arial"/>
                <w:sz w:val="18"/>
                <w:szCs w:val="18"/>
              </w:rPr>
              <w:t>If recent</w:t>
            </w:r>
            <w:r w:rsidR="0006474E" w:rsidRPr="00FF5312">
              <w:rPr>
                <w:rFonts w:cs="Arial"/>
                <w:sz w:val="18"/>
                <w:szCs w:val="18"/>
              </w:rPr>
              <w:t>ly</w:t>
            </w:r>
            <w:r w:rsidRPr="00FF5312">
              <w:rPr>
                <w:rFonts w:cs="Arial"/>
                <w:sz w:val="18"/>
                <w:szCs w:val="18"/>
              </w:rPr>
              <w:t xml:space="preserve"> graduat</w:t>
            </w:r>
            <w:r w:rsidR="0006474E" w:rsidRPr="00FF5312">
              <w:rPr>
                <w:rFonts w:cs="Arial"/>
                <w:sz w:val="18"/>
                <w:szCs w:val="18"/>
              </w:rPr>
              <w:t xml:space="preserve">ed, indicate month/year </w:t>
            </w:r>
            <w:r w:rsidR="003D4D1B" w:rsidRPr="00FF5312">
              <w:rPr>
                <w:rFonts w:cs="Arial"/>
                <w:sz w:val="18"/>
                <w:szCs w:val="18"/>
              </w:rPr>
              <w:t xml:space="preserve">diploma or </w:t>
            </w:r>
            <w:r w:rsidR="0006474E" w:rsidRPr="00FF5312">
              <w:rPr>
                <w:rFonts w:cs="Arial"/>
                <w:sz w:val="18"/>
                <w:szCs w:val="18"/>
              </w:rPr>
              <w:t>degree obtained</w:t>
            </w:r>
          </w:p>
        </w:tc>
        <w:tc>
          <w:tcPr>
            <w:tcW w:w="3118" w:type="dxa"/>
            <w:gridSpan w:val="2"/>
            <w:shd w:val="clear" w:color="auto" w:fill="auto"/>
          </w:tcPr>
          <w:p w14:paraId="1A1E9276" w14:textId="0B94C0F2" w:rsidR="00D55360" w:rsidRPr="00FF5312" w:rsidRDefault="00060AB5" w:rsidP="008C1210">
            <w:pPr>
              <w:autoSpaceDE w:val="0"/>
              <w:autoSpaceDN w:val="0"/>
              <w:adjustRightInd w:val="0"/>
              <w:spacing w:line="312" w:lineRule="auto"/>
              <w:rPr>
                <w:rFonts w:cs="Arial"/>
                <w:sz w:val="18"/>
                <w:szCs w:val="18"/>
              </w:rPr>
            </w:pPr>
            <w:r>
              <w:rPr>
                <w:rFonts w:cs="Arial"/>
                <w:sz w:val="18"/>
                <w:szCs w:val="18"/>
              </w:rPr>
              <w:t>01</w:t>
            </w:r>
          </w:p>
        </w:tc>
        <w:tc>
          <w:tcPr>
            <w:tcW w:w="2614" w:type="dxa"/>
          </w:tcPr>
          <w:p w14:paraId="21E56F31" w14:textId="148DA469" w:rsidR="00D55360" w:rsidRPr="00FF5312" w:rsidRDefault="003C5962" w:rsidP="00060AB5">
            <w:pPr>
              <w:autoSpaceDE w:val="0"/>
              <w:autoSpaceDN w:val="0"/>
              <w:adjustRightInd w:val="0"/>
              <w:spacing w:line="312" w:lineRule="auto"/>
              <w:rPr>
                <w:rFonts w:cs="Arial"/>
                <w:sz w:val="18"/>
                <w:szCs w:val="18"/>
              </w:rPr>
            </w:pPr>
            <w:r w:rsidRPr="00FF5312">
              <w:rPr>
                <w:rFonts w:cs="Arial"/>
                <w:sz w:val="18"/>
                <w:szCs w:val="18"/>
              </w:rPr>
              <w:t>202</w:t>
            </w:r>
            <w:r w:rsidR="00060AB5">
              <w:rPr>
                <w:rFonts w:cs="Arial"/>
                <w:sz w:val="18"/>
                <w:szCs w:val="18"/>
              </w:rPr>
              <w:t>2</w:t>
            </w:r>
          </w:p>
        </w:tc>
      </w:tr>
      <w:tr w:rsidR="00ED4807" w:rsidRPr="0001070B" w14:paraId="4E87920C" w14:textId="77777777" w:rsidTr="00D52113">
        <w:trPr>
          <w:trHeight w:val="218"/>
        </w:trPr>
        <w:tc>
          <w:tcPr>
            <w:tcW w:w="3623" w:type="dxa"/>
            <w:shd w:val="clear" w:color="auto" w:fill="auto"/>
          </w:tcPr>
          <w:p w14:paraId="2D2EA0A5" w14:textId="17D236E3"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Academic institution during internship:</w:t>
            </w:r>
          </w:p>
        </w:tc>
        <w:tc>
          <w:tcPr>
            <w:tcW w:w="5732" w:type="dxa"/>
            <w:gridSpan w:val="3"/>
            <w:shd w:val="clear" w:color="auto" w:fill="auto"/>
          </w:tcPr>
          <w:p w14:paraId="70D5A0D2" w14:textId="5D6AC810" w:rsidR="00ED4807" w:rsidRPr="00CC5437" w:rsidRDefault="00ED4807" w:rsidP="00ED4807">
            <w:pPr>
              <w:autoSpaceDE w:val="0"/>
              <w:autoSpaceDN w:val="0"/>
              <w:adjustRightInd w:val="0"/>
              <w:spacing w:line="312" w:lineRule="auto"/>
              <w:rPr>
                <w:rFonts w:cs="Arial"/>
                <w:sz w:val="18"/>
                <w:szCs w:val="18"/>
                <w:lang w:val="fr-CA"/>
              </w:rPr>
            </w:pPr>
            <w:r w:rsidRPr="00CC5437">
              <w:rPr>
                <w:rFonts w:cs="Arial"/>
                <w:sz w:val="18"/>
                <w:szCs w:val="18"/>
                <w:lang w:val="fr-CA"/>
              </w:rPr>
              <w:t xml:space="preserve">Université du Québec </w:t>
            </w:r>
            <w:r w:rsidR="00CC5437" w:rsidRPr="00CC5437">
              <w:rPr>
                <w:rFonts w:cs="Arial"/>
                <w:sz w:val="18"/>
                <w:szCs w:val="18"/>
                <w:lang w:val="fr-CA"/>
              </w:rPr>
              <w:t>à T</w:t>
            </w:r>
            <w:r w:rsidR="00CC5437">
              <w:rPr>
                <w:rFonts w:cs="Arial"/>
                <w:sz w:val="18"/>
                <w:szCs w:val="18"/>
                <w:lang w:val="fr-CA"/>
              </w:rPr>
              <w:t>rois-Rivières</w:t>
            </w:r>
          </w:p>
        </w:tc>
      </w:tr>
      <w:tr w:rsidR="00ED4807" w:rsidRPr="0001070B" w14:paraId="38731E84" w14:textId="77777777" w:rsidTr="00D52113">
        <w:trPr>
          <w:trHeight w:val="235"/>
        </w:trPr>
        <w:tc>
          <w:tcPr>
            <w:tcW w:w="3623" w:type="dxa"/>
            <w:shd w:val="clear" w:color="auto" w:fill="auto"/>
          </w:tcPr>
          <w:p w14:paraId="41FAB6A4"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lastRenderedPageBreak/>
              <w:t>Department:</w:t>
            </w:r>
          </w:p>
        </w:tc>
        <w:tc>
          <w:tcPr>
            <w:tcW w:w="5732" w:type="dxa"/>
            <w:gridSpan w:val="3"/>
            <w:shd w:val="clear" w:color="auto" w:fill="auto"/>
          </w:tcPr>
          <w:p w14:paraId="4A3D9B14" w14:textId="3541123E" w:rsidR="00ED4807" w:rsidRPr="009134FA" w:rsidRDefault="00ED4807" w:rsidP="00ED4807">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32"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ED4807" w:rsidRPr="00387900" w14:paraId="13DB022D" w14:textId="77777777" w:rsidTr="00D52113">
        <w:trPr>
          <w:trHeight w:val="218"/>
        </w:trPr>
        <w:tc>
          <w:tcPr>
            <w:tcW w:w="3623" w:type="dxa"/>
            <w:shd w:val="clear" w:color="auto" w:fill="auto"/>
          </w:tcPr>
          <w:p w14:paraId="33667609" w14:textId="689B7822"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Address at academic institution:</w:t>
            </w:r>
          </w:p>
        </w:tc>
        <w:tc>
          <w:tcPr>
            <w:tcW w:w="5732" w:type="dxa"/>
            <w:gridSpan w:val="3"/>
            <w:shd w:val="clear" w:color="auto" w:fill="auto"/>
          </w:tcPr>
          <w:p w14:paraId="7CCB0711" w14:textId="1C65A85F"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351, boulevard des Forges,</w:t>
            </w:r>
            <w:r w:rsidRPr="00FF5312">
              <w:rPr>
                <w:rFonts w:cs="Arial"/>
                <w:sz w:val="18"/>
                <w:szCs w:val="18"/>
              </w:rPr>
              <w:br/>
            </w:r>
          </w:p>
        </w:tc>
      </w:tr>
      <w:tr w:rsidR="00ED4807" w:rsidRPr="0001070B" w14:paraId="0F4ECF1D" w14:textId="77777777" w:rsidTr="00D52113">
        <w:trPr>
          <w:trHeight w:val="218"/>
        </w:trPr>
        <w:tc>
          <w:tcPr>
            <w:tcW w:w="3623" w:type="dxa"/>
            <w:shd w:val="clear" w:color="auto" w:fill="auto"/>
          </w:tcPr>
          <w:p w14:paraId="53EF3A82" w14:textId="75DD57F0"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City, province, postal code:</w:t>
            </w:r>
          </w:p>
        </w:tc>
        <w:tc>
          <w:tcPr>
            <w:tcW w:w="5732" w:type="dxa"/>
            <w:gridSpan w:val="3"/>
            <w:shd w:val="clear" w:color="auto" w:fill="auto"/>
          </w:tcPr>
          <w:p w14:paraId="1BA475FB" w14:textId="02F901CF" w:rsidR="00ED4807" w:rsidRPr="009134FA" w:rsidRDefault="00ED4807" w:rsidP="00ED4807">
            <w:pPr>
              <w:autoSpaceDE w:val="0"/>
              <w:autoSpaceDN w:val="0"/>
              <w:adjustRightInd w:val="0"/>
              <w:spacing w:line="312" w:lineRule="auto"/>
              <w:rPr>
                <w:rFonts w:cs="Arial"/>
                <w:sz w:val="18"/>
                <w:szCs w:val="18"/>
                <w:lang w:val="fr-CA"/>
              </w:rPr>
            </w:pPr>
            <w:r w:rsidRPr="009134FA">
              <w:rPr>
                <w:rFonts w:cs="Arial"/>
                <w:sz w:val="18"/>
                <w:szCs w:val="18"/>
                <w:lang w:val="fr-CA"/>
              </w:rPr>
              <w:t>Trois-Rivières (Québec), G8Z 4M3</w:t>
            </w:r>
          </w:p>
        </w:tc>
      </w:tr>
      <w:tr w:rsidR="00ED4807" w:rsidRPr="00387900" w14:paraId="6BA20DD9" w14:textId="77777777" w:rsidTr="00D52113">
        <w:trPr>
          <w:trHeight w:val="218"/>
        </w:trPr>
        <w:tc>
          <w:tcPr>
            <w:tcW w:w="3623" w:type="dxa"/>
            <w:shd w:val="clear" w:color="auto" w:fill="auto"/>
          </w:tcPr>
          <w:p w14:paraId="41ECB970" w14:textId="4D2F4731"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Country:</w:t>
            </w:r>
          </w:p>
        </w:tc>
        <w:tc>
          <w:tcPr>
            <w:tcW w:w="5732" w:type="dxa"/>
            <w:gridSpan w:val="3"/>
            <w:shd w:val="clear" w:color="auto" w:fill="auto"/>
          </w:tcPr>
          <w:p w14:paraId="3192E683" w14:textId="1F34E734"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Canada</w:t>
            </w:r>
          </w:p>
        </w:tc>
      </w:tr>
      <w:tr w:rsidR="00ED4807" w:rsidRPr="00387900" w14:paraId="00ABB503" w14:textId="77777777" w:rsidTr="00D52113">
        <w:trPr>
          <w:trHeight w:val="218"/>
        </w:trPr>
        <w:tc>
          <w:tcPr>
            <w:tcW w:w="3623" w:type="dxa"/>
            <w:shd w:val="clear" w:color="auto" w:fill="auto"/>
          </w:tcPr>
          <w:p w14:paraId="5D6C5676"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Phone:</w:t>
            </w:r>
          </w:p>
        </w:tc>
        <w:tc>
          <w:tcPr>
            <w:tcW w:w="5732" w:type="dxa"/>
            <w:gridSpan w:val="3"/>
            <w:shd w:val="clear" w:color="auto" w:fill="auto"/>
          </w:tcPr>
          <w:p w14:paraId="203DDF49" w14:textId="55BBDC62"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514</w:t>
            </w:r>
            <w:ins w:id="15" w:author="Vu, Do Dung" w:date="2021-10-13T20:51:00Z">
              <w:r w:rsidR="00CA28F2">
                <w:rPr>
                  <w:rFonts w:cs="Arial"/>
                  <w:sz w:val="18"/>
                  <w:szCs w:val="18"/>
                </w:rPr>
                <w:t>-</w:t>
              </w:r>
            </w:ins>
            <w:del w:id="16" w:author="Vu, Do Dung" w:date="2021-10-13T20:51:00Z">
              <w:r w:rsidRPr="00FF5312" w:rsidDel="00CA28F2">
                <w:rPr>
                  <w:rFonts w:cs="Arial"/>
                  <w:sz w:val="18"/>
                  <w:szCs w:val="18"/>
                </w:rPr>
                <w:delText xml:space="preserve"> </w:delText>
              </w:r>
            </w:del>
            <w:r w:rsidRPr="00FF5312">
              <w:rPr>
                <w:rFonts w:cs="Arial"/>
                <w:sz w:val="18"/>
                <w:szCs w:val="18"/>
              </w:rPr>
              <w:t>813</w:t>
            </w:r>
            <w:del w:id="17" w:author="Vu, Do Dung" w:date="2021-10-13T20:51:00Z">
              <w:r w:rsidRPr="00FF5312" w:rsidDel="00CA28F2">
                <w:rPr>
                  <w:rFonts w:cs="Arial"/>
                  <w:sz w:val="18"/>
                  <w:szCs w:val="18"/>
                </w:rPr>
                <w:delText xml:space="preserve"> </w:delText>
              </w:r>
            </w:del>
            <w:ins w:id="18" w:author="Vu, Do Dung" w:date="2021-10-13T20:51:00Z">
              <w:r w:rsidR="00CA28F2">
                <w:rPr>
                  <w:rFonts w:cs="Arial"/>
                  <w:sz w:val="18"/>
                  <w:szCs w:val="18"/>
                </w:rPr>
                <w:t>-</w:t>
              </w:r>
            </w:ins>
            <w:r w:rsidRPr="00FF5312">
              <w:rPr>
                <w:rFonts w:cs="Arial"/>
                <w:sz w:val="18"/>
                <w:szCs w:val="18"/>
              </w:rPr>
              <w:t>6660</w:t>
            </w:r>
          </w:p>
        </w:tc>
      </w:tr>
      <w:tr w:rsidR="00ED4807" w:rsidRPr="00387900" w14:paraId="74EA57F6" w14:textId="77777777" w:rsidTr="00D52113">
        <w:trPr>
          <w:trHeight w:val="218"/>
        </w:trPr>
        <w:tc>
          <w:tcPr>
            <w:tcW w:w="3623" w:type="dxa"/>
            <w:shd w:val="clear" w:color="auto" w:fill="auto"/>
          </w:tcPr>
          <w:p w14:paraId="564BDE20" w14:textId="47837AA3"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Permanent phone or cell phone</w:t>
            </w:r>
          </w:p>
        </w:tc>
        <w:tc>
          <w:tcPr>
            <w:tcW w:w="5732" w:type="dxa"/>
            <w:gridSpan w:val="3"/>
            <w:shd w:val="clear" w:color="auto" w:fill="auto"/>
          </w:tcPr>
          <w:p w14:paraId="379547A5" w14:textId="49B1D225"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514</w:t>
            </w:r>
            <w:del w:id="19" w:author="Vu, Do Dung" w:date="2021-10-13T20:51:00Z">
              <w:r w:rsidRPr="00FF5312" w:rsidDel="00CA28F2">
                <w:rPr>
                  <w:rFonts w:cs="Arial"/>
                  <w:sz w:val="18"/>
                  <w:szCs w:val="18"/>
                </w:rPr>
                <w:delText xml:space="preserve"> </w:delText>
              </w:r>
            </w:del>
            <w:ins w:id="20" w:author="Vu, Do Dung" w:date="2021-10-13T20:51:00Z">
              <w:r w:rsidR="00CA28F2">
                <w:rPr>
                  <w:rFonts w:cs="Arial"/>
                  <w:sz w:val="18"/>
                  <w:szCs w:val="18"/>
                </w:rPr>
                <w:t>-</w:t>
              </w:r>
            </w:ins>
            <w:r w:rsidRPr="00FF5312">
              <w:rPr>
                <w:rFonts w:cs="Arial"/>
                <w:sz w:val="18"/>
                <w:szCs w:val="18"/>
              </w:rPr>
              <w:t>813</w:t>
            </w:r>
            <w:del w:id="21" w:author="Vu, Do Dung" w:date="2021-10-13T20:51:00Z">
              <w:r w:rsidRPr="00FF5312" w:rsidDel="00CA28F2">
                <w:rPr>
                  <w:rFonts w:cs="Arial"/>
                  <w:sz w:val="18"/>
                  <w:szCs w:val="18"/>
                </w:rPr>
                <w:delText xml:space="preserve"> </w:delText>
              </w:r>
            </w:del>
            <w:ins w:id="22" w:author="Vu, Do Dung" w:date="2021-10-13T20:51:00Z">
              <w:r w:rsidR="00CA28F2">
                <w:rPr>
                  <w:rFonts w:cs="Arial"/>
                  <w:sz w:val="18"/>
                  <w:szCs w:val="18"/>
                </w:rPr>
                <w:t>-</w:t>
              </w:r>
            </w:ins>
            <w:r w:rsidRPr="00FF5312">
              <w:rPr>
                <w:rFonts w:cs="Arial"/>
                <w:sz w:val="18"/>
                <w:szCs w:val="18"/>
              </w:rPr>
              <w:t>6660</w:t>
            </w:r>
          </w:p>
        </w:tc>
      </w:tr>
      <w:tr w:rsidR="00ED4807" w:rsidRPr="00387900" w14:paraId="0B87B2EE" w14:textId="77777777" w:rsidTr="00D52113">
        <w:trPr>
          <w:trHeight w:val="218"/>
        </w:trPr>
        <w:tc>
          <w:tcPr>
            <w:tcW w:w="3623" w:type="dxa"/>
            <w:shd w:val="clear" w:color="auto" w:fill="auto"/>
          </w:tcPr>
          <w:p w14:paraId="5D3D5C18"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Permanent email:</w:t>
            </w:r>
          </w:p>
        </w:tc>
        <w:tc>
          <w:tcPr>
            <w:tcW w:w="5732" w:type="dxa"/>
            <w:gridSpan w:val="3"/>
            <w:shd w:val="clear" w:color="auto" w:fill="auto"/>
          </w:tcPr>
          <w:p w14:paraId="1602FBEF" w14:textId="0A2F0A25"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vudodung85@gmail.com</w:t>
            </w:r>
          </w:p>
        </w:tc>
      </w:tr>
      <w:tr w:rsidR="00ED4807" w:rsidRPr="00387900" w14:paraId="67E15317" w14:textId="77777777" w:rsidTr="00C40F52">
        <w:trPr>
          <w:trHeight w:val="235"/>
        </w:trPr>
        <w:tc>
          <w:tcPr>
            <w:tcW w:w="3623" w:type="dxa"/>
          </w:tcPr>
          <w:p w14:paraId="6FE8034A"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Alternative email:</w:t>
            </w:r>
          </w:p>
        </w:tc>
        <w:tc>
          <w:tcPr>
            <w:tcW w:w="5732" w:type="dxa"/>
            <w:gridSpan w:val="3"/>
          </w:tcPr>
          <w:p w14:paraId="32D31BE1" w14:textId="774B8FB9" w:rsidR="00ED4807" w:rsidRPr="00FF5312" w:rsidRDefault="004B6E71" w:rsidP="00ED4807">
            <w:pPr>
              <w:autoSpaceDE w:val="0"/>
              <w:autoSpaceDN w:val="0"/>
              <w:adjustRightInd w:val="0"/>
              <w:spacing w:line="312" w:lineRule="auto"/>
              <w:rPr>
                <w:rFonts w:cs="Arial"/>
                <w:sz w:val="18"/>
                <w:szCs w:val="18"/>
              </w:rPr>
            </w:pPr>
            <w:hyperlink r:id="rId33" w:history="1">
              <w:r w:rsidR="00ED4807" w:rsidRPr="00FF5312">
                <w:rPr>
                  <w:rFonts w:cs="Arial"/>
                  <w:sz w:val="18"/>
                  <w:szCs w:val="18"/>
                </w:rPr>
                <w:t>jundsinfo@gmail.com</w:t>
              </w:r>
            </w:hyperlink>
          </w:p>
        </w:tc>
      </w:tr>
      <w:tr w:rsidR="00ED4807" w:rsidRPr="00387900" w14:paraId="3098451C" w14:textId="77777777" w:rsidTr="00C40F52">
        <w:trPr>
          <w:trHeight w:val="218"/>
        </w:trPr>
        <w:tc>
          <w:tcPr>
            <w:tcW w:w="3623" w:type="dxa"/>
          </w:tcPr>
          <w:p w14:paraId="4A3D76B7"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Citizenship:</w:t>
            </w:r>
          </w:p>
        </w:tc>
        <w:tc>
          <w:tcPr>
            <w:tcW w:w="2835" w:type="dxa"/>
          </w:tcPr>
          <w:p w14:paraId="330030C2" w14:textId="72CD76A1" w:rsidR="00ED4807" w:rsidRPr="00FF5312" w:rsidRDefault="004B6E71" w:rsidP="00ED4807">
            <w:pPr>
              <w:autoSpaceDE w:val="0"/>
              <w:autoSpaceDN w:val="0"/>
              <w:adjustRightInd w:val="0"/>
              <w:spacing w:line="312" w:lineRule="auto"/>
              <w:ind w:firstLine="34"/>
              <w:rPr>
                <w:rFonts w:cs="Arial"/>
                <w:sz w:val="18"/>
                <w:szCs w:val="18"/>
              </w:rPr>
            </w:pPr>
            <w:sdt>
              <w:sdtPr>
                <w:rPr>
                  <w:rFonts w:cs="Arial"/>
                  <w:b/>
                  <w:sz w:val="18"/>
                  <w:szCs w:val="18"/>
                </w:rPr>
                <w:id w:val="-495110277"/>
                <w:placeholder>
                  <w:docPart w:val="B853E100D7EE48AEA624851E48D01D7B"/>
                </w:placeholder>
                <w:dropDownList>
                  <w:listItem w:value="Choose an item."/>
                  <w:listItem w:displayText="Canadian" w:value="Canadian"/>
                  <w:listItem w:displayText="Canadian Permanent Resident" w:value="Canadian Permanent Resident"/>
                  <w:listItem w:displayText="Foreign" w:value="Foreign"/>
                </w:dropDownList>
              </w:sdtPr>
              <w:sdtEndPr/>
              <w:sdtContent>
                <w:r w:rsidR="00ED4807" w:rsidRPr="00FF5312">
                  <w:rPr>
                    <w:rFonts w:cs="Arial"/>
                    <w:b/>
                    <w:sz w:val="18"/>
                    <w:szCs w:val="18"/>
                  </w:rPr>
                  <w:t>Canadian Permanent Resident</w:t>
                </w:r>
              </w:sdtContent>
            </w:sdt>
          </w:p>
        </w:tc>
        <w:tc>
          <w:tcPr>
            <w:tcW w:w="2897" w:type="dxa"/>
            <w:gridSpan w:val="2"/>
          </w:tcPr>
          <w:p w14:paraId="295B59FF" w14:textId="4F4CEE48" w:rsidR="00ED4807" w:rsidRPr="00FF5312" w:rsidRDefault="00ED4807" w:rsidP="00ED4807">
            <w:pPr>
              <w:autoSpaceDE w:val="0"/>
              <w:autoSpaceDN w:val="0"/>
              <w:adjustRightInd w:val="0"/>
              <w:spacing w:line="312" w:lineRule="auto"/>
              <w:ind w:firstLine="34"/>
              <w:rPr>
                <w:rFonts w:cs="Arial"/>
                <w:sz w:val="18"/>
                <w:szCs w:val="18"/>
              </w:rPr>
            </w:pPr>
            <w:r w:rsidRPr="00FF5312">
              <w:rPr>
                <w:rFonts w:cs="Arial"/>
                <w:sz w:val="18"/>
                <w:szCs w:val="18"/>
              </w:rPr>
              <w:t xml:space="preserve">If Foreign, please indicate citizenship: </w:t>
            </w:r>
          </w:p>
        </w:tc>
      </w:tr>
      <w:tr w:rsidR="00ED4807" w:rsidRPr="00387900" w14:paraId="4A67CDE5" w14:textId="77777777" w:rsidTr="00C40F52">
        <w:trPr>
          <w:trHeight w:val="235"/>
        </w:trPr>
        <w:tc>
          <w:tcPr>
            <w:tcW w:w="3623" w:type="dxa"/>
          </w:tcPr>
          <w:p w14:paraId="5CA002DC"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Gender:</w:t>
            </w:r>
          </w:p>
        </w:tc>
        <w:tc>
          <w:tcPr>
            <w:tcW w:w="2835" w:type="dxa"/>
          </w:tcPr>
          <w:p w14:paraId="019A9AE7" w14:textId="42715030" w:rsidR="00ED4807" w:rsidRPr="00FF5312" w:rsidRDefault="004B6E71" w:rsidP="00ED4807">
            <w:pPr>
              <w:autoSpaceDE w:val="0"/>
              <w:autoSpaceDN w:val="0"/>
              <w:adjustRightInd w:val="0"/>
              <w:spacing w:line="312" w:lineRule="auto"/>
              <w:rPr>
                <w:rFonts w:cs="Arial"/>
                <w:sz w:val="18"/>
                <w:szCs w:val="18"/>
              </w:rPr>
            </w:pPr>
            <w:sdt>
              <w:sdtPr>
                <w:rPr>
                  <w:rFonts w:cs="Arial"/>
                  <w:b/>
                  <w:sz w:val="18"/>
                  <w:szCs w:val="18"/>
                </w:rPr>
                <w:tag w:val="Select Gender"/>
                <w:id w:val="1542782809"/>
                <w:placeholder>
                  <w:docPart w:val="CDFCC3A55304481BB2442100ABD6D9F0"/>
                </w:placeholder>
                <w:dropDownList>
                  <w:listItem w:value="Choose an item."/>
                  <w:listItem w:displayText="Female" w:value="Female"/>
                  <w:listItem w:displayText="Male" w:value="Male"/>
                  <w:listItem w:displayText="Other gender identity" w:value="Other gender identity"/>
                </w:dropDownList>
              </w:sdtPr>
              <w:sdtEndPr/>
              <w:sdtContent>
                <w:r w:rsidR="00ED4807" w:rsidRPr="00FF5312">
                  <w:rPr>
                    <w:rFonts w:cs="Arial"/>
                    <w:b/>
                    <w:sz w:val="18"/>
                    <w:szCs w:val="18"/>
                  </w:rPr>
                  <w:t>Male</w:t>
                </w:r>
              </w:sdtContent>
            </w:sdt>
          </w:p>
        </w:tc>
        <w:tc>
          <w:tcPr>
            <w:tcW w:w="2897" w:type="dxa"/>
            <w:gridSpan w:val="2"/>
          </w:tcPr>
          <w:p w14:paraId="23352F64" w14:textId="77777777" w:rsidR="00ED4807" w:rsidRPr="00FF5312" w:rsidRDefault="00ED4807" w:rsidP="00ED4807">
            <w:pPr>
              <w:autoSpaceDE w:val="0"/>
              <w:autoSpaceDN w:val="0"/>
              <w:adjustRightInd w:val="0"/>
              <w:spacing w:line="312" w:lineRule="auto"/>
              <w:rPr>
                <w:rFonts w:cs="Arial"/>
                <w:sz w:val="18"/>
                <w:szCs w:val="18"/>
              </w:rPr>
            </w:pPr>
          </w:p>
        </w:tc>
      </w:tr>
      <w:tr w:rsidR="00ED4807" w:rsidRPr="00387900" w14:paraId="3D47CC01" w14:textId="77777777" w:rsidTr="00C053A6">
        <w:trPr>
          <w:trHeight w:val="235"/>
        </w:trPr>
        <w:tc>
          <w:tcPr>
            <w:tcW w:w="9355" w:type="dxa"/>
            <w:gridSpan w:val="4"/>
            <w:shd w:val="clear" w:color="auto" w:fill="D9D9D9" w:themeFill="background1" w:themeFillShade="D9"/>
          </w:tcPr>
          <w:p w14:paraId="1D2F5E77" w14:textId="71826E41" w:rsidR="00ED4807" w:rsidRPr="00387900" w:rsidRDefault="00ED4807" w:rsidP="00ED4807">
            <w:pPr>
              <w:autoSpaceDE w:val="0"/>
              <w:autoSpaceDN w:val="0"/>
              <w:adjustRightInd w:val="0"/>
              <w:spacing w:line="312" w:lineRule="auto"/>
              <w:rPr>
                <w:i/>
                <w:sz w:val="18"/>
                <w:szCs w:val="18"/>
              </w:rPr>
            </w:pPr>
            <w:bookmarkStart w:id="23" w:name="_Hlk5610402"/>
            <w:r w:rsidRPr="00FF5312">
              <w:rPr>
                <w:rFonts w:cs="Arial"/>
                <w:i/>
                <w:sz w:val="18"/>
                <w:szCs w:val="18"/>
              </w:rPr>
              <w:t xml:space="preserve">For internships with international travel only (please complete Appendix B in addition to the full application): </w:t>
            </w:r>
          </w:p>
        </w:tc>
      </w:tr>
      <w:tr w:rsidR="00ED4807" w:rsidRPr="00387900" w14:paraId="4DF9C219" w14:textId="77777777" w:rsidTr="00954749">
        <w:trPr>
          <w:trHeight w:val="235"/>
        </w:trPr>
        <w:tc>
          <w:tcPr>
            <w:tcW w:w="3623" w:type="dxa"/>
          </w:tcPr>
          <w:p w14:paraId="135E6B10" w14:textId="6BC03229"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Will this intern conduct any internship units at a partner organization outside Canada?</w:t>
            </w:r>
          </w:p>
        </w:tc>
        <w:sdt>
          <w:sdtPr>
            <w:rPr>
              <w:sz w:val="18"/>
              <w:szCs w:val="18"/>
            </w:rPr>
            <w:alias w:val="Select Yes/No"/>
            <w:tag w:val="Please select"/>
            <w:id w:val="2041780611"/>
            <w:placeholder>
              <w:docPart w:val="50977E256C674AC3A51030D67D035A6A"/>
            </w:placeholder>
            <w:dropDownList>
              <w:listItem w:value="Please select"/>
              <w:listItem w:displayText="Yes" w:value="Yes"/>
              <w:listItem w:displayText="No" w:value="No"/>
            </w:dropDownList>
          </w:sdtPr>
          <w:sdtEndPr/>
          <w:sdtContent>
            <w:tc>
              <w:tcPr>
                <w:tcW w:w="5732" w:type="dxa"/>
                <w:gridSpan w:val="3"/>
              </w:tcPr>
              <w:p w14:paraId="6E40FB68" w14:textId="6BFB3C21" w:rsidR="00ED4807" w:rsidRPr="00FF5312" w:rsidRDefault="00ED4807" w:rsidP="00ED4807">
                <w:pPr>
                  <w:autoSpaceDE w:val="0"/>
                  <w:autoSpaceDN w:val="0"/>
                  <w:adjustRightInd w:val="0"/>
                  <w:spacing w:line="312" w:lineRule="auto"/>
                  <w:rPr>
                    <w:rFonts w:cs="Arial"/>
                    <w:sz w:val="18"/>
                    <w:szCs w:val="18"/>
                  </w:rPr>
                </w:pPr>
                <w:r w:rsidRPr="00387900">
                  <w:rPr>
                    <w:sz w:val="18"/>
                    <w:szCs w:val="18"/>
                  </w:rPr>
                  <w:t>No</w:t>
                </w:r>
              </w:p>
            </w:tc>
          </w:sdtContent>
        </w:sdt>
      </w:tr>
      <w:tr w:rsidR="00ED4807" w:rsidRPr="00387900" w14:paraId="3086175B" w14:textId="77777777" w:rsidTr="00805596">
        <w:trPr>
          <w:trHeight w:val="58"/>
        </w:trPr>
        <w:tc>
          <w:tcPr>
            <w:tcW w:w="3623" w:type="dxa"/>
          </w:tcPr>
          <w:p w14:paraId="562E0D15" w14:textId="70ED3D3E"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 xml:space="preserve">OPTIONAL: If known, please indicate anticipated </w:t>
            </w:r>
            <w:r w:rsidRPr="00FF5312">
              <w:rPr>
                <w:rFonts w:cs="Arial"/>
                <w:b/>
                <w:sz w:val="18"/>
                <w:szCs w:val="18"/>
              </w:rPr>
              <w:t>travel</w:t>
            </w:r>
            <w:r w:rsidRPr="00FF5312">
              <w:rPr>
                <w:rFonts w:cs="Arial"/>
                <w:sz w:val="18"/>
                <w:szCs w:val="18"/>
              </w:rPr>
              <w:t xml:space="preserve"> dates</w:t>
            </w:r>
          </w:p>
        </w:tc>
        <w:tc>
          <w:tcPr>
            <w:tcW w:w="5732" w:type="dxa"/>
            <w:gridSpan w:val="3"/>
          </w:tcPr>
          <w:p w14:paraId="093E1147" w14:textId="77777777" w:rsidR="00ED4807" w:rsidRPr="00FF5312" w:rsidRDefault="00ED4807" w:rsidP="00ED4807">
            <w:pPr>
              <w:autoSpaceDE w:val="0"/>
              <w:autoSpaceDN w:val="0"/>
              <w:adjustRightInd w:val="0"/>
              <w:spacing w:line="312" w:lineRule="auto"/>
              <w:rPr>
                <w:sz w:val="18"/>
                <w:szCs w:val="18"/>
              </w:rPr>
            </w:pPr>
            <w:r w:rsidRPr="00FF5312">
              <w:rPr>
                <w:sz w:val="18"/>
                <w:szCs w:val="18"/>
              </w:rPr>
              <w:t>Start Date: DD/MM/YYYY</w:t>
            </w:r>
          </w:p>
          <w:p w14:paraId="3FB8D311" w14:textId="6031B4B2" w:rsidR="00ED4807" w:rsidRPr="00FF5312" w:rsidRDefault="00ED4807" w:rsidP="00ED4807">
            <w:pPr>
              <w:autoSpaceDE w:val="0"/>
              <w:autoSpaceDN w:val="0"/>
              <w:adjustRightInd w:val="0"/>
              <w:spacing w:line="312" w:lineRule="auto"/>
              <w:rPr>
                <w:sz w:val="18"/>
                <w:szCs w:val="18"/>
              </w:rPr>
            </w:pPr>
            <w:r w:rsidRPr="00FF5312">
              <w:rPr>
                <w:sz w:val="18"/>
                <w:szCs w:val="18"/>
              </w:rPr>
              <w:t>End Date: DD/MM/YYYY</w:t>
            </w:r>
          </w:p>
        </w:tc>
      </w:tr>
    </w:tbl>
    <w:bookmarkEnd w:id="23"/>
    <w:p w14:paraId="0B52A2DF" w14:textId="489DAA2C" w:rsidR="00C83ED5" w:rsidRPr="00FF5312" w:rsidRDefault="00C83ED5" w:rsidP="008C1210">
      <w:pPr>
        <w:autoSpaceDE w:val="0"/>
        <w:autoSpaceDN w:val="0"/>
        <w:adjustRightInd w:val="0"/>
        <w:spacing w:before="240" w:after="120" w:line="276" w:lineRule="auto"/>
        <w:ind w:left="720" w:hanging="720"/>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w:t>
      </w:r>
      <w:r w:rsidR="002A4BD4" w:rsidRPr="00FF5312">
        <w:rPr>
          <w:rFonts w:cs="Arial"/>
          <w:b/>
          <w:sz w:val="20"/>
          <w:szCs w:val="20"/>
        </w:rPr>
        <w:t>2</w:t>
      </w:r>
      <w:r w:rsidRPr="00FF5312">
        <w:rPr>
          <w:rFonts w:cs="Arial"/>
          <w:b/>
          <w:sz w:val="20"/>
          <w:szCs w:val="20"/>
        </w:rPr>
        <w:t>.</w:t>
      </w:r>
      <w:r w:rsidRPr="00FF5312">
        <w:rPr>
          <w:rFonts w:cs="Arial"/>
          <w:b/>
          <w:sz w:val="20"/>
          <w:szCs w:val="20"/>
        </w:rPr>
        <w:tab/>
        <w:t xml:space="preserve">Conflict of interest. Is the </w:t>
      </w:r>
      <w:r w:rsidR="00D11062" w:rsidRPr="00FF5312">
        <w:rPr>
          <w:rFonts w:cs="Arial"/>
          <w:b/>
          <w:sz w:val="20"/>
          <w:szCs w:val="20"/>
        </w:rPr>
        <w:t>intern</w:t>
      </w:r>
      <w:r w:rsidRPr="00FF5312">
        <w:rPr>
          <w:rFonts w:cs="Arial"/>
          <w:b/>
          <w:sz w:val="20"/>
          <w:szCs w:val="20"/>
        </w:rPr>
        <w:t>:</w:t>
      </w:r>
    </w:p>
    <w:p w14:paraId="0E867141" w14:textId="48FEA6F1" w:rsidR="001C33E9" w:rsidRPr="00387900" w:rsidRDefault="001C33E9" w:rsidP="008C1210">
      <w:pPr>
        <w:numPr>
          <w:ilvl w:val="0"/>
          <w:numId w:val="23"/>
        </w:numPr>
        <w:spacing w:before="120"/>
        <w:ind w:left="567" w:hanging="499"/>
        <w:rPr>
          <w:rFonts w:cs="Arial"/>
          <w:sz w:val="20"/>
          <w:szCs w:val="20"/>
        </w:rPr>
      </w:pPr>
      <w:r w:rsidRPr="00387900">
        <w:rPr>
          <w:rFonts w:cs="Arial"/>
          <w:sz w:val="20"/>
          <w:szCs w:val="20"/>
        </w:rPr>
        <w:t>An owner or a co-owner (including owning shares) of the partner organization:  No</w:t>
      </w:r>
    </w:p>
    <w:p w14:paraId="56B371BA" w14:textId="11C02DF2" w:rsidR="001C33E9" w:rsidRPr="00387900" w:rsidRDefault="001C33E9" w:rsidP="008C1210">
      <w:pPr>
        <w:numPr>
          <w:ilvl w:val="0"/>
          <w:numId w:val="23"/>
        </w:numPr>
        <w:tabs>
          <w:tab w:val="left" w:pos="567"/>
        </w:tabs>
        <w:spacing w:before="120"/>
        <w:ind w:left="567" w:hanging="501"/>
        <w:rPr>
          <w:rFonts w:cs="Arial"/>
          <w:sz w:val="20"/>
          <w:szCs w:val="20"/>
        </w:rPr>
      </w:pPr>
      <w:r w:rsidRPr="00387900">
        <w:rPr>
          <w:rFonts w:cs="Arial"/>
          <w:sz w:val="20"/>
          <w:szCs w:val="20"/>
        </w:rPr>
        <w:t>A relative of an owner or co-owner (including owning shares) or a relative of a participant in the day</w:t>
      </w:r>
      <w:r w:rsidR="009A026C" w:rsidRPr="00387900">
        <w:rPr>
          <w:rFonts w:cs="Arial"/>
          <w:sz w:val="20"/>
          <w:szCs w:val="20"/>
        </w:rPr>
        <w:t>-</w:t>
      </w:r>
      <w:r w:rsidRPr="00387900">
        <w:rPr>
          <w:rFonts w:cs="Arial"/>
          <w:sz w:val="20"/>
          <w:szCs w:val="20"/>
        </w:rPr>
        <w:t>to</w:t>
      </w:r>
      <w:r w:rsidR="009A026C" w:rsidRPr="00387900">
        <w:rPr>
          <w:rFonts w:cs="Arial"/>
          <w:sz w:val="20"/>
          <w:szCs w:val="20"/>
        </w:rPr>
        <w:t>-</w:t>
      </w:r>
      <w:r w:rsidRPr="00387900">
        <w:rPr>
          <w:rFonts w:cs="Arial"/>
          <w:sz w:val="20"/>
          <w:szCs w:val="20"/>
        </w:rPr>
        <w:t>day management of the partner organization</w:t>
      </w:r>
      <w:r w:rsidR="000D6919">
        <w:rPr>
          <w:rFonts w:cs="Arial"/>
          <w:sz w:val="20"/>
          <w:szCs w:val="20"/>
        </w:rPr>
        <w:t>:</w:t>
      </w:r>
      <w:r w:rsidRPr="00387900">
        <w:rPr>
          <w:rFonts w:cs="Arial"/>
          <w:sz w:val="20"/>
          <w:szCs w:val="20"/>
        </w:rPr>
        <w:t xml:space="preserve">  No</w:t>
      </w:r>
    </w:p>
    <w:p w14:paraId="3D1EBF5E" w14:textId="62AEE4F9" w:rsidR="001C33E9" w:rsidRPr="00387900" w:rsidRDefault="001C33E9" w:rsidP="008C1210">
      <w:pPr>
        <w:numPr>
          <w:ilvl w:val="0"/>
          <w:numId w:val="23"/>
        </w:numPr>
        <w:tabs>
          <w:tab w:val="left" w:pos="567"/>
        </w:tabs>
        <w:spacing w:before="120"/>
        <w:ind w:left="567" w:right="86" w:hanging="501"/>
        <w:rPr>
          <w:rFonts w:cs="Arial"/>
          <w:sz w:val="20"/>
          <w:szCs w:val="20"/>
        </w:rPr>
      </w:pPr>
      <w:r w:rsidRPr="00387900">
        <w:rPr>
          <w:rFonts w:cs="Arial"/>
          <w:sz w:val="20"/>
          <w:szCs w:val="20"/>
        </w:rPr>
        <w:t>A</w:t>
      </w:r>
      <w:r w:rsidR="00C42D48" w:rsidRPr="00387900">
        <w:rPr>
          <w:rFonts w:cs="Arial"/>
          <w:sz w:val="20"/>
          <w:szCs w:val="20"/>
        </w:rPr>
        <w:t xml:space="preserve"> current or former</w:t>
      </w:r>
      <w:r w:rsidRPr="00387900">
        <w:rPr>
          <w:rFonts w:cs="Arial"/>
          <w:sz w:val="20"/>
          <w:szCs w:val="20"/>
        </w:rPr>
        <w:t xml:space="preserve"> employee of and/or a participant in the day-to-day management of the partner organization:  </w:t>
      </w:r>
    </w:p>
    <w:p w14:paraId="5FA047F9" w14:textId="07AB2968" w:rsidR="001C33E9" w:rsidRPr="00387900" w:rsidRDefault="001C33E9" w:rsidP="008C1210">
      <w:pPr>
        <w:tabs>
          <w:tab w:val="left" w:pos="567"/>
        </w:tabs>
        <w:spacing w:before="120"/>
        <w:ind w:left="66" w:right="86"/>
        <w:rPr>
          <w:rFonts w:cs="Arial"/>
          <w:sz w:val="20"/>
          <w:szCs w:val="20"/>
        </w:rPr>
      </w:pPr>
      <w:r w:rsidRPr="00387900">
        <w:rPr>
          <w:rFonts w:cs="Arial"/>
          <w:sz w:val="20"/>
          <w:szCs w:val="20"/>
        </w:rPr>
        <w:tab/>
        <w:t>No</w:t>
      </w:r>
    </w:p>
    <w:p w14:paraId="22F5F898" w14:textId="4A6DE7E0" w:rsidR="001C33E9" w:rsidRPr="00387900" w:rsidRDefault="001C33E9" w:rsidP="008C1210">
      <w:pPr>
        <w:numPr>
          <w:ilvl w:val="0"/>
          <w:numId w:val="23"/>
        </w:numPr>
        <w:tabs>
          <w:tab w:val="left" w:pos="567"/>
        </w:tabs>
        <w:spacing w:before="120"/>
        <w:ind w:left="567" w:right="-56" w:hanging="501"/>
        <w:rPr>
          <w:rFonts w:eastAsia="Calibri" w:cs="Arial"/>
          <w:sz w:val="20"/>
          <w:szCs w:val="20"/>
        </w:rPr>
      </w:pPr>
      <w:r w:rsidRPr="00387900">
        <w:rPr>
          <w:rFonts w:eastAsia="Calibri" w:cs="Arial"/>
          <w:sz w:val="20"/>
          <w:szCs w:val="20"/>
        </w:rPr>
        <w:t xml:space="preserve">A relative of the academic and/or partner supervisors of the proposed project:  </w:t>
      </w:r>
      <w:r w:rsidRPr="00387900">
        <w:rPr>
          <w:rFonts w:cs="Arial"/>
          <w:sz w:val="20"/>
          <w:szCs w:val="20"/>
        </w:rPr>
        <w:t>No</w:t>
      </w:r>
    </w:p>
    <w:p w14:paraId="409C5A33" w14:textId="77777777" w:rsidR="001C33E9" w:rsidRPr="00FF5312" w:rsidRDefault="001C33E9" w:rsidP="008C1210">
      <w:pPr>
        <w:autoSpaceDE w:val="0"/>
        <w:autoSpaceDN w:val="0"/>
        <w:adjustRightInd w:val="0"/>
        <w:spacing w:line="276" w:lineRule="auto"/>
        <w:rPr>
          <w:rFonts w:cs="Arial"/>
          <w:b/>
          <w:sz w:val="20"/>
          <w:szCs w:val="20"/>
        </w:rPr>
      </w:pPr>
    </w:p>
    <w:p w14:paraId="6FAB1961" w14:textId="6799EAD1" w:rsidR="00C83ED5" w:rsidRPr="00FF5312" w:rsidRDefault="00C83ED5" w:rsidP="008C1210">
      <w:pPr>
        <w:autoSpaceDE w:val="0"/>
        <w:autoSpaceDN w:val="0"/>
        <w:adjustRightInd w:val="0"/>
        <w:spacing w:before="120" w:after="120" w:line="276" w:lineRule="auto"/>
        <w:rPr>
          <w:rFonts w:eastAsiaTheme="minorHAnsi" w:cs="Arial"/>
          <w:sz w:val="20"/>
          <w:szCs w:val="20"/>
        </w:rPr>
      </w:pPr>
      <w:r w:rsidRPr="00FF5312">
        <w:rPr>
          <w:rFonts w:cs="Arial"/>
          <w:b/>
          <w:sz w:val="20"/>
          <w:szCs w:val="20"/>
        </w:rPr>
        <w:t>If yes</w:t>
      </w:r>
      <w:r w:rsidRPr="00FF5312">
        <w:rPr>
          <w:rFonts w:cs="Arial"/>
          <w:sz w:val="20"/>
          <w:szCs w:val="20"/>
        </w:rPr>
        <w:t xml:space="preserve"> to any of the above, please </w:t>
      </w:r>
      <w:hyperlink r:id="rId34" w:history="1">
        <w:r w:rsidRPr="00FF5312">
          <w:rPr>
            <w:rStyle w:val="Hyperlink"/>
            <w:rFonts w:cs="Arial"/>
            <w:color w:val="1AA3DD"/>
            <w:sz w:val="20"/>
            <w:szCs w:val="20"/>
          </w:rPr>
          <w:t>click here</w:t>
        </w:r>
      </w:hyperlink>
      <w:r w:rsidRPr="00FF5312">
        <w:rPr>
          <w:rFonts w:cs="Arial"/>
          <w:sz w:val="20"/>
          <w:szCs w:val="20"/>
        </w:rPr>
        <w:t xml:space="preserve"> to complete the </w:t>
      </w:r>
      <w:r w:rsidRPr="00FF5312">
        <w:rPr>
          <w:rFonts w:cs="Arial"/>
          <w:b/>
          <w:sz w:val="20"/>
          <w:szCs w:val="20"/>
        </w:rPr>
        <w:t>Conflict of Interest Declaration</w:t>
      </w:r>
      <w:r w:rsidRPr="00FF5312">
        <w:rPr>
          <w:rFonts w:cs="Arial"/>
          <w:b/>
          <w:color w:val="1F497D" w:themeColor="text2"/>
          <w:sz w:val="20"/>
          <w:szCs w:val="20"/>
        </w:rPr>
        <w:t xml:space="preserve"> </w:t>
      </w:r>
      <w:r w:rsidRPr="00FF5312">
        <w:rPr>
          <w:rFonts w:eastAsiaTheme="minorHAnsi" w:cs="Arial"/>
          <w:sz w:val="20"/>
          <w:szCs w:val="20"/>
        </w:rPr>
        <w:t xml:space="preserve">and send it to </w:t>
      </w:r>
      <w:hyperlink r:id="rId35" w:history="1">
        <w:r w:rsidRPr="00FF5312">
          <w:rPr>
            <w:rStyle w:val="Hyperlink"/>
            <w:rFonts w:eastAsiaTheme="minorHAnsi" w:cs="Arial"/>
            <w:color w:val="1AA3DD"/>
            <w:sz w:val="20"/>
            <w:szCs w:val="20"/>
          </w:rPr>
          <w:t>accelerate@mitacs.ca</w:t>
        </w:r>
      </w:hyperlink>
      <w:r w:rsidRPr="00FF5312">
        <w:rPr>
          <w:rFonts w:eastAsiaTheme="minorHAnsi" w:cs="Arial"/>
          <w:sz w:val="20"/>
          <w:szCs w:val="20"/>
        </w:rPr>
        <w:t xml:space="preserve"> </w:t>
      </w:r>
      <w:r w:rsidRPr="00FF5312">
        <w:rPr>
          <w:rFonts w:eastAsiaTheme="minorHAnsi" w:cs="Arial"/>
          <w:b/>
          <w:sz w:val="20"/>
          <w:szCs w:val="20"/>
        </w:rPr>
        <w:t>BEFORE</w:t>
      </w:r>
      <w:r w:rsidRPr="00FF5312">
        <w:rPr>
          <w:rFonts w:eastAsiaTheme="minorHAnsi" w:cs="Arial"/>
          <w:sz w:val="20"/>
          <w:szCs w:val="20"/>
        </w:rPr>
        <w:t xml:space="preserve"> submitting your application.</w:t>
      </w:r>
    </w:p>
    <w:p w14:paraId="64490988" w14:textId="77777777" w:rsidR="006B76A5" w:rsidRPr="00FF5312" w:rsidRDefault="00C83ED5" w:rsidP="008C1210">
      <w:pPr>
        <w:tabs>
          <w:tab w:val="left" w:pos="720"/>
          <w:tab w:val="left" w:pos="1440"/>
          <w:tab w:val="left" w:pos="2160"/>
          <w:tab w:val="left" w:pos="2880"/>
          <w:tab w:val="left" w:pos="3600"/>
          <w:tab w:val="left" w:pos="4320"/>
          <w:tab w:val="left" w:pos="8656"/>
        </w:tabs>
        <w:autoSpaceDE w:val="0"/>
        <w:autoSpaceDN w:val="0"/>
        <w:adjustRightInd w:val="0"/>
        <w:spacing w:before="240" w:after="120" w:line="276" w:lineRule="auto"/>
        <w:ind w:left="425" w:hanging="425"/>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w:t>
      </w:r>
      <w:r w:rsidR="002A4BD4" w:rsidRPr="00FF5312">
        <w:rPr>
          <w:rFonts w:cs="Arial"/>
          <w:b/>
          <w:sz w:val="20"/>
          <w:szCs w:val="20"/>
        </w:rPr>
        <w:t>3</w:t>
      </w:r>
      <w:r w:rsidRPr="00FF5312">
        <w:rPr>
          <w:rFonts w:cs="Arial"/>
          <w:b/>
          <w:sz w:val="20"/>
          <w:szCs w:val="20"/>
        </w:rPr>
        <w:t>.</w:t>
      </w:r>
      <w:r w:rsidRPr="00FF5312">
        <w:rPr>
          <w:rFonts w:cs="Arial"/>
          <w:b/>
          <w:sz w:val="20"/>
          <w:szCs w:val="20"/>
        </w:rPr>
        <w:tab/>
      </w:r>
      <w:r w:rsidR="00623BC5" w:rsidRPr="00FF5312">
        <w:rPr>
          <w:rFonts w:cs="Arial"/>
          <w:b/>
          <w:sz w:val="20"/>
          <w:szCs w:val="20"/>
        </w:rPr>
        <w:t>Demographic information.</w:t>
      </w:r>
    </w:p>
    <w:p w14:paraId="75695C86" w14:textId="699B414B" w:rsidR="00623BC5" w:rsidRPr="00FF5312" w:rsidRDefault="006B76A5" w:rsidP="008C1210">
      <w:pPr>
        <w:tabs>
          <w:tab w:val="left" w:pos="720"/>
          <w:tab w:val="left" w:pos="1440"/>
          <w:tab w:val="left" w:pos="2160"/>
          <w:tab w:val="left" w:pos="2880"/>
          <w:tab w:val="left" w:pos="3600"/>
          <w:tab w:val="left" w:pos="4320"/>
          <w:tab w:val="left" w:pos="8656"/>
        </w:tabs>
        <w:autoSpaceDE w:val="0"/>
        <w:autoSpaceDN w:val="0"/>
        <w:adjustRightInd w:val="0"/>
        <w:spacing w:after="120" w:line="276" w:lineRule="auto"/>
        <w:ind w:left="709"/>
        <w:rPr>
          <w:rFonts w:cs="Arial"/>
          <w:bCs/>
          <w:iCs/>
          <w:color w:val="808080" w:themeColor="background1" w:themeShade="80"/>
          <w:sz w:val="20"/>
          <w:szCs w:val="20"/>
        </w:rPr>
      </w:pPr>
      <w:r w:rsidRPr="00FF5312">
        <w:rPr>
          <w:rFonts w:cs="Arial"/>
          <w:bCs/>
          <w:iCs/>
          <w:color w:val="808080" w:themeColor="background1" w:themeShade="80"/>
          <w:sz w:val="20"/>
          <w:szCs w:val="20"/>
        </w:rPr>
        <w:t>The following data is collected for Mitacs to help report on key demographic information. This data is not shared with any of the participants (including academic supervisors) on the project.</w:t>
      </w:r>
      <w:r w:rsidR="00623BC5" w:rsidRPr="00FF5312">
        <w:rPr>
          <w:rFonts w:cs="Arial"/>
          <w:bCs/>
          <w:iCs/>
          <w:color w:val="808080" w:themeColor="background1" w:themeShade="80"/>
          <w:sz w:val="20"/>
          <w:szCs w:val="20"/>
        </w:rPr>
        <w:tab/>
      </w:r>
    </w:p>
    <w:p w14:paraId="660F89DF" w14:textId="77777777" w:rsidR="00623BC5" w:rsidRPr="00FF5312" w:rsidRDefault="00623BC5" w:rsidP="008C1210">
      <w:pPr>
        <w:autoSpaceDE w:val="0"/>
        <w:autoSpaceDN w:val="0"/>
        <w:adjustRightInd w:val="0"/>
        <w:spacing w:before="120" w:line="276" w:lineRule="auto"/>
        <w:ind w:left="1145" w:hanging="425"/>
        <w:rPr>
          <w:rFonts w:cs="Arial"/>
          <w:b/>
          <w:sz w:val="20"/>
          <w:szCs w:val="20"/>
        </w:rPr>
      </w:pPr>
      <w:r w:rsidRPr="00FF5312">
        <w:rPr>
          <w:rFonts w:cs="Arial"/>
          <w:b/>
          <w:sz w:val="20"/>
          <w:szCs w:val="20"/>
        </w:rPr>
        <w:t>Please indicate (x):</w:t>
      </w:r>
      <w:r w:rsidRPr="00FF5312">
        <w:rPr>
          <w:rFonts w:cs="Arial"/>
          <w:sz w:val="20"/>
          <w:szCs w:val="20"/>
        </w:rPr>
        <w:t xml:space="preserve"> </w:t>
      </w:r>
    </w:p>
    <w:p w14:paraId="7D292053" w14:textId="77777777" w:rsidR="00623BC5" w:rsidRPr="00FF5312" w:rsidRDefault="00623BC5" w:rsidP="008C1210">
      <w:pPr>
        <w:rPr>
          <w:rFonts w:cs="Arial"/>
          <w:b/>
          <w:sz w:val="20"/>
          <w:szCs w:val="20"/>
        </w:rPr>
      </w:pP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63"/>
        <w:gridCol w:w="1620"/>
        <w:gridCol w:w="5972"/>
      </w:tblGrid>
      <w:tr w:rsidR="00623BC5" w:rsidRPr="00387900" w14:paraId="3D7D5263" w14:textId="77777777" w:rsidTr="00C976DD">
        <w:tc>
          <w:tcPr>
            <w:tcW w:w="9355" w:type="dxa"/>
            <w:gridSpan w:val="3"/>
          </w:tcPr>
          <w:p w14:paraId="2DCA1B12" w14:textId="77777777" w:rsidR="00623BC5" w:rsidRPr="00FF5312" w:rsidRDefault="00623BC5" w:rsidP="008C1210">
            <w:pPr>
              <w:spacing w:line="312" w:lineRule="auto"/>
              <w:rPr>
                <w:rFonts w:cs="Arial"/>
                <w:sz w:val="20"/>
                <w:szCs w:val="20"/>
              </w:rPr>
            </w:pPr>
            <w:r w:rsidRPr="00FF5312">
              <w:rPr>
                <w:rFonts w:cs="Arial"/>
                <w:sz w:val="20"/>
                <w:szCs w:val="20"/>
              </w:rPr>
              <w:t>Do you identify as an Indigenous person based upon your cultural and/or ancestral background?</w:t>
            </w:r>
          </w:p>
        </w:tc>
      </w:tr>
      <w:tr w:rsidR="00623BC5" w:rsidRPr="00387900" w14:paraId="5CAAFB9C" w14:textId="77777777" w:rsidTr="00C976DD">
        <w:tc>
          <w:tcPr>
            <w:tcW w:w="1763" w:type="dxa"/>
          </w:tcPr>
          <w:p w14:paraId="0BCE796F"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0B154628" w14:textId="0A146956" w:rsidR="00623BC5" w:rsidRPr="00FF5312" w:rsidRDefault="00623BC5" w:rsidP="008C1210">
            <w:pPr>
              <w:spacing w:line="312" w:lineRule="auto"/>
              <w:rPr>
                <w:rFonts w:cs="Arial"/>
                <w:sz w:val="20"/>
                <w:szCs w:val="20"/>
              </w:rPr>
            </w:pPr>
            <w:r w:rsidRPr="00FF5312">
              <w:rPr>
                <w:rFonts w:cs="Arial"/>
                <w:sz w:val="20"/>
                <w:szCs w:val="20"/>
              </w:rPr>
              <w:t>No (</w:t>
            </w:r>
            <w:r w:rsidR="00002201" w:rsidRPr="00FF5312">
              <w:rPr>
                <w:rFonts w:cs="Arial"/>
                <w:sz w:val="20"/>
                <w:szCs w:val="20"/>
              </w:rPr>
              <w:t>x</w:t>
            </w:r>
            <w:r w:rsidRPr="00FF5312">
              <w:rPr>
                <w:rFonts w:cs="Arial"/>
                <w:sz w:val="20"/>
                <w:szCs w:val="20"/>
              </w:rPr>
              <w:t xml:space="preserve">  )</w:t>
            </w:r>
          </w:p>
        </w:tc>
        <w:tc>
          <w:tcPr>
            <w:tcW w:w="5972" w:type="dxa"/>
          </w:tcPr>
          <w:p w14:paraId="4A31342A"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r w:rsidR="00623BC5" w:rsidRPr="00387900" w14:paraId="1AFAB230" w14:textId="77777777" w:rsidTr="00C976DD">
        <w:tc>
          <w:tcPr>
            <w:tcW w:w="9355" w:type="dxa"/>
            <w:gridSpan w:val="3"/>
          </w:tcPr>
          <w:p w14:paraId="26836D09" w14:textId="77777777" w:rsidR="00623BC5" w:rsidRPr="00FF5312" w:rsidRDefault="00623BC5" w:rsidP="008C1210">
            <w:pPr>
              <w:spacing w:line="312" w:lineRule="auto"/>
              <w:rPr>
                <w:rFonts w:cs="Arial"/>
                <w:sz w:val="20"/>
                <w:szCs w:val="20"/>
              </w:rPr>
            </w:pPr>
            <w:r w:rsidRPr="00FF5312">
              <w:rPr>
                <w:rFonts w:cs="Arial"/>
                <w:sz w:val="20"/>
                <w:szCs w:val="20"/>
              </w:rPr>
              <w:t>Do you identify as belonging to a visible minority group (other than an Indigenous one)?</w:t>
            </w:r>
          </w:p>
        </w:tc>
      </w:tr>
      <w:tr w:rsidR="00623BC5" w:rsidRPr="00387900" w14:paraId="4B512009" w14:textId="77777777" w:rsidTr="00C976DD">
        <w:tc>
          <w:tcPr>
            <w:tcW w:w="1763" w:type="dxa"/>
          </w:tcPr>
          <w:p w14:paraId="1E928C98"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77285CB0" w14:textId="4C19C755" w:rsidR="00623BC5" w:rsidRPr="00FF5312" w:rsidRDefault="00623BC5" w:rsidP="008C1210">
            <w:pPr>
              <w:spacing w:line="312" w:lineRule="auto"/>
              <w:rPr>
                <w:rFonts w:cs="Arial"/>
                <w:sz w:val="20"/>
                <w:szCs w:val="20"/>
              </w:rPr>
            </w:pPr>
            <w:r w:rsidRPr="00FF5312">
              <w:rPr>
                <w:rFonts w:cs="Arial"/>
                <w:sz w:val="20"/>
                <w:szCs w:val="20"/>
              </w:rPr>
              <w:t>No (</w:t>
            </w:r>
            <w:r w:rsidR="00002201" w:rsidRPr="00FF5312">
              <w:rPr>
                <w:rFonts w:cs="Arial"/>
                <w:sz w:val="20"/>
                <w:szCs w:val="20"/>
              </w:rPr>
              <w:t>x</w:t>
            </w:r>
            <w:r w:rsidRPr="00FF5312">
              <w:rPr>
                <w:rFonts w:cs="Arial"/>
                <w:sz w:val="20"/>
                <w:szCs w:val="20"/>
              </w:rPr>
              <w:t xml:space="preserve">  )</w:t>
            </w:r>
          </w:p>
        </w:tc>
        <w:tc>
          <w:tcPr>
            <w:tcW w:w="5972" w:type="dxa"/>
          </w:tcPr>
          <w:p w14:paraId="6278B1FD"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r w:rsidR="00623BC5" w:rsidRPr="00387900" w14:paraId="7134D551" w14:textId="77777777" w:rsidTr="00C976DD">
        <w:tc>
          <w:tcPr>
            <w:tcW w:w="9355" w:type="dxa"/>
            <w:gridSpan w:val="3"/>
          </w:tcPr>
          <w:p w14:paraId="0246CD0B" w14:textId="77777777" w:rsidR="00623BC5" w:rsidRPr="00FF5312" w:rsidRDefault="00623BC5" w:rsidP="008C1210">
            <w:pPr>
              <w:spacing w:line="312" w:lineRule="auto"/>
              <w:rPr>
                <w:rFonts w:cs="Arial"/>
                <w:sz w:val="20"/>
                <w:szCs w:val="20"/>
              </w:rPr>
            </w:pPr>
            <w:r w:rsidRPr="00FF5312">
              <w:rPr>
                <w:rFonts w:cs="Arial"/>
                <w:sz w:val="20"/>
                <w:szCs w:val="20"/>
              </w:rPr>
              <w:t>Do you identify as a person with a disability?</w:t>
            </w:r>
          </w:p>
        </w:tc>
      </w:tr>
      <w:tr w:rsidR="00623BC5" w:rsidRPr="00387900" w14:paraId="595A30FA" w14:textId="77777777" w:rsidTr="00C976DD">
        <w:tc>
          <w:tcPr>
            <w:tcW w:w="1763" w:type="dxa"/>
          </w:tcPr>
          <w:p w14:paraId="12E878B8"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7B6BF1CC" w14:textId="1400DF79" w:rsidR="00623BC5" w:rsidRPr="00FF5312" w:rsidRDefault="00623BC5" w:rsidP="008C1210">
            <w:pPr>
              <w:spacing w:line="312" w:lineRule="auto"/>
              <w:rPr>
                <w:rFonts w:cs="Arial"/>
                <w:sz w:val="20"/>
                <w:szCs w:val="20"/>
              </w:rPr>
            </w:pPr>
            <w:r w:rsidRPr="00FF5312">
              <w:rPr>
                <w:rFonts w:cs="Arial"/>
                <w:sz w:val="20"/>
                <w:szCs w:val="20"/>
              </w:rPr>
              <w:t xml:space="preserve">No ( </w:t>
            </w:r>
            <w:r w:rsidR="00002201" w:rsidRPr="00FF5312">
              <w:rPr>
                <w:rFonts w:cs="Arial"/>
                <w:sz w:val="20"/>
                <w:szCs w:val="20"/>
              </w:rPr>
              <w:t>x</w:t>
            </w:r>
            <w:r w:rsidRPr="00FF5312">
              <w:rPr>
                <w:rFonts w:cs="Arial"/>
                <w:sz w:val="20"/>
                <w:szCs w:val="20"/>
              </w:rPr>
              <w:t xml:space="preserve"> )</w:t>
            </w:r>
          </w:p>
        </w:tc>
        <w:tc>
          <w:tcPr>
            <w:tcW w:w="5972" w:type="dxa"/>
          </w:tcPr>
          <w:p w14:paraId="77281FD5"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r w:rsidR="00623BC5" w:rsidRPr="00387900" w14:paraId="05023D3D" w14:textId="77777777" w:rsidTr="00C976DD">
        <w:tc>
          <w:tcPr>
            <w:tcW w:w="9355" w:type="dxa"/>
            <w:gridSpan w:val="3"/>
          </w:tcPr>
          <w:p w14:paraId="7415D7BC" w14:textId="77777777" w:rsidR="00623BC5" w:rsidRPr="00FF5312" w:rsidRDefault="00623BC5" w:rsidP="008C1210">
            <w:pPr>
              <w:spacing w:line="312" w:lineRule="auto"/>
              <w:rPr>
                <w:rFonts w:cs="Arial"/>
                <w:sz w:val="20"/>
                <w:szCs w:val="20"/>
              </w:rPr>
            </w:pPr>
            <w:r w:rsidRPr="00FF5312">
              <w:rPr>
                <w:rFonts w:cs="Arial"/>
                <w:sz w:val="20"/>
                <w:szCs w:val="20"/>
              </w:rPr>
              <w:t>Do you identify as francophone?</w:t>
            </w:r>
          </w:p>
        </w:tc>
      </w:tr>
      <w:tr w:rsidR="00623BC5" w:rsidRPr="00387900" w14:paraId="4C7A8D0D" w14:textId="77777777" w:rsidTr="00C976DD">
        <w:tc>
          <w:tcPr>
            <w:tcW w:w="1763" w:type="dxa"/>
          </w:tcPr>
          <w:p w14:paraId="41F3FD0A"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483F4518" w14:textId="0089E566" w:rsidR="00623BC5" w:rsidRPr="00FF5312" w:rsidRDefault="00623BC5" w:rsidP="008C1210">
            <w:pPr>
              <w:spacing w:line="312" w:lineRule="auto"/>
              <w:rPr>
                <w:rFonts w:cs="Arial"/>
                <w:sz w:val="20"/>
                <w:szCs w:val="20"/>
              </w:rPr>
            </w:pPr>
            <w:r w:rsidRPr="00FF5312">
              <w:rPr>
                <w:rFonts w:cs="Arial"/>
                <w:sz w:val="20"/>
                <w:szCs w:val="20"/>
              </w:rPr>
              <w:t xml:space="preserve">No ( </w:t>
            </w:r>
            <w:r w:rsidR="00002201" w:rsidRPr="00FF5312">
              <w:rPr>
                <w:rFonts w:cs="Arial"/>
                <w:sz w:val="20"/>
                <w:szCs w:val="20"/>
              </w:rPr>
              <w:t>x</w:t>
            </w:r>
            <w:r w:rsidRPr="00FF5312">
              <w:rPr>
                <w:rFonts w:cs="Arial"/>
                <w:sz w:val="20"/>
                <w:szCs w:val="20"/>
              </w:rPr>
              <w:t xml:space="preserve"> )</w:t>
            </w:r>
          </w:p>
        </w:tc>
        <w:tc>
          <w:tcPr>
            <w:tcW w:w="5972" w:type="dxa"/>
          </w:tcPr>
          <w:p w14:paraId="3E4A891A"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r w:rsidR="00623BC5" w:rsidRPr="00387900" w14:paraId="5B55B465" w14:textId="77777777" w:rsidTr="00C976DD">
        <w:tc>
          <w:tcPr>
            <w:tcW w:w="9355" w:type="dxa"/>
            <w:gridSpan w:val="3"/>
          </w:tcPr>
          <w:p w14:paraId="14820710" w14:textId="77777777" w:rsidR="00623BC5" w:rsidRPr="00FF5312" w:rsidRDefault="00623BC5" w:rsidP="008C1210">
            <w:pPr>
              <w:spacing w:line="312" w:lineRule="auto"/>
              <w:rPr>
                <w:rFonts w:cs="Arial"/>
                <w:sz w:val="20"/>
                <w:szCs w:val="20"/>
              </w:rPr>
            </w:pPr>
            <w:r w:rsidRPr="00FF5312">
              <w:rPr>
                <w:rFonts w:cs="Arial"/>
                <w:sz w:val="20"/>
                <w:szCs w:val="20"/>
              </w:rPr>
              <w:t>Are you the first in your family to attend college or university?</w:t>
            </w:r>
          </w:p>
        </w:tc>
      </w:tr>
      <w:tr w:rsidR="00623BC5" w:rsidRPr="00387900" w14:paraId="55AE2C73" w14:textId="77777777" w:rsidTr="00C976DD">
        <w:tc>
          <w:tcPr>
            <w:tcW w:w="1763" w:type="dxa"/>
          </w:tcPr>
          <w:p w14:paraId="01F680C1"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68B61B77" w14:textId="4532359F" w:rsidR="00623BC5" w:rsidRPr="00FF5312" w:rsidRDefault="00623BC5" w:rsidP="008C1210">
            <w:pPr>
              <w:spacing w:line="312" w:lineRule="auto"/>
              <w:rPr>
                <w:rFonts w:cs="Arial"/>
                <w:sz w:val="20"/>
                <w:szCs w:val="20"/>
              </w:rPr>
            </w:pPr>
            <w:r w:rsidRPr="00FF5312">
              <w:rPr>
                <w:rFonts w:cs="Arial"/>
                <w:sz w:val="20"/>
                <w:szCs w:val="20"/>
              </w:rPr>
              <w:t>No (</w:t>
            </w:r>
            <w:r w:rsidR="00002201" w:rsidRPr="00FF5312">
              <w:rPr>
                <w:rFonts w:cs="Arial"/>
                <w:sz w:val="20"/>
                <w:szCs w:val="20"/>
              </w:rPr>
              <w:t>x</w:t>
            </w:r>
            <w:r w:rsidRPr="00FF5312">
              <w:rPr>
                <w:rFonts w:cs="Arial"/>
                <w:sz w:val="20"/>
                <w:szCs w:val="20"/>
              </w:rPr>
              <w:t xml:space="preserve">  )</w:t>
            </w:r>
          </w:p>
        </w:tc>
        <w:tc>
          <w:tcPr>
            <w:tcW w:w="5972" w:type="dxa"/>
          </w:tcPr>
          <w:p w14:paraId="2D489CA5"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bl>
    <w:p w14:paraId="4F9D6682" w14:textId="388F8836" w:rsidR="002B20B0" w:rsidRPr="00FF5312" w:rsidRDefault="002B20B0" w:rsidP="008C1210">
      <w:pPr>
        <w:rPr>
          <w:rFonts w:cs="Arial"/>
          <w:b/>
          <w:sz w:val="20"/>
          <w:szCs w:val="20"/>
        </w:rPr>
      </w:pPr>
    </w:p>
    <w:p w14:paraId="64726323" w14:textId="03E69D70" w:rsidR="00896725" w:rsidRPr="00FF5312" w:rsidRDefault="00F32F96" w:rsidP="008C1210">
      <w:pPr>
        <w:spacing w:before="120" w:line="276" w:lineRule="auto"/>
        <w:rPr>
          <w:rFonts w:cs="Arial"/>
          <w:sz w:val="20"/>
          <w:szCs w:val="20"/>
        </w:rPr>
      </w:pPr>
      <w:r w:rsidRPr="00FF5312">
        <w:rPr>
          <w:rFonts w:cs="Arial"/>
          <w:b/>
          <w:sz w:val="20"/>
          <w:szCs w:val="20"/>
        </w:rPr>
        <w:t>For any additional interns</w:t>
      </w:r>
      <w:r w:rsidR="00C83ED5" w:rsidRPr="00FF5312">
        <w:rPr>
          <w:rFonts w:cs="Arial"/>
          <w:b/>
          <w:sz w:val="20"/>
          <w:szCs w:val="20"/>
        </w:rPr>
        <w:t xml:space="preserve"> copy and paste Section 4.</w:t>
      </w:r>
      <w:r w:rsidR="00E5390C" w:rsidRPr="00FF5312">
        <w:rPr>
          <w:rFonts w:cs="Arial"/>
          <w:b/>
          <w:sz w:val="20"/>
          <w:szCs w:val="20"/>
        </w:rPr>
        <w:t>3</w:t>
      </w:r>
      <w:r w:rsidR="00C83ED5" w:rsidRPr="00FF5312">
        <w:rPr>
          <w:rFonts w:cs="Arial"/>
          <w:b/>
          <w:sz w:val="20"/>
          <w:szCs w:val="20"/>
        </w:rPr>
        <w:t>. below:</w:t>
      </w:r>
      <w:r w:rsidR="00C83ED5" w:rsidRPr="00FF5312">
        <w:rPr>
          <w:rFonts w:cs="Arial"/>
          <w:sz w:val="20"/>
          <w:szCs w:val="20"/>
        </w:rPr>
        <w:t xml:space="preserve"> </w:t>
      </w:r>
    </w:p>
    <w:p w14:paraId="53BD4C1C" w14:textId="04B13318" w:rsidR="00C83ED5" w:rsidRPr="00FF5312" w:rsidRDefault="00C83ED5" w:rsidP="008C1210">
      <w:pPr>
        <w:autoSpaceDE w:val="0"/>
        <w:autoSpaceDN w:val="0"/>
        <w:adjustRightInd w:val="0"/>
        <w:spacing w:before="120" w:after="120" w:line="276" w:lineRule="auto"/>
        <w:ind w:left="720" w:hanging="720"/>
        <w:rPr>
          <w:rFonts w:cs="Arial"/>
          <w:sz w:val="20"/>
          <w:szCs w:val="20"/>
        </w:rPr>
      </w:pPr>
      <w:r w:rsidRPr="00FF5312">
        <w:rPr>
          <w:rFonts w:cs="Arial"/>
          <w:b/>
          <w:sz w:val="20"/>
          <w:szCs w:val="20"/>
        </w:rPr>
        <w:t>4.</w:t>
      </w:r>
      <w:r w:rsidR="00B61364" w:rsidRPr="00FF5312">
        <w:rPr>
          <w:rFonts w:cs="Arial"/>
          <w:b/>
          <w:sz w:val="20"/>
          <w:szCs w:val="20"/>
        </w:rPr>
        <w:t>4</w:t>
      </w:r>
      <w:r w:rsidRPr="00FF5312">
        <w:rPr>
          <w:rFonts w:cs="Arial"/>
          <w:b/>
          <w:sz w:val="20"/>
          <w:szCs w:val="20"/>
        </w:rPr>
        <w:t>.</w:t>
      </w:r>
      <w:r w:rsidRPr="00FF5312">
        <w:rPr>
          <w:rFonts w:cs="Arial"/>
          <w:b/>
          <w:sz w:val="20"/>
          <w:szCs w:val="20"/>
        </w:rPr>
        <w:tab/>
        <w:t>Intern(s) to be determined (TBD):</w:t>
      </w:r>
      <w:r w:rsidRPr="00FF5312">
        <w:rPr>
          <w:rFonts w:cs="Arial"/>
          <w:sz w:val="20"/>
          <w:szCs w:val="20"/>
        </w:rPr>
        <w:t xml:space="preserve"> </w:t>
      </w:r>
    </w:p>
    <w:p w14:paraId="03971D27" w14:textId="0E6EB89A" w:rsidR="00593197" w:rsidRPr="00FF5312" w:rsidRDefault="00C40F52" w:rsidP="00593197">
      <w:pPr>
        <w:autoSpaceDE w:val="0"/>
        <w:autoSpaceDN w:val="0"/>
        <w:adjustRightInd w:val="0"/>
        <w:spacing w:before="120" w:after="120" w:line="276" w:lineRule="auto"/>
        <w:ind w:left="720" w:hanging="720"/>
        <w:rPr>
          <w:rFonts w:cs="Arial"/>
          <w:b/>
          <w:sz w:val="20"/>
          <w:szCs w:val="20"/>
        </w:rPr>
      </w:pPr>
      <w:r w:rsidRPr="00FF5312">
        <w:rPr>
          <w:rFonts w:cs="Arial"/>
          <w:b/>
          <w:sz w:val="20"/>
          <w:szCs w:val="20"/>
        </w:rPr>
        <w:tab/>
      </w:r>
      <w:r w:rsidR="00593197" w:rsidRPr="00FF5312">
        <w:rPr>
          <w:rFonts w:cs="Arial"/>
          <w:b/>
          <w:sz w:val="20"/>
          <w:szCs w:val="20"/>
        </w:rPr>
        <w:t>4.</w:t>
      </w:r>
      <w:r w:rsidR="00593197">
        <w:rPr>
          <w:rFonts w:cs="Arial"/>
          <w:b/>
          <w:sz w:val="20"/>
          <w:szCs w:val="20"/>
        </w:rPr>
        <w:t>4</w:t>
      </w:r>
      <w:r w:rsidR="00593197" w:rsidRPr="00FF5312">
        <w:rPr>
          <w:rFonts w:cs="Arial"/>
          <w:b/>
          <w:sz w:val="20"/>
          <w:szCs w:val="20"/>
        </w:rPr>
        <w:t>.1.</w:t>
      </w:r>
      <w:r w:rsidR="00593197" w:rsidRPr="00FF5312">
        <w:rPr>
          <w:rFonts w:cs="Arial"/>
          <w:b/>
          <w:sz w:val="20"/>
          <w:szCs w:val="20"/>
        </w:rPr>
        <w:tab/>
        <w:t xml:space="preserve">Intern #1 information </w:t>
      </w:r>
      <w:r w:rsidR="00593197" w:rsidRPr="00FF5312">
        <w:rPr>
          <w:rFonts w:cs="Arial"/>
          <w:b/>
          <w:i/>
          <w:color w:val="808080" w:themeColor="background1" w:themeShade="80"/>
          <w:sz w:val="20"/>
          <w:szCs w:val="20"/>
        </w:rPr>
        <w:t>* MANDATORY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23"/>
        <w:gridCol w:w="2835"/>
        <w:gridCol w:w="283"/>
        <w:gridCol w:w="2614"/>
      </w:tblGrid>
      <w:tr w:rsidR="00593197" w:rsidRPr="00387900" w14:paraId="5F0A1822" w14:textId="77777777" w:rsidTr="002D2719">
        <w:trPr>
          <w:trHeight w:val="218"/>
        </w:trPr>
        <w:tc>
          <w:tcPr>
            <w:tcW w:w="3623" w:type="dxa"/>
          </w:tcPr>
          <w:p w14:paraId="574603B5"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Name:</w:t>
            </w:r>
          </w:p>
        </w:tc>
        <w:tc>
          <w:tcPr>
            <w:tcW w:w="5732" w:type="dxa"/>
            <w:gridSpan w:val="3"/>
          </w:tcPr>
          <w:p w14:paraId="34092CD8" w14:textId="53823A1C" w:rsidR="00593197" w:rsidRPr="00FF5312" w:rsidRDefault="00DE1344" w:rsidP="002D2719">
            <w:pPr>
              <w:autoSpaceDE w:val="0"/>
              <w:autoSpaceDN w:val="0"/>
              <w:adjustRightInd w:val="0"/>
              <w:spacing w:line="312" w:lineRule="auto"/>
              <w:rPr>
                <w:rFonts w:cs="Arial"/>
                <w:sz w:val="18"/>
                <w:szCs w:val="18"/>
              </w:rPr>
            </w:pPr>
            <w:r>
              <w:rPr>
                <w:rFonts w:cs="Arial"/>
                <w:sz w:val="18"/>
                <w:szCs w:val="18"/>
              </w:rPr>
              <w:t>Hang My Thi Vu</w:t>
            </w:r>
          </w:p>
        </w:tc>
      </w:tr>
      <w:tr w:rsidR="00593197" w:rsidRPr="00387900" w14:paraId="2FD87974" w14:textId="77777777" w:rsidTr="002D2719">
        <w:trPr>
          <w:trHeight w:val="218"/>
        </w:trPr>
        <w:tc>
          <w:tcPr>
            <w:tcW w:w="3623" w:type="dxa"/>
          </w:tcPr>
          <w:p w14:paraId="214CBD00"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Full-time diploma or degree program during internship:</w:t>
            </w:r>
          </w:p>
          <w:p w14:paraId="17FB6B04"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(e.g. college, undergrad, Master’s, PhD, PDF, recent graduate)</w:t>
            </w:r>
          </w:p>
        </w:tc>
        <w:tc>
          <w:tcPr>
            <w:tcW w:w="5732" w:type="dxa"/>
            <w:gridSpan w:val="3"/>
          </w:tcPr>
          <w:p w14:paraId="23452CE8"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PDF</w:t>
            </w:r>
          </w:p>
        </w:tc>
      </w:tr>
      <w:tr w:rsidR="00593197" w:rsidRPr="00387900" w14:paraId="479DCE20" w14:textId="77777777" w:rsidTr="002D2719">
        <w:trPr>
          <w:trHeight w:val="235"/>
        </w:trPr>
        <w:tc>
          <w:tcPr>
            <w:tcW w:w="3623" w:type="dxa"/>
            <w:shd w:val="clear" w:color="auto" w:fill="auto"/>
          </w:tcPr>
          <w:p w14:paraId="1EB82152"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Expected month/year of graduation:</w:t>
            </w:r>
          </w:p>
        </w:tc>
        <w:tc>
          <w:tcPr>
            <w:tcW w:w="3118" w:type="dxa"/>
            <w:gridSpan w:val="2"/>
            <w:shd w:val="clear" w:color="auto" w:fill="auto"/>
          </w:tcPr>
          <w:p w14:paraId="18E319E3" w14:textId="44D529A1" w:rsidR="00593197" w:rsidRPr="00FF5312" w:rsidRDefault="00A50176" w:rsidP="002D2719">
            <w:pPr>
              <w:autoSpaceDE w:val="0"/>
              <w:autoSpaceDN w:val="0"/>
              <w:adjustRightInd w:val="0"/>
              <w:spacing w:line="312" w:lineRule="auto"/>
              <w:rPr>
                <w:rFonts w:cs="Arial"/>
                <w:sz w:val="18"/>
                <w:szCs w:val="18"/>
              </w:rPr>
            </w:pPr>
            <w:r>
              <w:rPr>
                <w:rFonts w:cs="Arial"/>
                <w:sz w:val="18"/>
                <w:szCs w:val="18"/>
              </w:rPr>
              <w:t>08</w:t>
            </w:r>
          </w:p>
        </w:tc>
        <w:tc>
          <w:tcPr>
            <w:tcW w:w="2614" w:type="dxa"/>
          </w:tcPr>
          <w:p w14:paraId="5B64DDCC" w14:textId="02BC785A" w:rsidR="00593197" w:rsidRPr="00FF5312" w:rsidRDefault="00060AB5" w:rsidP="002D2719">
            <w:pPr>
              <w:autoSpaceDE w:val="0"/>
              <w:autoSpaceDN w:val="0"/>
              <w:adjustRightInd w:val="0"/>
              <w:spacing w:line="312" w:lineRule="auto"/>
              <w:rPr>
                <w:rFonts w:cs="Arial"/>
                <w:sz w:val="18"/>
                <w:szCs w:val="18"/>
              </w:rPr>
            </w:pPr>
            <w:r>
              <w:rPr>
                <w:rFonts w:cs="Arial"/>
                <w:sz w:val="18"/>
                <w:szCs w:val="18"/>
              </w:rPr>
              <w:t>2023</w:t>
            </w:r>
          </w:p>
        </w:tc>
      </w:tr>
      <w:tr w:rsidR="00593197" w:rsidRPr="00387900" w14:paraId="1EDD7A12" w14:textId="77777777" w:rsidTr="002D2719">
        <w:trPr>
          <w:trHeight w:val="218"/>
        </w:trPr>
        <w:tc>
          <w:tcPr>
            <w:tcW w:w="3623" w:type="dxa"/>
            <w:shd w:val="clear" w:color="auto" w:fill="auto"/>
          </w:tcPr>
          <w:p w14:paraId="0BF97480" w14:textId="304C9BE4" w:rsidR="00593197" w:rsidRPr="00FF5312" w:rsidRDefault="00593197" w:rsidP="002D2719">
            <w:pPr>
              <w:autoSpaceDE w:val="0"/>
              <w:autoSpaceDN w:val="0"/>
              <w:adjustRightInd w:val="0"/>
              <w:spacing w:line="312" w:lineRule="auto"/>
              <w:rPr>
                <w:rFonts w:cs="Arial"/>
                <w:sz w:val="18"/>
                <w:szCs w:val="18"/>
              </w:rPr>
            </w:pPr>
          </w:p>
        </w:tc>
        <w:tc>
          <w:tcPr>
            <w:tcW w:w="3118" w:type="dxa"/>
            <w:gridSpan w:val="2"/>
            <w:shd w:val="clear" w:color="auto" w:fill="auto"/>
          </w:tcPr>
          <w:p w14:paraId="7BF701ED" w14:textId="1B33E107" w:rsidR="00593197" w:rsidRPr="00FF5312" w:rsidRDefault="00593197" w:rsidP="002D2719">
            <w:pPr>
              <w:autoSpaceDE w:val="0"/>
              <w:autoSpaceDN w:val="0"/>
              <w:adjustRightInd w:val="0"/>
              <w:spacing w:line="312" w:lineRule="auto"/>
              <w:rPr>
                <w:rFonts w:cs="Arial"/>
                <w:sz w:val="18"/>
                <w:szCs w:val="18"/>
              </w:rPr>
            </w:pPr>
          </w:p>
        </w:tc>
        <w:tc>
          <w:tcPr>
            <w:tcW w:w="2614" w:type="dxa"/>
          </w:tcPr>
          <w:p w14:paraId="4E11E07A" w14:textId="06054536" w:rsidR="00593197" w:rsidRPr="00FF5312" w:rsidRDefault="00593197" w:rsidP="002D2719">
            <w:pPr>
              <w:autoSpaceDE w:val="0"/>
              <w:autoSpaceDN w:val="0"/>
              <w:adjustRightInd w:val="0"/>
              <w:spacing w:line="312" w:lineRule="auto"/>
              <w:rPr>
                <w:rFonts w:cs="Arial"/>
                <w:sz w:val="18"/>
                <w:szCs w:val="18"/>
              </w:rPr>
            </w:pPr>
          </w:p>
        </w:tc>
      </w:tr>
      <w:tr w:rsidR="00593197" w:rsidRPr="00387900" w14:paraId="4DC9F880" w14:textId="77777777" w:rsidTr="002D2719">
        <w:trPr>
          <w:trHeight w:val="218"/>
        </w:trPr>
        <w:tc>
          <w:tcPr>
            <w:tcW w:w="3623" w:type="dxa"/>
            <w:shd w:val="clear" w:color="auto" w:fill="auto"/>
          </w:tcPr>
          <w:p w14:paraId="31A0BE89"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If recently graduated, indicate diploma/degree obtained:</w:t>
            </w:r>
          </w:p>
        </w:tc>
        <w:tc>
          <w:tcPr>
            <w:tcW w:w="5732" w:type="dxa"/>
            <w:gridSpan w:val="3"/>
            <w:shd w:val="clear" w:color="auto" w:fill="auto"/>
          </w:tcPr>
          <w:p w14:paraId="7EBA57DF" w14:textId="56C819A9" w:rsidR="00593197" w:rsidRPr="00FF5312" w:rsidRDefault="0021082C" w:rsidP="002D2719">
            <w:pPr>
              <w:autoSpaceDE w:val="0"/>
              <w:autoSpaceDN w:val="0"/>
              <w:adjustRightInd w:val="0"/>
              <w:spacing w:line="312" w:lineRule="auto"/>
              <w:rPr>
                <w:rFonts w:cs="Arial"/>
                <w:sz w:val="18"/>
                <w:szCs w:val="18"/>
              </w:rPr>
            </w:pPr>
            <w:r>
              <w:rPr>
                <w:rFonts w:cs="Arial"/>
                <w:sz w:val="18"/>
                <w:szCs w:val="18"/>
              </w:rPr>
              <w:t>PhD</w:t>
            </w:r>
          </w:p>
        </w:tc>
      </w:tr>
      <w:tr w:rsidR="00593197" w:rsidRPr="00387900" w14:paraId="38298E26" w14:textId="77777777" w:rsidTr="002D2719">
        <w:trPr>
          <w:trHeight w:val="218"/>
        </w:trPr>
        <w:tc>
          <w:tcPr>
            <w:tcW w:w="3623" w:type="dxa"/>
            <w:shd w:val="clear" w:color="auto" w:fill="auto"/>
          </w:tcPr>
          <w:p w14:paraId="584F3551"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If recently graduated, indicate month/year diploma or degree obtained</w:t>
            </w:r>
          </w:p>
        </w:tc>
        <w:tc>
          <w:tcPr>
            <w:tcW w:w="3118" w:type="dxa"/>
            <w:gridSpan w:val="2"/>
            <w:shd w:val="clear" w:color="auto" w:fill="auto"/>
          </w:tcPr>
          <w:p w14:paraId="71BD5710" w14:textId="6C75613A" w:rsidR="00593197" w:rsidRPr="00FF5312" w:rsidRDefault="00A50176" w:rsidP="000D6919">
            <w:pPr>
              <w:autoSpaceDE w:val="0"/>
              <w:autoSpaceDN w:val="0"/>
              <w:adjustRightInd w:val="0"/>
              <w:spacing w:line="312" w:lineRule="auto"/>
              <w:rPr>
                <w:rFonts w:cs="Arial"/>
                <w:sz w:val="18"/>
                <w:szCs w:val="18"/>
              </w:rPr>
            </w:pPr>
            <w:r>
              <w:rPr>
                <w:rFonts w:cs="Arial"/>
                <w:sz w:val="18"/>
                <w:szCs w:val="18"/>
              </w:rPr>
              <w:t>12</w:t>
            </w:r>
          </w:p>
        </w:tc>
        <w:tc>
          <w:tcPr>
            <w:tcW w:w="2614" w:type="dxa"/>
          </w:tcPr>
          <w:p w14:paraId="07C1FD92" w14:textId="0A2DA8C8" w:rsidR="00593197" w:rsidRPr="00FF5312" w:rsidRDefault="000D6919" w:rsidP="002D2719">
            <w:pPr>
              <w:autoSpaceDE w:val="0"/>
              <w:autoSpaceDN w:val="0"/>
              <w:adjustRightInd w:val="0"/>
              <w:spacing w:line="312" w:lineRule="auto"/>
              <w:rPr>
                <w:rFonts w:cs="Arial"/>
                <w:sz w:val="18"/>
                <w:szCs w:val="18"/>
              </w:rPr>
            </w:pPr>
            <w:r>
              <w:rPr>
                <w:rFonts w:cs="Arial"/>
                <w:sz w:val="18"/>
                <w:szCs w:val="18"/>
              </w:rPr>
              <w:t>2021</w:t>
            </w:r>
          </w:p>
        </w:tc>
      </w:tr>
      <w:tr w:rsidR="00593197" w:rsidRPr="0001070B" w14:paraId="59055C31" w14:textId="77777777" w:rsidTr="002D2719">
        <w:trPr>
          <w:trHeight w:val="218"/>
        </w:trPr>
        <w:tc>
          <w:tcPr>
            <w:tcW w:w="3623" w:type="dxa"/>
            <w:shd w:val="clear" w:color="auto" w:fill="auto"/>
          </w:tcPr>
          <w:p w14:paraId="2D3F25EB"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Academic institution during internship:</w:t>
            </w:r>
          </w:p>
        </w:tc>
        <w:tc>
          <w:tcPr>
            <w:tcW w:w="5732" w:type="dxa"/>
            <w:gridSpan w:val="3"/>
            <w:shd w:val="clear" w:color="auto" w:fill="auto"/>
          </w:tcPr>
          <w:p w14:paraId="6A9E613D" w14:textId="20D93E90" w:rsidR="00593197" w:rsidRPr="0021082C" w:rsidRDefault="00593197" w:rsidP="002D2719">
            <w:pPr>
              <w:autoSpaceDE w:val="0"/>
              <w:autoSpaceDN w:val="0"/>
              <w:adjustRightInd w:val="0"/>
              <w:spacing w:line="312" w:lineRule="auto"/>
              <w:rPr>
                <w:rFonts w:cs="Arial"/>
                <w:sz w:val="18"/>
                <w:szCs w:val="18"/>
                <w:lang w:val="fr-CA"/>
              </w:rPr>
            </w:pPr>
            <w:r w:rsidRPr="0021082C">
              <w:rPr>
                <w:rFonts w:cs="Arial"/>
                <w:sz w:val="18"/>
                <w:szCs w:val="18"/>
                <w:lang w:val="fr-CA"/>
              </w:rPr>
              <w:t xml:space="preserve">Université du Québec </w:t>
            </w:r>
            <w:r w:rsidR="0021082C" w:rsidRPr="0021082C">
              <w:rPr>
                <w:rFonts w:cs="Arial"/>
                <w:sz w:val="18"/>
                <w:szCs w:val="18"/>
                <w:lang w:val="fr-CA"/>
              </w:rPr>
              <w:t>à T</w:t>
            </w:r>
            <w:r w:rsidR="0021082C">
              <w:rPr>
                <w:rFonts w:cs="Arial"/>
                <w:sz w:val="18"/>
                <w:szCs w:val="18"/>
                <w:lang w:val="fr-CA"/>
              </w:rPr>
              <w:t>rois-Rivières</w:t>
            </w:r>
          </w:p>
        </w:tc>
      </w:tr>
      <w:tr w:rsidR="00593197" w:rsidRPr="0001070B" w14:paraId="7F6E2C6C" w14:textId="77777777" w:rsidTr="002D2719">
        <w:trPr>
          <w:trHeight w:val="235"/>
        </w:trPr>
        <w:tc>
          <w:tcPr>
            <w:tcW w:w="3623" w:type="dxa"/>
            <w:shd w:val="clear" w:color="auto" w:fill="auto"/>
          </w:tcPr>
          <w:p w14:paraId="3DAEA762"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Department:</w:t>
            </w:r>
          </w:p>
        </w:tc>
        <w:tc>
          <w:tcPr>
            <w:tcW w:w="5732" w:type="dxa"/>
            <w:gridSpan w:val="3"/>
            <w:shd w:val="clear" w:color="auto" w:fill="auto"/>
          </w:tcPr>
          <w:p w14:paraId="70581D6F" w14:textId="77777777" w:rsidR="00593197" w:rsidRPr="009134FA" w:rsidRDefault="00593197" w:rsidP="002D2719">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36"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593197" w:rsidRPr="00387900" w14:paraId="2F77996F" w14:textId="77777777" w:rsidTr="002D2719">
        <w:trPr>
          <w:trHeight w:val="218"/>
        </w:trPr>
        <w:tc>
          <w:tcPr>
            <w:tcW w:w="3623" w:type="dxa"/>
            <w:shd w:val="clear" w:color="auto" w:fill="auto"/>
          </w:tcPr>
          <w:p w14:paraId="40AB2A3D"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Address at academic institution:</w:t>
            </w:r>
          </w:p>
        </w:tc>
        <w:tc>
          <w:tcPr>
            <w:tcW w:w="5732" w:type="dxa"/>
            <w:gridSpan w:val="3"/>
            <w:shd w:val="clear" w:color="auto" w:fill="auto"/>
          </w:tcPr>
          <w:p w14:paraId="01803B82"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351, boulevard des Forges,</w:t>
            </w:r>
            <w:r w:rsidRPr="00FF5312">
              <w:rPr>
                <w:rFonts w:cs="Arial"/>
                <w:sz w:val="18"/>
                <w:szCs w:val="18"/>
              </w:rPr>
              <w:br/>
            </w:r>
          </w:p>
        </w:tc>
      </w:tr>
      <w:tr w:rsidR="00593197" w:rsidRPr="0001070B" w14:paraId="67CF50B4" w14:textId="77777777" w:rsidTr="002D2719">
        <w:trPr>
          <w:trHeight w:val="218"/>
        </w:trPr>
        <w:tc>
          <w:tcPr>
            <w:tcW w:w="3623" w:type="dxa"/>
            <w:shd w:val="clear" w:color="auto" w:fill="auto"/>
          </w:tcPr>
          <w:p w14:paraId="1A45FB70"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City, province, postal code:</w:t>
            </w:r>
          </w:p>
        </w:tc>
        <w:tc>
          <w:tcPr>
            <w:tcW w:w="5732" w:type="dxa"/>
            <w:gridSpan w:val="3"/>
            <w:shd w:val="clear" w:color="auto" w:fill="auto"/>
          </w:tcPr>
          <w:p w14:paraId="09CBBAF0" w14:textId="77777777" w:rsidR="00593197" w:rsidRPr="009134FA" w:rsidRDefault="00593197" w:rsidP="002D2719">
            <w:pPr>
              <w:autoSpaceDE w:val="0"/>
              <w:autoSpaceDN w:val="0"/>
              <w:adjustRightInd w:val="0"/>
              <w:spacing w:line="312" w:lineRule="auto"/>
              <w:rPr>
                <w:rFonts w:cs="Arial"/>
                <w:sz w:val="18"/>
                <w:szCs w:val="18"/>
                <w:lang w:val="fr-CA"/>
              </w:rPr>
            </w:pPr>
            <w:r w:rsidRPr="009134FA">
              <w:rPr>
                <w:rFonts w:cs="Arial"/>
                <w:sz w:val="18"/>
                <w:szCs w:val="18"/>
                <w:lang w:val="fr-CA"/>
              </w:rPr>
              <w:t>Trois-Rivières (Québec), G8Z 4M3</w:t>
            </w:r>
          </w:p>
        </w:tc>
      </w:tr>
      <w:tr w:rsidR="00593197" w:rsidRPr="00387900" w14:paraId="6EF89939" w14:textId="77777777" w:rsidTr="002D2719">
        <w:trPr>
          <w:trHeight w:val="218"/>
        </w:trPr>
        <w:tc>
          <w:tcPr>
            <w:tcW w:w="3623" w:type="dxa"/>
            <w:shd w:val="clear" w:color="auto" w:fill="auto"/>
          </w:tcPr>
          <w:p w14:paraId="175804D6"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Country:</w:t>
            </w:r>
          </w:p>
        </w:tc>
        <w:tc>
          <w:tcPr>
            <w:tcW w:w="5732" w:type="dxa"/>
            <w:gridSpan w:val="3"/>
            <w:shd w:val="clear" w:color="auto" w:fill="auto"/>
          </w:tcPr>
          <w:p w14:paraId="26BE5611"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Canada</w:t>
            </w:r>
          </w:p>
        </w:tc>
      </w:tr>
      <w:tr w:rsidR="00593197" w:rsidRPr="00387900" w14:paraId="45903239" w14:textId="77777777" w:rsidTr="002D2719">
        <w:trPr>
          <w:trHeight w:val="218"/>
        </w:trPr>
        <w:tc>
          <w:tcPr>
            <w:tcW w:w="3623" w:type="dxa"/>
            <w:shd w:val="clear" w:color="auto" w:fill="auto"/>
          </w:tcPr>
          <w:p w14:paraId="521B11BF"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Phone:</w:t>
            </w:r>
          </w:p>
        </w:tc>
        <w:tc>
          <w:tcPr>
            <w:tcW w:w="5732" w:type="dxa"/>
            <w:gridSpan w:val="3"/>
            <w:shd w:val="clear" w:color="auto" w:fill="auto"/>
          </w:tcPr>
          <w:p w14:paraId="7384B7E8" w14:textId="5F05874C" w:rsidR="00593197" w:rsidRPr="00FF5312" w:rsidRDefault="00593197" w:rsidP="002D2719">
            <w:pPr>
              <w:autoSpaceDE w:val="0"/>
              <w:autoSpaceDN w:val="0"/>
              <w:adjustRightInd w:val="0"/>
              <w:spacing w:line="312" w:lineRule="auto"/>
              <w:rPr>
                <w:rFonts w:cs="Arial"/>
                <w:sz w:val="18"/>
                <w:szCs w:val="18"/>
              </w:rPr>
            </w:pPr>
          </w:p>
        </w:tc>
      </w:tr>
      <w:tr w:rsidR="00593197" w:rsidRPr="00387900" w14:paraId="1B94B8EB" w14:textId="77777777" w:rsidTr="002D2719">
        <w:trPr>
          <w:trHeight w:val="218"/>
        </w:trPr>
        <w:tc>
          <w:tcPr>
            <w:tcW w:w="3623" w:type="dxa"/>
            <w:shd w:val="clear" w:color="auto" w:fill="auto"/>
          </w:tcPr>
          <w:p w14:paraId="47E380C2"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Permanent phone or cell phone</w:t>
            </w:r>
          </w:p>
        </w:tc>
        <w:tc>
          <w:tcPr>
            <w:tcW w:w="5732" w:type="dxa"/>
            <w:gridSpan w:val="3"/>
            <w:shd w:val="clear" w:color="auto" w:fill="auto"/>
          </w:tcPr>
          <w:p w14:paraId="7DCF7A53" w14:textId="0D96C18A" w:rsidR="00593197" w:rsidRPr="00FF5312" w:rsidRDefault="00A64638" w:rsidP="002D2719">
            <w:pPr>
              <w:autoSpaceDE w:val="0"/>
              <w:autoSpaceDN w:val="0"/>
              <w:adjustRightInd w:val="0"/>
              <w:spacing w:line="312" w:lineRule="auto"/>
              <w:rPr>
                <w:rFonts w:cs="Arial"/>
                <w:sz w:val="18"/>
                <w:szCs w:val="18"/>
              </w:rPr>
            </w:pPr>
            <w:r w:rsidRPr="00A64638">
              <w:rPr>
                <w:rFonts w:cs="Arial"/>
                <w:sz w:val="18"/>
                <w:szCs w:val="18"/>
              </w:rPr>
              <w:t>(+84) 98683680</w:t>
            </w:r>
          </w:p>
        </w:tc>
      </w:tr>
      <w:tr w:rsidR="00593197" w:rsidRPr="00387900" w14:paraId="5BA40FB8" w14:textId="77777777" w:rsidTr="002D2719">
        <w:trPr>
          <w:trHeight w:val="218"/>
        </w:trPr>
        <w:tc>
          <w:tcPr>
            <w:tcW w:w="3623" w:type="dxa"/>
            <w:shd w:val="clear" w:color="auto" w:fill="auto"/>
          </w:tcPr>
          <w:p w14:paraId="3386BF1A"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Permanent email:</w:t>
            </w:r>
          </w:p>
        </w:tc>
        <w:tc>
          <w:tcPr>
            <w:tcW w:w="5732" w:type="dxa"/>
            <w:gridSpan w:val="3"/>
            <w:shd w:val="clear" w:color="auto" w:fill="auto"/>
          </w:tcPr>
          <w:p w14:paraId="535E16F8" w14:textId="21EE08DE" w:rsidR="00593197" w:rsidRPr="00FF5312" w:rsidRDefault="0021082C" w:rsidP="002D2719">
            <w:pPr>
              <w:autoSpaceDE w:val="0"/>
              <w:autoSpaceDN w:val="0"/>
              <w:adjustRightInd w:val="0"/>
              <w:spacing w:line="312" w:lineRule="auto"/>
              <w:rPr>
                <w:rFonts w:cs="Arial"/>
                <w:sz w:val="18"/>
                <w:szCs w:val="18"/>
              </w:rPr>
            </w:pPr>
            <w:r w:rsidRPr="0021082C">
              <w:rPr>
                <w:rFonts w:cs="Arial"/>
                <w:sz w:val="18"/>
                <w:szCs w:val="18"/>
              </w:rPr>
              <w:t>vtmhang@fit.hcmus.edu.vn</w:t>
            </w:r>
          </w:p>
        </w:tc>
      </w:tr>
      <w:tr w:rsidR="00593197" w:rsidRPr="00387900" w14:paraId="6CBAA293" w14:textId="77777777" w:rsidTr="002D2719">
        <w:trPr>
          <w:trHeight w:val="235"/>
        </w:trPr>
        <w:tc>
          <w:tcPr>
            <w:tcW w:w="3623" w:type="dxa"/>
          </w:tcPr>
          <w:p w14:paraId="3FFBE7B3"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Alternative email:</w:t>
            </w:r>
          </w:p>
        </w:tc>
        <w:tc>
          <w:tcPr>
            <w:tcW w:w="5732" w:type="dxa"/>
            <w:gridSpan w:val="3"/>
          </w:tcPr>
          <w:p w14:paraId="3DF4A069" w14:textId="43D6F2DB" w:rsidR="00593197" w:rsidRPr="00FF5312" w:rsidRDefault="00593197" w:rsidP="002D2719">
            <w:pPr>
              <w:autoSpaceDE w:val="0"/>
              <w:autoSpaceDN w:val="0"/>
              <w:adjustRightInd w:val="0"/>
              <w:spacing w:line="312" w:lineRule="auto"/>
              <w:rPr>
                <w:rFonts w:cs="Arial"/>
                <w:sz w:val="18"/>
                <w:szCs w:val="18"/>
              </w:rPr>
            </w:pPr>
          </w:p>
        </w:tc>
      </w:tr>
      <w:tr w:rsidR="00593197" w:rsidRPr="00387900" w14:paraId="1B07CAC1" w14:textId="77777777" w:rsidTr="002D2719">
        <w:trPr>
          <w:trHeight w:val="218"/>
        </w:trPr>
        <w:tc>
          <w:tcPr>
            <w:tcW w:w="3623" w:type="dxa"/>
          </w:tcPr>
          <w:p w14:paraId="4EFBD7B7"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Citizenship:</w:t>
            </w:r>
          </w:p>
        </w:tc>
        <w:tc>
          <w:tcPr>
            <w:tcW w:w="2835" w:type="dxa"/>
          </w:tcPr>
          <w:p w14:paraId="2E8F5A21" w14:textId="2A147242" w:rsidR="00593197" w:rsidRPr="00FF5312" w:rsidRDefault="004B6E71" w:rsidP="002D2719">
            <w:pPr>
              <w:autoSpaceDE w:val="0"/>
              <w:autoSpaceDN w:val="0"/>
              <w:adjustRightInd w:val="0"/>
              <w:spacing w:line="312" w:lineRule="auto"/>
              <w:ind w:firstLine="34"/>
              <w:rPr>
                <w:rFonts w:cs="Arial"/>
                <w:sz w:val="18"/>
                <w:szCs w:val="18"/>
              </w:rPr>
            </w:pPr>
            <w:sdt>
              <w:sdtPr>
                <w:rPr>
                  <w:rFonts w:cs="Arial"/>
                  <w:b/>
                  <w:sz w:val="18"/>
                  <w:szCs w:val="18"/>
                </w:rPr>
                <w:id w:val="2114014184"/>
                <w:placeholder>
                  <w:docPart w:val="A00FB4E771EC4B54AC4823AC42B7B321"/>
                </w:placeholder>
                <w:dropDownList>
                  <w:listItem w:value="Choose an item."/>
                  <w:listItem w:displayText="Canadian" w:value="Canadian"/>
                  <w:listItem w:displayText="Canadian Permanent Resident" w:value="Canadian Permanent Resident"/>
                  <w:listItem w:displayText="Foreign" w:value="Foreign"/>
                </w:dropDownList>
              </w:sdtPr>
              <w:sdtEndPr/>
              <w:sdtContent>
                <w:r w:rsidR="001A3D8F">
                  <w:rPr>
                    <w:rFonts w:cs="Arial"/>
                    <w:b/>
                    <w:sz w:val="18"/>
                    <w:szCs w:val="18"/>
                  </w:rPr>
                  <w:t>Foreign</w:t>
                </w:r>
              </w:sdtContent>
            </w:sdt>
          </w:p>
        </w:tc>
        <w:tc>
          <w:tcPr>
            <w:tcW w:w="2897" w:type="dxa"/>
            <w:gridSpan w:val="2"/>
          </w:tcPr>
          <w:p w14:paraId="4C8164E0" w14:textId="25814835" w:rsidR="00593197" w:rsidRPr="00FF5312" w:rsidRDefault="00593197" w:rsidP="002D2719">
            <w:pPr>
              <w:autoSpaceDE w:val="0"/>
              <w:autoSpaceDN w:val="0"/>
              <w:adjustRightInd w:val="0"/>
              <w:spacing w:line="312" w:lineRule="auto"/>
              <w:ind w:firstLine="34"/>
              <w:rPr>
                <w:rFonts w:cs="Arial"/>
                <w:sz w:val="18"/>
                <w:szCs w:val="18"/>
              </w:rPr>
            </w:pPr>
            <w:r w:rsidRPr="00FF5312">
              <w:rPr>
                <w:rFonts w:cs="Arial"/>
                <w:sz w:val="18"/>
                <w:szCs w:val="18"/>
              </w:rPr>
              <w:t xml:space="preserve">If Foreign, please indicate citizenship: </w:t>
            </w:r>
            <w:r w:rsidR="001A3D8F">
              <w:rPr>
                <w:rFonts w:cs="Arial"/>
                <w:sz w:val="18"/>
                <w:szCs w:val="18"/>
              </w:rPr>
              <w:t>Vietnam</w:t>
            </w:r>
          </w:p>
        </w:tc>
      </w:tr>
      <w:tr w:rsidR="00593197" w:rsidRPr="00387900" w14:paraId="76B81A6C" w14:textId="77777777" w:rsidTr="002D2719">
        <w:trPr>
          <w:trHeight w:val="235"/>
        </w:trPr>
        <w:tc>
          <w:tcPr>
            <w:tcW w:w="3623" w:type="dxa"/>
          </w:tcPr>
          <w:p w14:paraId="14FA1EBD"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Gender:</w:t>
            </w:r>
          </w:p>
        </w:tc>
        <w:tc>
          <w:tcPr>
            <w:tcW w:w="2835" w:type="dxa"/>
          </w:tcPr>
          <w:p w14:paraId="5A79FD38" w14:textId="7128FB48" w:rsidR="00593197" w:rsidRPr="00FF5312" w:rsidRDefault="004B6E71" w:rsidP="002D2719">
            <w:pPr>
              <w:autoSpaceDE w:val="0"/>
              <w:autoSpaceDN w:val="0"/>
              <w:adjustRightInd w:val="0"/>
              <w:spacing w:line="312" w:lineRule="auto"/>
              <w:rPr>
                <w:rFonts w:cs="Arial"/>
                <w:sz w:val="18"/>
                <w:szCs w:val="18"/>
              </w:rPr>
            </w:pPr>
            <w:sdt>
              <w:sdtPr>
                <w:rPr>
                  <w:rFonts w:cs="Arial"/>
                  <w:b/>
                  <w:sz w:val="18"/>
                  <w:szCs w:val="18"/>
                </w:rPr>
                <w:tag w:val="Select Gender"/>
                <w:id w:val="1757325178"/>
                <w:placeholder>
                  <w:docPart w:val="7A362B85571A4258A0C762E82FCE2929"/>
                </w:placeholder>
                <w:dropDownList>
                  <w:listItem w:value="Choose an item."/>
                  <w:listItem w:displayText="Female" w:value="Female"/>
                  <w:listItem w:displayText="Male" w:value="Male"/>
                  <w:listItem w:displayText="Other gender identity" w:value="Other gender identity"/>
                </w:dropDownList>
              </w:sdtPr>
              <w:sdtEndPr/>
              <w:sdtContent>
                <w:r w:rsidR="00B065E8">
                  <w:rPr>
                    <w:rFonts w:cs="Arial"/>
                    <w:b/>
                    <w:sz w:val="18"/>
                    <w:szCs w:val="18"/>
                  </w:rPr>
                  <w:t>Female</w:t>
                </w:r>
              </w:sdtContent>
            </w:sdt>
          </w:p>
        </w:tc>
        <w:tc>
          <w:tcPr>
            <w:tcW w:w="2897" w:type="dxa"/>
            <w:gridSpan w:val="2"/>
          </w:tcPr>
          <w:p w14:paraId="14F42EE7" w14:textId="77777777" w:rsidR="00593197" w:rsidRPr="00FF5312" w:rsidRDefault="00593197" w:rsidP="002D2719">
            <w:pPr>
              <w:autoSpaceDE w:val="0"/>
              <w:autoSpaceDN w:val="0"/>
              <w:adjustRightInd w:val="0"/>
              <w:spacing w:line="312" w:lineRule="auto"/>
              <w:rPr>
                <w:rFonts w:cs="Arial"/>
                <w:sz w:val="18"/>
                <w:szCs w:val="18"/>
              </w:rPr>
            </w:pPr>
          </w:p>
        </w:tc>
      </w:tr>
      <w:tr w:rsidR="00593197" w:rsidRPr="00387900" w14:paraId="50FFFC67" w14:textId="77777777" w:rsidTr="002D2719">
        <w:trPr>
          <w:trHeight w:val="235"/>
        </w:trPr>
        <w:tc>
          <w:tcPr>
            <w:tcW w:w="9355" w:type="dxa"/>
            <w:gridSpan w:val="4"/>
            <w:shd w:val="clear" w:color="auto" w:fill="D9D9D9" w:themeFill="background1" w:themeFillShade="D9"/>
          </w:tcPr>
          <w:p w14:paraId="0FDA9E85" w14:textId="77777777" w:rsidR="00593197" w:rsidRPr="00387900" w:rsidRDefault="00593197" w:rsidP="002D2719">
            <w:pPr>
              <w:autoSpaceDE w:val="0"/>
              <w:autoSpaceDN w:val="0"/>
              <w:adjustRightInd w:val="0"/>
              <w:spacing w:line="312" w:lineRule="auto"/>
              <w:rPr>
                <w:i/>
                <w:sz w:val="18"/>
                <w:szCs w:val="18"/>
              </w:rPr>
            </w:pPr>
            <w:r w:rsidRPr="00FF5312">
              <w:rPr>
                <w:rFonts w:cs="Arial"/>
                <w:i/>
                <w:sz w:val="18"/>
                <w:szCs w:val="18"/>
              </w:rPr>
              <w:t xml:space="preserve">For internships with international travel only (please complete Appendix B in addition to the full application): </w:t>
            </w:r>
          </w:p>
        </w:tc>
      </w:tr>
      <w:tr w:rsidR="00593197" w:rsidRPr="00387900" w14:paraId="6C455BBE" w14:textId="77777777" w:rsidTr="002D2719">
        <w:trPr>
          <w:trHeight w:val="235"/>
        </w:trPr>
        <w:tc>
          <w:tcPr>
            <w:tcW w:w="3623" w:type="dxa"/>
          </w:tcPr>
          <w:p w14:paraId="0782DC14"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Will this intern conduct any internship units at a partner organization outside Canada?</w:t>
            </w:r>
          </w:p>
        </w:tc>
        <w:sdt>
          <w:sdtPr>
            <w:rPr>
              <w:sz w:val="18"/>
              <w:szCs w:val="18"/>
            </w:rPr>
            <w:alias w:val="Select Yes/No"/>
            <w:tag w:val="Please select"/>
            <w:id w:val="1713762574"/>
            <w:placeholder>
              <w:docPart w:val="2A8C97319FEB40B2B30B6102FAE8CAE0"/>
            </w:placeholder>
            <w:dropDownList>
              <w:listItem w:value="Please select"/>
              <w:listItem w:displayText="Yes" w:value="Yes"/>
              <w:listItem w:displayText="No" w:value="No"/>
            </w:dropDownList>
          </w:sdtPr>
          <w:sdtEndPr/>
          <w:sdtContent>
            <w:tc>
              <w:tcPr>
                <w:tcW w:w="5732" w:type="dxa"/>
                <w:gridSpan w:val="3"/>
              </w:tcPr>
              <w:p w14:paraId="4241AAE1" w14:textId="77777777" w:rsidR="00593197" w:rsidRPr="00FF5312" w:rsidRDefault="00593197" w:rsidP="002D2719">
                <w:pPr>
                  <w:autoSpaceDE w:val="0"/>
                  <w:autoSpaceDN w:val="0"/>
                  <w:adjustRightInd w:val="0"/>
                  <w:spacing w:line="312" w:lineRule="auto"/>
                  <w:rPr>
                    <w:rFonts w:cs="Arial"/>
                    <w:sz w:val="18"/>
                    <w:szCs w:val="18"/>
                  </w:rPr>
                </w:pPr>
                <w:r w:rsidRPr="00387900">
                  <w:rPr>
                    <w:sz w:val="18"/>
                    <w:szCs w:val="18"/>
                  </w:rPr>
                  <w:t>No</w:t>
                </w:r>
              </w:p>
            </w:tc>
          </w:sdtContent>
        </w:sdt>
      </w:tr>
      <w:tr w:rsidR="00593197" w:rsidRPr="00387900" w14:paraId="46D033A3" w14:textId="77777777" w:rsidTr="002D2719">
        <w:trPr>
          <w:trHeight w:val="58"/>
        </w:trPr>
        <w:tc>
          <w:tcPr>
            <w:tcW w:w="3623" w:type="dxa"/>
          </w:tcPr>
          <w:p w14:paraId="3BDD7857"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 xml:space="preserve">OPTIONAL: If known, please indicate anticipated </w:t>
            </w:r>
            <w:r w:rsidRPr="00FF5312">
              <w:rPr>
                <w:rFonts w:cs="Arial"/>
                <w:b/>
                <w:sz w:val="18"/>
                <w:szCs w:val="18"/>
              </w:rPr>
              <w:t>travel</w:t>
            </w:r>
            <w:r w:rsidRPr="00FF5312">
              <w:rPr>
                <w:rFonts w:cs="Arial"/>
                <w:sz w:val="18"/>
                <w:szCs w:val="18"/>
              </w:rPr>
              <w:t xml:space="preserve"> dates</w:t>
            </w:r>
          </w:p>
        </w:tc>
        <w:tc>
          <w:tcPr>
            <w:tcW w:w="5732" w:type="dxa"/>
            <w:gridSpan w:val="3"/>
          </w:tcPr>
          <w:p w14:paraId="3A5E863C" w14:textId="77777777" w:rsidR="00593197" w:rsidRPr="00FF5312" w:rsidRDefault="00593197" w:rsidP="002D2719">
            <w:pPr>
              <w:autoSpaceDE w:val="0"/>
              <w:autoSpaceDN w:val="0"/>
              <w:adjustRightInd w:val="0"/>
              <w:spacing w:line="312" w:lineRule="auto"/>
              <w:rPr>
                <w:sz w:val="18"/>
                <w:szCs w:val="18"/>
              </w:rPr>
            </w:pPr>
            <w:r w:rsidRPr="00FF5312">
              <w:rPr>
                <w:sz w:val="18"/>
                <w:szCs w:val="18"/>
              </w:rPr>
              <w:t>Start Date: DD/MM/YYYY</w:t>
            </w:r>
          </w:p>
          <w:p w14:paraId="57508376" w14:textId="77777777" w:rsidR="00593197" w:rsidRPr="00FF5312" w:rsidRDefault="00593197" w:rsidP="002D2719">
            <w:pPr>
              <w:autoSpaceDE w:val="0"/>
              <w:autoSpaceDN w:val="0"/>
              <w:adjustRightInd w:val="0"/>
              <w:spacing w:line="312" w:lineRule="auto"/>
              <w:rPr>
                <w:sz w:val="18"/>
                <w:szCs w:val="18"/>
              </w:rPr>
            </w:pPr>
            <w:r w:rsidRPr="00FF5312">
              <w:rPr>
                <w:sz w:val="18"/>
                <w:szCs w:val="18"/>
              </w:rPr>
              <w:t>End Date: DD/MM/YYYY</w:t>
            </w:r>
          </w:p>
        </w:tc>
      </w:tr>
    </w:tbl>
    <w:p w14:paraId="3C59D207" w14:textId="21D45641" w:rsidR="00593197" w:rsidRPr="00FF5312" w:rsidRDefault="00593197" w:rsidP="00593197">
      <w:pPr>
        <w:autoSpaceDE w:val="0"/>
        <w:autoSpaceDN w:val="0"/>
        <w:adjustRightInd w:val="0"/>
        <w:spacing w:before="240" w:after="120" w:line="276" w:lineRule="auto"/>
        <w:ind w:left="720"/>
        <w:rPr>
          <w:rFonts w:cs="Arial"/>
          <w:b/>
          <w:sz w:val="20"/>
          <w:szCs w:val="20"/>
        </w:rPr>
      </w:pPr>
      <w:r w:rsidRPr="00FF5312">
        <w:rPr>
          <w:rFonts w:cs="Arial"/>
          <w:b/>
          <w:sz w:val="20"/>
          <w:szCs w:val="20"/>
        </w:rPr>
        <w:t>4.</w:t>
      </w:r>
      <w:r>
        <w:rPr>
          <w:rFonts w:cs="Arial"/>
          <w:b/>
          <w:sz w:val="20"/>
          <w:szCs w:val="20"/>
        </w:rPr>
        <w:t>4</w:t>
      </w:r>
      <w:r w:rsidRPr="00FF5312">
        <w:rPr>
          <w:rFonts w:cs="Arial"/>
          <w:b/>
          <w:sz w:val="20"/>
          <w:szCs w:val="20"/>
        </w:rPr>
        <w:t>.2.</w:t>
      </w:r>
      <w:r w:rsidRPr="00FF5312">
        <w:rPr>
          <w:rFonts w:cs="Arial"/>
          <w:b/>
          <w:sz w:val="20"/>
          <w:szCs w:val="20"/>
        </w:rPr>
        <w:tab/>
        <w:t>Conflict of interest. Is the intern:</w:t>
      </w:r>
    </w:p>
    <w:p w14:paraId="5CDB19E7" w14:textId="77777777" w:rsidR="00593197" w:rsidRPr="00387900" w:rsidRDefault="00593197" w:rsidP="00264A8E">
      <w:pPr>
        <w:numPr>
          <w:ilvl w:val="0"/>
          <w:numId w:val="36"/>
        </w:numPr>
        <w:spacing w:before="120"/>
        <w:rPr>
          <w:rFonts w:cs="Arial"/>
          <w:sz w:val="20"/>
          <w:szCs w:val="20"/>
        </w:rPr>
      </w:pPr>
      <w:r w:rsidRPr="00387900">
        <w:rPr>
          <w:rFonts w:cs="Arial"/>
          <w:sz w:val="20"/>
          <w:szCs w:val="20"/>
        </w:rPr>
        <w:t>An owner or a co-owner (including owning shares) of the partner organization:  No</w:t>
      </w:r>
    </w:p>
    <w:p w14:paraId="5C7D9812" w14:textId="7BFA8A94" w:rsidR="00593197" w:rsidRPr="00387900" w:rsidRDefault="00593197" w:rsidP="00264A8E">
      <w:pPr>
        <w:numPr>
          <w:ilvl w:val="0"/>
          <w:numId w:val="36"/>
        </w:numPr>
        <w:tabs>
          <w:tab w:val="left" w:pos="567"/>
        </w:tabs>
        <w:spacing w:before="120"/>
        <w:rPr>
          <w:rFonts w:cs="Arial"/>
          <w:sz w:val="20"/>
          <w:szCs w:val="20"/>
        </w:rPr>
      </w:pPr>
      <w:r w:rsidRPr="00387900">
        <w:rPr>
          <w:rFonts w:cs="Arial"/>
          <w:sz w:val="20"/>
          <w:szCs w:val="20"/>
        </w:rPr>
        <w:t>A relative of an owner or co-owner (including owning shares) or a relative of a participant in the day-to-day management of the partner organization</w:t>
      </w:r>
      <w:r w:rsidR="000D6919">
        <w:rPr>
          <w:rFonts w:cs="Arial"/>
          <w:sz w:val="20"/>
          <w:szCs w:val="20"/>
        </w:rPr>
        <w:t>:</w:t>
      </w:r>
      <w:r w:rsidRPr="00387900">
        <w:rPr>
          <w:rFonts w:cs="Arial"/>
          <w:sz w:val="20"/>
          <w:szCs w:val="20"/>
        </w:rPr>
        <w:t xml:space="preserve">  No</w:t>
      </w:r>
    </w:p>
    <w:p w14:paraId="7F99C0AE" w14:textId="40D0B9DF" w:rsidR="00593197" w:rsidRPr="00593197" w:rsidRDefault="00593197" w:rsidP="00264A8E">
      <w:pPr>
        <w:numPr>
          <w:ilvl w:val="0"/>
          <w:numId w:val="36"/>
        </w:numPr>
        <w:tabs>
          <w:tab w:val="left" w:pos="567"/>
        </w:tabs>
        <w:spacing w:before="120"/>
        <w:ind w:right="86"/>
        <w:rPr>
          <w:rFonts w:cs="Arial"/>
          <w:sz w:val="20"/>
          <w:szCs w:val="20"/>
        </w:rPr>
      </w:pPr>
      <w:r w:rsidRPr="00387900">
        <w:rPr>
          <w:rFonts w:cs="Arial"/>
          <w:sz w:val="20"/>
          <w:szCs w:val="20"/>
        </w:rPr>
        <w:t xml:space="preserve">A current or former employee of and/or a participant in the day-to-day management of the partner organization: </w:t>
      </w:r>
      <w:r>
        <w:rPr>
          <w:rFonts w:cs="Arial"/>
          <w:sz w:val="20"/>
          <w:szCs w:val="20"/>
        </w:rPr>
        <w:t xml:space="preserve"> </w:t>
      </w:r>
      <w:r w:rsidRPr="00593197">
        <w:rPr>
          <w:rFonts w:cs="Arial"/>
          <w:sz w:val="20"/>
          <w:szCs w:val="20"/>
        </w:rPr>
        <w:t>No</w:t>
      </w:r>
    </w:p>
    <w:p w14:paraId="4881DA02" w14:textId="77777777" w:rsidR="00593197" w:rsidRPr="00387900" w:rsidRDefault="00593197" w:rsidP="00264A8E">
      <w:pPr>
        <w:numPr>
          <w:ilvl w:val="0"/>
          <w:numId w:val="36"/>
        </w:numPr>
        <w:tabs>
          <w:tab w:val="left" w:pos="567"/>
        </w:tabs>
        <w:spacing w:before="120"/>
        <w:ind w:right="-56"/>
        <w:rPr>
          <w:rFonts w:eastAsia="Calibri" w:cs="Arial"/>
          <w:sz w:val="20"/>
          <w:szCs w:val="20"/>
        </w:rPr>
      </w:pPr>
      <w:r w:rsidRPr="00387900">
        <w:rPr>
          <w:rFonts w:eastAsia="Calibri" w:cs="Arial"/>
          <w:sz w:val="20"/>
          <w:szCs w:val="20"/>
        </w:rPr>
        <w:t xml:space="preserve">A relative of the academic and/or partner supervisors of the proposed project:  </w:t>
      </w:r>
      <w:r w:rsidRPr="00387900">
        <w:rPr>
          <w:rFonts w:cs="Arial"/>
          <w:sz w:val="20"/>
          <w:szCs w:val="20"/>
        </w:rPr>
        <w:t>No</w:t>
      </w:r>
    </w:p>
    <w:p w14:paraId="38954FE0" w14:textId="77777777" w:rsidR="00593197" w:rsidRPr="00FF5312" w:rsidRDefault="00593197" w:rsidP="00593197">
      <w:pPr>
        <w:autoSpaceDE w:val="0"/>
        <w:autoSpaceDN w:val="0"/>
        <w:adjustRightInd w:val="0"/>
        <w:spacing w:line="276" w:lineRule="auto"/>
        <w:rPr>
          <w:rFonts w:cs="Arial"/>
          <w:b/>
          <w:sz w:val="20"/>
          <w:szCs w:val="20"/>
        </w:rPr>
      </w:pPr>
    </w:p>
    <w:p w14:paraId="53261359" w14:textId="77777777" w:rsidR="00593197" w:rsidRPr="00FF5312" w:rsidRDefault="00593197" w:rsidP="00593197">
      <w:pPr>
        <w:autoSpaceDE w:val="0"/>
        <w:autoSpaceDN w:val="0"/>
        <w:adjustRightInd w:val="0"/>
        <w:spacing w:before="120" w:after="120" w:line="276" w:lineRule="auto"/>
        <w:rPr>
          <w:rFonts w:eastAsiaTheme="minorHAnsi" w:cs="Arial"/>
          <w:sz w:val="20"/>
          <w:szCs w:val="20"/>
        </w:rPr>
      </w:pPr>
      <w:r w:rsidRPr="00FF5312">
        <w:rPr>
          <w:rFonts w:cs="Arial"/>
          <w:b/>
          <w:sz w:val="20"/>
          <w:szCs w:val="20"/>
        </w:rPr>
        <w:t>If yes</w:t>
      </w:r>
      <w:r w:rsidRPr="00FF5312">
        <w:rPr>
          <w:rFonts w:cs="Arial"/>
          <w:sz w:val="20"/>
          <w:szCs w:val="20"/>
        </w:rPr>
        <w:t xml:space="preserve"> to any of the above, please </w:t>
      </w:r>
      <w:hyperlink r:id="rId37" w:history="1">
        <w:r w:rsidRPr="00FF5312">
          <w:rPr>
            <w:rStyle w:val="Hyperlink"/>
            <w:rFonts w:cs="Arial"/>
            <w:color w:val="1AA3DD"/>
            <w:sz w:val="20"/>
            <w:szCs w:val="20"/>
          </w:rPr>
          <w:t>click here</w:t>
        </w:r>
      </w:hyperlink>
      <w:r w:rsidRPr="00FF5312">
        <w:rPr>
          <w:rFonts w:cs="Arial"/>
          <w:sz w:val="20"/>
          <w:szCs w:val="20"/>
        </w:rPr>
        <w:t xml:space="preserve"> to complete the </w:t>
      </w:r>
      <w:r w:rsidRPr="00FF5312">
        <w:rPr>
          <w:rFonts w:cs="Arial"/>
          <w:b/>
          <w:sz w:val="20"/>
          <w:szCs w:val="20"/>
        </w:rPr>
        <w:t>Conflict of Interest Declaration</w:t>
      </w:r>
      <w:r w:rsidRPr="00FF5312">
        <w:rPr>
          <w:rFonts w:cs="Arial"/>
          <w:b/>
          <w:color w:val="1F497D" w:themeColor="text2"/>
          <w:sz w:val="20"/>
          <w:szCs w:val="20"/>
        </w:rPr>
        <w:t xml:space="preserve"> </w:t>
      </w:r>
      <w:r w:rsidRPr="00FF5312">
        <w:rPr>
          <w:rFonts w:eastAsiaTheme="minorHAnsi" w:cs="Arial"/>
          <w:sz w:val="20"/>
          <w:szCs w:val="20"/>
        </w:rPr>
        <w:t xml:space="preserve">and send it to </w:t>
      </w:r>
      <w:hyperlink r:id="rId38" w:history="1">
        <w:r w:rsidRPr="00FF5312">
          <w:rPr>
            <w:rStyle w:val="Hyperlink"/>
            <w:rFonts w:eastAsiaTheme="minorHAnsi" w:cs="Arial"/>
            <w:color w:val="1AA3DD"/>
            <w:sz w:val="20"/>
            <w:szCs w:val="20"/>
          </w:rPr>
          <w:t>accelerate@mitacs.ca</w:t>
        </w:r>
      </w:hyperlink>
      <w:r w:rsidRPr="00FF5312">
        <w:rPr>
          <w:rFonts w:eastAsiaTheme="minorHAnsi" w:cs="Arial"/>
          <w:sz w:val="20"/>
          <w:szCs w:val="20"/>
        </w:rPr>
        <w:t xml:space="preserve"> </w:t>
      </w:r>
      <w:r w:rsidRPr="00FF5312">
        <w:rPr>
          <w:rFonts w:eastAsiaTheme="minorHAnsi" w:cs="Arial"/>
          <w:b/>
          <w:sz w:val="20"/>
          <w:szCs w:val="20"/>
        </w:rPr>
        <w:t>BEFORE</w:t>
      </w:r>
      <w:r w:rsidRPr="00FF5312">
        <w:rPr>
          <w:rFonts w:eastAsiaTheme="minorHAnsi" w:cs="Arial"/>
          <w:sz w:val="20"/>
          <w:szCs w:val="20"/>
        </w:rPr>
        <w:t xml:space="preserve"> submitting your application.</w:t>
      </w:r>
    </w:p>
    <w:p w14:paraId="76C12867" w14:textId="149829B0" w:rsidR="00593197" w:rsidRPr="00FF5312" w:rsidRDefault="00593197" w:rsidP="00593197">
      <w:pPr>
        <w:tabs>
          <w:tab w:val="left" w:pos="720"/>
          <w:tab w:val="left" w:pos="1440"/>
          <w:tab w:val="left" w:pos="2160"/>
          <w:tab w:val="left" w:pos="2880"/>
          <w:tab w:val="left" w:pos="3600"/>
          <w:tab w:val="left" w:pos="4320"/>
          <w:tab w:val="left" w:pos="8656"/>
        </w:tabs>
        <w:autoSpaceDE w:val="0"/>
        <w:autoSpaceDN w:val="0"/>
        <w:adjustRightInd w:val="0"/>
        <w:spacing w:before="240" w:after="120" w:line="276" w:lineRule="auto"/>
        <w:ind w:left="425" w:hanging="425"/>
        <w:rPr>
          <w:rFonts w:cs="Arial"/>
          <w:b/>
          <w:sz w:val="20"/>
          <w:szCs w:val="20"/>
        </w:rPr>
      </w:pPr>
      <w:r>
        <w:rPr>
          <w:rFonts w:cs="Arial"/>
          <w:b/>
          <w:sz w:val="20"/>
          <w:szCs w:val="20"/>
        </w:rPr>
        <w:tab/>
      </w:r>
      <w:r w:rsidRPr="00FF5312">
        <w:rPr>
          <w:rFonts w:cs="Arial"/>
          <w:b/>
          <w:sz w:val="20"/>
          <w:szCs w:val="20"/>
        </w:rPr>
        <w:t>4.</w:t>
      </w:r>
      <w:r>
        <w:rPr>
          <w:rFonts w:cs="Arial"/>
          <w:b/>
          <w:sz w:val="20"/>
          <w:szCs w:val="20"/>
        </w:rPr>
        <w:t>4</w:t>
      </w:r>
      <w:r w:rsidRPr="00FF5312">
        <w:rPr>
          <w:rFonts w:cs="Arial"/>
          <w:b/>
          <w:sz w:val="20"/>
          <w:szCs w:val="20"/>
        </w:rPr>
        <w:t>.3.</w:t>
      </w:r>
      <w:r>
        <w:rPr>
          <w:rFonts w:cs="Arial"/>
          <w:b/>
          <w:sz w:val="20"/>
          <w:szCs w:val="20"/>
        </w:rPr>
        <w:tab/>
      </w:r>
      <w:r w:rsidRPr="00FF5312">
        <w:rPr>
          <w:rFonts w:cs="Arial"/>
          <w:b/>
          <w:sz w:val="20"/>
          <w:szCs w:val="20"/>
        </w:rPr>
        <w:t>Demographic information.</w:t>
      </w:r>
    </w:p>
    <w:p w14:paraId="6B37E6E9" w14:textId="77777777" w:rsidR="00593197" w:rsidRPr="00FF5312" w:rsidRDefault="00593197" w:rsidP="00593197">
      <w:pPr>
        <w:tabs>
          <w:tab w:val="left" w:pos="720"/>
          <w:tab w:val="left" w:pos="1440"/>
          <w:tab w:val="left" w:pos="2160"/>
          <w:tab w:val="left" w:pos="2880"/>
          <w:tab w:val="left" w:pos="3600"/>
          <w:tab w:val="left" w:pos="4320"/>
          <w:tab w:val="left" w:pos="8656"/>
        </w:tabs>
        <w:autoSpaceDE w:val="0"/>
        <w:autoSpaceDN w:val="0"/>
        <w:adjustRightInd w:val="0"/>
        <w:spacing w:after="120" w:line="276" w:lineRule="auto"/>
        <w:ind w:left="709"/>
        <w:rPr>
          <w:rFonts w:cs="Arial"/>
          <w:bCs/>
          <w:iCs/>
          <w:color w:val="808080" w:themeColor="background1" w:themeShade="80"/>
          <w:sz w:val="20"/>
          <w:szCs w:val="20"/>
        </w:rPr>
      </w:pPr>
      <w:r w:rsidRPr="00FF5312">
        <w:rPr>
          <w:rFonts w:cs="Arial"/>
          <w:bCs/>
          <w:iCs/>
          <w:color w:val="808080" w:themeColor="background1" w:themeShade="80"/>
          <w:sz w:val="20"/>
          <w:szCs w:val="20"/>
        </w:rPr>
        <w:lastRenderedPageBreak/>
        <w:t>The following data is collected for Mitacs to help report on key demographic information. This data is not shared with any of the participants (including academic supervisors) on the project.</w:t>
      </w:r>
      <w:r w:rsidRPr="00FF5312">
        <w:rPr>
          <w:rFonts w:cs="Arial"/>
          <w:bCs/>
          <w:iCs/>
          <w:color w:val="808080" w:themeColor="background1" w:themeShade="80"/>
          <w:sz w:val="20"/>
          <w:szCs w:val="20"/>
        </w:rPr>
        <w:tab/>
      </w:r>
    </w:p>
    <w:p w14:paraId="5AA25D46" w14:textId="77777777" w:rsidR="00593197" w:rsidRPr="00FF5312" w:rsidRDefault="00593197" w:rsidP="00593197">
      <w:pPr>
        <w:autoSpaceDE w:val="0"/>
        <w:autoSpaceDN w:val="0"/>
        <w:adjustRightInd w:val="0"/>
        <w:spacing w:before="120" w:line="276" w:lineRule="auto"/>
        <w:ind w:left="1145" w:hanging="425"/>
        <w:rPr>
          <w:rFonts w:cs="Arial"/>
          <w:b/>
          <w:sz w:val="20"/>
          <w:szCs w:val="20"/>
        </w:rPr>
      </w:pPr>
      <w:r w:rsidRPr="00FF5312">
        <w:rPr>
          <w:rFonts w:cs="Arial"/>
          <w:b/>
          <w:sz w:val="20"/>
          <w:szCs w:val="20"/>
        </w:rPr>
        <w:t>Please indicate (x):</w:t>
      </w:r>
      <w:r w:rsidRPr="00FF5312">
        <w:rPr>
          <w:rFonts w:cs="Arial"/>
          <w:sz w:val="20"/>
          <w:szCs w:val="20"/>
        </w:rPr>
        <w:t xml:space="preserve"> </w:t>
      </w:r>
    </w:p>
    <w:p w14:paraId="21E11E2C" w14:textId="77777777" w:rsidR="00593197" w:rsidRPr="00FF5312" w:rsidRDefault="00593197" w:rsidP="00593197">
      <w:pPr>
        <w:rPr>
          <w:rFonts w:cs="Arial"/>
          <w:b/>
          <w:sz w:val="20"/>
          <w:szCs w:val="20"/>
        </w:rPr>
      </w:pP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63"/>
        <w:gridCol w:w="1620"/>
        <w:gridCol w:w="5972"/>
      </w:tblGrid>
      <w:tr w:rsidR="00593197" w:rsidRPr="00387900" w14:paraId="01313F1D" w14:textId="77777777" w:rsidTr="002D2719">
        <w:tc>
          <w:tcPr>
            <w:tcW w:w="9355" w:type="dxa"/>
            <w:gridSpan w:val="3"/>
          </w:tcPr>
          <w:p w14:paraId="544F4C5C" w14:textId="77777777" w:rsidR="00593197" w:rsidRPr="00FF5312" w:rsidRDefault="00593197" w:rsidP="002D2719">
            <w:pPr>
              <w:spacing w:line="312" w:lineRule="auto"/>
              <w:rPr>
                <w:rFonts w:cs="Arial"/>
                <w:sz w:val="20"/>
                <w:szCs w:val="20"/>
              </w:rPr>
            </w:pPr>
            <w:r w:rsidRPr="00FF5312">
              <w:rPr>
                <w:rFonts w:cs="Arial"/>
                <w:sz w:val="20"/>
                <w:szCs w:val="20"/>
              </w:rPr>
              <w:t>Do you identify as an Indigenous person based upon your cultural and/or ancestral background?</w:t>
            </w:r>
          </w:p>
        </w:tc>
      </w:tr>
      <w:tr w:rsidR="00593197" w:rsidRPr="00387900" w14:paraId="305306E0" w14:textId="77777777" w:rsidTr="002D2719">
        <w:tc>
          <w:tcPr>
            <w:tcW w:w="1763" w:type="dxa"/>
          </w:tcPr>
          <w:p w14:paraId="594EFF45"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46A3DBB3" w14:textId="77777777" w:rsidR="00593197" w:rsidRPr="00FF5312" w:rsidRDefault="00593197" w:rsidP="002D2719">
            <w:pPr>
              <w:spacing w:line="312" w:lineRule="auto"/>
              <w:rPr>
                <w:rFonts w:cs="Arial"/>
                <w:sz w:val="20"/>
                <w:szCs w:val="20"/>
              </w:rPr>
            </w:pPr>
            <w:r w:rsidRPr="00FF5312">
              <w:rPr>
                <w:rFonts w:cs="Arial"/>
                <w:sz w:val="20"/>
                <w:szCs w:val="20"/>
              </w:rPr>
              <w:t>No (x  )</w:t>
            </w:r>
          </w:p>
        </w:tc>
        <w:tc>
          <w:tcPr>
            <w:tcW w:w="5972" w:type="dxa"/>
          </w:tcPr>
          <w:p w14:paraId="17303AF8"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r w:rsidR="00593197" w:rsidRPr="00387900" w14:paraId="114A1482" w14:textId="77777777" w:rsidTr="002D2719">
        <w:tc>
          <w:tcPr>
            <w:tcW w:w="9355" w:type="dxa"/>
            <w:gridSpan w:val="3"/>
          </w:tcPr>
          <w:p w14:paraId="7C3B7D7D" w14:textId="77777777" w:rsidR="00593197" w:rsidRPr="00FF5312" w:rsidRDefault="00593197" w:rsidP="002D2719">
            <w:pPr>
              <w:spacing w:line="312" w:lineRule="auto"/>
              <w:rPr>
                <w:rFonts w:cs="Arial"/>
                <w:sz w:val="20"/>
                <w:szCs w:val="20"/>
              </w:rPr>
            </w:pPr>
            <w:r w:rsidRPr="00FF5312">
              <w:rPr>
                <w:rFonts w:cs="Arial"/>
                <w:sz w:val="20"/>
                <w:szCs w:val="20"/>
              </w:rPr>
              <w:t>Do you identify as belonging to a visible minority group (other than an Indigenous one)?</w:t>
            </w:r>
          </w:p>
        </w:tc>
      </w:tr>
      <w:tr w:rsidR="00593197" w:rsidRPr="00387900" w14:paraId="1BA27D9E" w14:textId="77777777" w:rsidTr="002D2719">
        <w:tc>
          <w:tcPr>
            <w:tcW w:w="1763" w:type="dxa"/>
          </w:tcPr>
          <w:p w14:paraId="62016883"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6B1346A6" w14:textId="77777777" w:rsidR="00593197" w:rsidRPr="00FF5312" w:rsidRDefault="00593197" w:rsidP="002D2719">
            <w:pPr>
              <w:spacing w:line="312" w:lineRule="auto"/>
              <w:rPr>
                <w:rFonts w:cs="Arial"/>
                <w:sz w:val="20"/>
                <w:szCs w:val="20"/>
              </w:rPr>
            </w:pPr>
            <w:r w:rsidRPr="00FF5312">
              <w:rPr>
                <w:rFonts w:cs="Arial"/>
                <w:sz w:val="20"/>
                <w:szCs w:val="20"/>
              </w:rPr>
              <w:t>No (x  )</w:t>
            </w:r>
          </w:p>
        </w:tc>
        <w:tc>
          <w:tcPr>
            <w:tcW w:w="5972" w:type="dxa"/>
          </w:tcPr>
          <w:p w14:paraId="5D8A3F12"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r w:rsidR="00593197" w:rsidRPr="00387900" w14:paraId="4B3A3442" w14:textId="77777777" w:rsidTr="002D2719">
        <w:tc>
          <w:tcPr>
            <w:tcW w:w="9355" w:type="dxa"/>
            <w:gridSpan w:val="3"/>
          </w:tcPr>
          <w:p w14:paraId="43B9D557" w14:textId="77777777" w:rsidR="00593197" w:rsidRPr="00FF5312" w:rsidRDefault="00593197" w:rsidP="002D2719">
            <w:pPr>
              <w:spacing w:line="312" w:lineRule="auto"/>
              <w:rPr>
                <w:rFonts w:cs="Arial"/>
                <w:sz w:val="20"/>
                <w:szCs w:val="20"/>
              </w:rPr>
            </w:pPr>
            <w:r w:rsidRPr="00FF5312">
              <w:rPr>
                <w:rFonts w:cs="Arial"/>
                <w:sz w:val="20"/>
                <w:szCs w:val="20"/>
              </w:rPr>
              <w:t>Do you identify as a person with a disability?</w:t>
            </w:r>
          </w:p>
        </w:tc>
      </w:tr>
      <w:tr w:rsidR="00593197" w:rsidRPr="00387900" w14:paraId="5BFA5610" w14:textId="77777777" w:rsidTr="002D2719">
        <w:tc>
          <w:tcPr>
            <w:tcW w:w="1763" w:type="dxa"/>
          </w:tcPr>
          <w:p w14:paraId="12F3B706"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2AC11C00" w14:textId="77777777" w:rsidR="00593197" w:rsidRPr="00FF5312" w:rsidRDefault="00593197" w:rsidP="002D2719">
            <w:pPr>
              <w:spacing w:line="312" w:lineRule="auto"/>
              <w:rPr>
                <w:rFonts w:cs="Arial"/>
                <w:sz w:val="20"/>
                <w:szCs w:val="20"/>
              </w:rPr>
            </w:pPr>
            <w:r w:rsidRPr="00FF5312">
              <w:rPr>
                <w:rFonts w:cs="Arial"/>
                <w:sz w:val="20"/>
                <w:szCs w:val="20"/>
              </w:rPr>
              <w:t>No ( x )</w:t>
            </w:r>
          </w:p>
        </w:tc>
        <w:tc>
          <w:tcPr>
            <w:tcW w:w="5972" w:type="dxa"/>
          </w:tcPr>
          <w:p w14:paraId="4D5BF607"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r w:rsidR="00593197" w:rsidRPr="00387900" w14:paraId="69D83603" w14:textId="77777777" w:rsidTr="002D2719">
        <w:tc>
          <w:tcPr>
            <w:tcW w:w="9355" w:type="dxa"/>
            <w:gridSpan w:val="3"/>
          </w:tcPr>
          <w:p w14:paraId="2DC496C1" w14:textId="77777777" w:rsidR="00593197" w:rsidRPr="00FF5312" w:rsidRDefault="00593197" w:rsidP="002D2719">
            <w:pPr>
              <w:spacing w:line="312" w:lineRule="auto"/>
              <w:rPr>
                <w:rFonts w:cs="Arial"/>
                <w:sz w:val="20"/>
                <w:szCs w:val="20"/>
              </w:rPr>
            </w:pPr>
            <w:r w:rsidRPr="00FF5312">
              <w:rPr>
                <w:rFonts w:cs="Arial"/>
                <w:sz w:val="20"/>
                <w:szCs w:val="20"/>
              </w:rPr>
              <w:t>Do you identify as francophone?</w:t>
            </w:r>
          </w:p>
        </w:tc>
      </w:tr>
      <w:tr w:rsidR="00593197" w:rsidRPr="00387900" w14:paraId="14DE7A6C" w14:textId="77777777" w:rsidTr="002D2719">
        <w:tc>
          <w:tcPr>
            <w:tcW w:w="1763" w:type="dxa"/>
          </w:tcPr>
          <w:p w14:paraId="269D115E"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72B01BC9" w14:textId="77777777" w:rsidR="00593197" w:rsidRPr="00FF5312" w:rsidRDefault="00593197" w:rsidP="002D2719">
            <w:pPr>
              <w:spacing w:line="312" w:lineRule="auto"/>
              <w:rPr>
                <w:rFonts w:cs="Arial"/>
                <w:sz w:val="20"/>
                <w:szCs w:val="20"/>
              </w:rPr>
            </w:pPr>
            <w:r w:rsidRPr="00FF5312">
              <w:rPr>
                <w:rFonts w:cs="Arial"/>
                <w:sz w:val="20"/>
                <w:szCs w:val="20"/>
              </w:rPr>
              <w:t>No ( x )</w:t>
            </w:r>
          </w:p>
        </w:tc>
        <w:tc>
          <w:tcPr>
            <w:tcW w:w="5972" w:type="dxa"/>
          </w:tcPr>
          <w:p w14:paraId="6926E9A6"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r w:rsidR="00593197" w:rsidRPr="00387900" w14:paraId="66652220" w14:textId="77777777" w:rsidTr="002D2719">
        <w:tc>
          <w:tcPr>
            <w:tcW w:w="9355" w:type="dxa"/>
            <w:gridSpan w:val="3"/>
          </w:tcPr>
          <w:p w14:paraId="360B310A" w14:textId="77777777" w:rsidR="00593197" w:rsidRPr="00FF5312" w:rsidRDefault="00593197" w:rsidP="002D2719">
            <w:pPr>
              <w:spacing w:line="312" w:lineRule="auto"/>
              <w:rPr>
                <w:rFonts w:cs="Arial"/>
                <w:sz w:val="20"/>
                <w:szCs w:val="20"/>
              </w:rPr>
            </w:pPr>
            <w:r w:rsidRPr="00FF5312">
              <w:rPr>
                <w:rFonts w:cs="Arial"/>
                <w:sz w:val="20"/>
                <w:szCs w:val="20"/>
              </w:rPr>
              <w:t>Are you the first in your family to attend college or university?</w:t>
            </w:r>
          </w:p>
        </w:tc>
      </w:tr>
      <w:tr w:rsidR="00593197" w:rsidRPr="00387900" w14:paraId="4E929B3B" w14:textId="77777777" w:rsidTr="002D2719">
        <w:tc>
          <w:tcPr>
            <w:tcW w:w="1763" w:type="dxa"/>
          </w:tcPr>
          <w:p w14:paraId="50DB0921"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7DFA1937" w14:textId="77777777" w:rsidR="00593197" w:rsidRPr="00FF5312" w:rsidRDefault="00593197" w:rsidP="002D2719">
            <w:pPr>
              <w:spacing w:line="312" w:lineRule="auto"/>
              <w:rPr>
                <w:rFonts w:cs="Arial"/>
                <w:sz w:val="20"/>
                <w:szCs w:val="20"/>
              </w:rPr>
            </w:pPr>
            <w:r w:rsidRPr="00FF5312">
              <w:rPr>
                <w:rFonts w:cs="Arial"/>
                <w:sz w:val="20"/>
                <w:szCs w:val="20"/>
              </w:rPr>
              <w:t>No (x  )</w:t>
            </w:r>
          </w:p>
        </w:tc>
        <w:tc>
          <w:tcPr>
            <w:tcW w:w="5972" w:type="dxa"/>
          </w:tcPr>
          <w:p w14:paraId="7EA65833"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bl>
    <w:p w14:paraId="6D7F74BE" w14:textId="695A0644" w:rsidR="00E75A02" w:rsidRPr="00FF5312" w:rsidRDefault="00E75A02" w:rsidP="00593197">
      <w:pPr>
        <w:autoSpaceDE w:val="0"/>
        <w:autoSpaceDN w:val="0"/>
        <w:adjustRightInd w:val="0"/>
        <w:spacing w:before="120" w:after="120"/>
        <w:rPr>
          <w:rFonts w:cs="Arial"/>
          <w:sz w:val="20"/>
          <w:szCs w:val="20"/>
        </w:rPr>
      </w:pPr>
    </w:p>
    <w:p w14:paraId="4DAE8074" w14:textId="4F2F0FBD" w:rsidR="00C83ED5" w:rsidRPr="00FF5312" w:rsidRDefault="00041D80" w:rsidP="008C1210">
      <w:pPr>
        <w:pStyle w:val="Heading3"/>
        <w:spacing w:before="0" w:after="0"/>
        <w:jc w:val="left"/>
        <w:rPr>
          <w:sz w:val="24"/>
          <w:szCs w:val="24"/>
        </w:rPr>
      </w:pPr>
      <w:r w:rsidRPr="00FF5312">
        <w:rPr>
          <w:sz w:val="24"/>
          <w:szCs w:val="24"/>
        </w:rPr>
        <w:t xml:space="preserve">5. </w:t>
      </w:r>
      <w:r w:rsidR="008D5EA0" w:rsidRPr="00FF5312">
        <w:rPr>
          <w:sz w:val="24"/>
          <w:szCs w:val="24"/>
        </w:rPr>
        <w:t>Budget</w:t>
      </w:r>
      <w:r w:rsidR="00C83ED5" w:rsidRPr="00FF5312">
        <w:rPr>
          <w:sz w:val="24"/>
          <w:szCs w:val="24"/>
        </w:rPr>
        <w:t xml:space="preserve"> and Invoicing</w:t>
      </w:r>
    </w:p>
    <w:p w14:paraId="3A82BD7B" w14:textId="06E8656B" w:rsidR="00F618CE" w:rsidRPr="00387900" w:rsidRDefault="0003531A" w:rsidP="008C1210">
      <w:pPr>
        <w:spacing w:before="240" w:after="120" w:line="276" w:lineRule="auto"/>
        <w:rPr>
          <w:sz w:val="20"/>
          <w:szCs w:val="20"/>
        </w:rPr>
      </w:pPr>
      <w:r w:rsidRPr="00387900">
        <w:rPr>
          <w:sz w:val="20"/>
          <w:szCs w:val="20"/>
        </w:rPr>
        <w:t>All Accelerate projects are required to</w:t>
      </w:r>
      <w:r w:rsidR="00AB7BA1" w:rsidRPr="00387900">
        <w:rPr>
          <w:sz w:val="20"/>
          <w:szCs w:val="20"/>
        </w:rPr>
        <w:t xml:space="preserve"> include a</w:t>
      </w:r>
      <w:r w:rsidRPr="00387900">
        <w:rPr>
          <w:sz w:val="20"/>
          <w:szCs w:val="20"/>
        </w:rPr>
        <w:t xml:space="preserve"> complete Accelerate </w:t>
      </w:r>
      <w:r w:rsidR="00593B15" w:rsidRPr="00387900">
        <w:rPr>
          <w:sz w:val="20"/>
          <w:szCs w:val="20"/>
        </w:rPr>
        <w:t>B</w:t>
      </w:r>
      <w:r w:rsidR="008D5EA0" w:rsidRPr="00387900">
        <w:rPr>
          <w:sz w:val="20"/>
          <w:szCs w:val="20"/>
        </w:rPr>
        <w:t>udget</w:t>
      </w:r>
      <w:r w:rsidRPr="00387900">
        <w:rPr>
          <w:sz w:val="20"/>
          <w:szCs w:val="20"/>
        </w:rPr>
        <w:t xml:space="preserve"> and the </w:t>
      </w:r>
      <w:r w:rsidR="00593B15" w:rsidRPr="00387900">
        <w:rPr>
          <w:sz w:val="20"/>
          <w:szCs w:val="20"/>
        </w:rPr>
        <w:t>i</w:t>
      </w:r>
      <w:r w:rsidRPr="00387900">
        <w:rPr>
          <w:sz w:val="20"/>
          <w:szCs w:val="20"/>
        </w:rPr>
        <w:t>nvoicing schedule on the Excel</w:t>
      </w:r>
      <w:r w:rsidR="00D06E4B" w:rsidRPr="00387900">
        <w:rPr>
          <w:sz w:val="20"/>
          <w:szCs w:val="20"/>
        </w:rPr>
        <w:t xml:space="preserve"> Budget</w:t>
      </w:r>
      <w:r w:rsidRPr="00387900">
        <w:rPr>
          <w:sz w:val="20"/>
          <w:szCs w:val="20"/>
        </w:rPr>
        <w:t xml:space="preserve"> spreadsheet template</w:t>
      </w:r>
      <w:r w:rsidR="00AB7BA1" w:rsidRPr="00387900">
        <w:rPr>
          <w:sz w:val="20"/>
          <w:szCs w:val="20"/>
        </w:rPr>
        <w:t xml:space="preserve"> must be confirmed</w:t>
      </w:r>
      <w:r w:rsidR="0076707D" w:rsidRPr="00FF5312">
        <w:rPr>
          <w:rFonts w:cs="Arial"/>
          <w:sz w:val="20"/>
          <w:szCs w:val="20"/>
        </w:rPr>
        <w:t xml:space="preserve">. </w:t>
      </w:r>
      <w:r w:rsidR="0076707D" w:rsidRPr="00387900">
        <w:rPr>
          <w:sz w:val="20"/>
          <w:szCs w:val="20"/>
        </w:rPr>
        <w:t>Please refer to the</w:t>
      </w:r>
      <w:r w:rsidR="0076707D" w:rsidRPr="00387900">
        <w:rPr>
          <w:color w:val="808080" w:themeColor="background1" w:themeShade="80"/>
          <w:sz w:val="18"/>
          <w:szCs w:val="18"/>
        </w:rPr>
        <w:t xml:space="preserve"> </w:t>
      </w:r>
      <w:hyperlink r:id="rId39" w:history="1">
        <w:r w:rsidR="0076707D" w:rsidRPr="00387900">
          <w:rPr>
            <w:rStyle w:val="Hyperlink"/>
            <w:b/>
            <w:color w:val="00B0F0"/>
            <w:sz w:val="20"/>
            <w:szCs w:val="20"/>
            <w:u w:val="none"/>
          </w:rPr>
          <w:t>Accelerate Guide: Writing your proposal</w:t>
        </w:r>
      </w:hyperlink>
      <w:r w:rsidR="0076707D" w:rsidRPr="00387900">
        <w:rPr>
          <w:color w:val="00B0F0"/>
          <w:sz w:val="18"/>
          <w:szCs w:val="18"/>
        </w:rPr>
        <w:t xml:space="preserve"> </w:t>
      </w:r>
      <w:r w:rsidR="00C53287" w:rsidRPr="00387900">
        <w:rPr>
          <w:sz w:val="20"/>
          <w:szCs w:val="20"/>
        </w:rPr>
        <w:t>for assistance.</w:t>
      </w:r>
    </w:p>
    <w:p w14:paraId="47F7CF8E" w14:textId="18473CE3" w:rsidR="000213DD" w:rsidRPr="00387900" w:rsidRDefault="000213DD" w:rsidP="008C1210">
      <w:pPr>
        <w:spacing w:after="200" w:line="276" w:lineRule="auto"/>
        <w:rPr>
          <w:sz w:val="20"/>
          <w:szCs w:val="20"/>
        </w:rPr>
      </w:pPr>
      <w:r w:rsidRPr="00387900">
        <w:rPr>
          <w:sz w:val="20"/>
          <w:szCs w:val="20"/>
        </w:rPr>
        <w:br w:type="page"/>
      </w:r>
    </w:p>
    <w:p w14:paraId="44ABDB45" w14:textId="730C561D" w:rsidR="00C83ED5" w:rsidRPr="00FF5312" w:rsidRDefault="00041D80" w:rsidP="008C1210">
      <w:pPr>
        <w:pStyle w:val="Heading3"/>
        <w:spacing w:before="0" w:after="0"/>
        <w:jc w:val="left"/>
        <w:rPr>
          <w:rFonts w:cs="Arial"/>
          <w:sz w:val="24"/>
          <w:szCs w:val="24"/>
        </w:rPr>
      </w:pPr>
      <w:r w:rsidRPr="00FF5312">
        <w:rPr>
          <w:rFonts w:cs="Arial"/>
          <w:sz w:val="24"/>
          <w:szCs w:val="24"/>
        </w:rPr>
        <w:lastRenderedPageBreak/>
        <w:t xml:space="preserve">6. </w:t>
      </w:r>
      <w:r w:rsidR="00C83ED5" w:rsidRPr="00FF5312">
        <w:rPr>
          <w:rFonts w:cs="Arial"/>
          <w:sz w:val="24"/>
          <w:szCs w:val="24"/>
        </w:rPr>
        <w:t>Suggested Reviewers</w:t>
      </w:r>
    </w:p>
    <w:p w14:paraId="1007B9C4" w14:textId="77777777" w:rsidR="00B9625E" w:rsidRPr="00FF5312" w:rsidRDefault="00415900" w:rsidP="008C1210">
      <w:pPr>
        <w:pStyle w:val="ListParagraph"/>
        <w:numPr>
          <w:ilvl w:val="1"/>
          <w:numId w:val="15"/>
        </w:numPr>
        <w:spacing w:before="240" w:line="276" w:lineRule="auto"/>
        <w:ind w:left="709" w:hanging="709"/>
        <w:rPr>
          <w:rFonts w:cs="Arial"/>
          <w:color w:val="000000" w:themeColor="text1"/>
          <w:sz w:val="20"/>
          <w:szCs w:val="20"/>
        </w:rPr>
      </w:pPr>
      <w:r w:rsidRPr="00FF5312">
        <w:rPr>
          <w:rFonts w:cs="Arial"/>
          <w:b/>
          <w:sz w:val="20"/>
          <w:szCs w:val="20"/>
        </w:rPr>
        <w:t>Reviewer’s</w:t>
      </w:r>
      <w:r w:rsidR="001F7F34" w:rsidRPr="00FF5312">
        <w:rPr>
          <w:rFonts w:cs="Arial"/>
          <w:b/>
          <w:sz w:val="20"/>
          <w:szCs w:val="20"/>
        </w:rPr>
        <w:t xml:space="preserve"> comments. </w:t>
      </w:r>
      <w:r w:rsidR="00260FFD" w:rsidRPr="00FF5312">
        <w:rPr>
          <w:rFonts w:cs="Arial"/>
          <w:color w:val="000000" w:themeColor="text1"/>
          <w:sz w:val="20"/>
          <w:szCs w:val="20"/>
        </w:rPr>
        <w:t>Please select ONE of the following:</w:t>
      </w:r>
    </w:p>
    <w:p w14:paraId="136E4390" w14:textId="78623746" w:rsidR="00B9625E" w:rsidRPr="00387900" w:rsidRDefault="00B9625E" w:rsidP="008C1210">
      <w:pPr>
        <w:spacing w:after="60"/>
        <w:ind w:left="284"/>
        <w:rPr>
          <w:color w:val="000000"/>
          <w:sz w:val="20"/>
          <w:szCs w:val="20"/>
        </w:rPr>
      </w:pPr>
      <w:r w:rsidRPr="00387900">
        <w:rPr>
          <w:color w:val="000000"/>
          <w:sz w:val="20"/>
          <w:szCs w:val="20"/>
        </w:rPr>
        <w:t>__ We consent to receive reviewer</w:t>
      </w:r>
      <w:r w:rsidR="00AA23F2" w:rsidRPr="00387900">
        <w:rPr>
          <w:color w:val="000000"/>
          <w:sz w:val="20"/>
          <w:szCs w:val="20"/>
        </w:rPr>
        <w:t>’s</w:t>
      </w:r>
      <w:r w:rsidRPr="00387900">
        <w:rPr>
          <w:color w:val="000000"/>
          <w:sz w:val="20"/>
          <w:szCs w:val="20"/>
        </w:rPr>
        <w:t xml:space="preserve"> comments in either official language (French or English)</w:t>
      </w:r>
      <w:r w:rsidR="00AA23F2" w:rsidRPr="00387900">
        <w:rPr>
          <w:color w:val="000000"/>
          <w:sz w:val="20"/>
          <w:szCs w:val="20"/>
        </w:rPr>
        <w:t>.</w:t>
      </w:r>
    </w:p>
    <w:p w14:paraId="08229700" w14:textId="212AC96C" w:rsidR="00B9625E" w:rsidRPr="00387900" w:rsidRDefault="00B9625E" w:rsidP="008C1210">
      <w:pPr>
        <w:ind w:left="284"/>
        <w:rPr>
          <w:color w:val="000000"/>
          <w:sz w:val="20"/>
          <w:szCs w:val="20"/>
        </w:rPr>
      </w:pPr>
      <w:r w:rsidRPr="00387900">
        <w:rPr>
          <w:color w:val="000000"/>
          <w:sz w:val="20"/>
          <w:szCs w:val="20"/>
        </w:rPr>
        <w:t>_</w:t>
      </w:r>
      <w:r w:rsidR="000D6919">
        <w:rPr>
          <w:color w:val="000000"/>
          <w:sz w:val="20"/>
          <w:szCs w:val="20"/>
        </w:rPr>
        <w:t>_</w:t>
      </w:r>
      <w:r w:rsidRPr="00387900">
        <w:rPr>
          <w:color w:val="000000"/>
          <w:sz w:val="20"/>
          <w:szCs w:val="20"/>
        </w:rPr>
        <w:t xml:space="preserve"> We request to only receive reviewer</w:t>
      </w:r>
      <w:r w:rsidR="00AA23F2" w:rsidRPr="00387900">
        <w:rPr>
          <w:color w:val="000000"/>
          <w:sz w:val="20"/>
          <w:szCs w:val="20"/>
        </w:rPr>
        <w:t>’s</w:t>
      </w:r>
      <w:r w:rsidRPr="00387900">
        <w:rPr>
          <w:color w:val="000000"/>
          <w:sz w:val="20"/>
          <w:szCs w:val="20"/>
        </w:rPr>
        <w:t xml:space="preserve"> comments in the language </w:t>
      </w:r>
      <w:r w:rsidR="00623BC5" w:rsidRPr="00387900">
        <w:rPr>
          <w:color w:val="000000"/>
          <w:sz w:val="20"/>
          <w:szCs w:val="20"/>
        </w:rPr>
        <w:t>in</w:t>
      </w:r>
      <w:r w:rsidRPr="00387900">
        <w:rPr>
          <w:color w:val="000000"/>
          <w:sz w:val="20"/>
          <w:szCs w:val="20"/>
        </w:rPr>
        <w:t xml:space="preserve"> </w:t>
      </w:r>
      <w:r w:rsidR="00AA23F2" w:rsidRPr="00387900">
        <w:rPr>
          <w:color w:val="000000"/>
          <w:sz w:val="20"/>
          <w:szCs w:val="20"/>
        </w:rPr>
        <w:t>which this</w:t>
      </w:r>
      <w:r w:rsidRPr="00387900">
        <w:rPr>
          <w:color w:val="000000"/>
          <w:sz w:val="20"/>
          <w:szCs w:val="20"/>
        </w:rPr>
        <w:t xml:space="preserve"> proposal</w:t>
      </w:r>
      <w:r w:rsidR="00AA23F2" w:rsidRPr="00387900">
        <w:rPr>
          <w:color w:val="000000"/>
          <w:sz w:val="20"/>
          <w:szCs w:val="20"/>
        </w:rPr>
        <w:t xml:space="preserve"> is submitted.</w:t>
      </w:r>
    </w:p>
    <w:p w14:paraId="32078A81" w14:textId="77777777" w:rsidR="00C83ED5" w:rsidRPr="00FF5312" w:rsidRDefault="00C83ED5" w:rsidP="008C1210">
      <w:pPr>
        <w:pStyle w:val="ListParagraph"/>
        <w:numPr>
          <w:ilvl w:val="1"/>
          <w:numId w:val="15"/>
        </w:numPr>
        <w:tabs>
          <w:tab w:val="left" w:pos="567"/>
        </w:tabs>
        <w:spacing w:before="240" w:line="276" w:lineRule="auto"/>
        <w:ind w:left="567" w:hanging="567"/>
        <w:rPr>
          <w:rFonts w:cs="Arial"/>
          <w:b/>
          <w:sz w:val="20"/>
          <w:szCs w:val="20"/>
        </w:rPr>
      </w:pPr>
      <w:r w:rsidRPr="00FF5312">
        <w:rPr>
          <w:rFonts w:cs="Arial"/>
          <w:sz w:val="20"/>
          <w:szCs w:val="20"/>
        </w:rPr>
        <w:t xml:space="preserve">Please provide the names and contact information of at least </w:t>
      </w:r>
      <w:r w:rsidRPr="00FF5312">
        <w:rPr>
          <w:rFonts w:cs="Arial"/>
          <w:b/>
          <w:sz w:val="20"/>
          <w:szCs w:val="20"/>
        </w:rPr>
        <w:t>SIX (6)</w:t>
      </w:r>
      <w:r w:rsidRPr="00FF5312">
        <w:rPr>
          <w:rFonts w:cs="Arial"/>
          <w:sz w:val="20"/>
          <w:szCs w:val="20"/>
        </w:rPr>
        <w:t xml:space="preserve"> </w:t>
      </w:r>
      <w:r w:rsidRPr="00FF5312">
        <w:rPr>
          <w:rFonts w:cs="Arial"/>
          <w:b/>
          <w:sz w:val="20"/>
          <w:szCs w:val="20"/>
        </w:rPr>
        <w:t>arms-length</w:t>
      </w:r>
      <w:r w:rsidRPr="00FF5312">
        <w:rPr>
          <w:rFonts w:cs="Arial"/>
          <w:sz w:val="20"/>
          <w:szCs w:val="20"/>
        </w:rPr>
        <w:t xml:space="preserve"> reviewers.</w:t>
      </w:r>
    </w:p>
    <w:p w14:paraId="665956D8" w14:textId="77777777" w:rsidR="00C83ED5" w:rsidRPr="00FF5312" w:rsidRDefault="00C83ED5" w:rsidP="008C1210">
      <w:pPr>
        <w:spacing w:before="60" w:line="276" w:lineRule="auto"/>
        <w:ind w:left="68"/>
        <w:rPr>
          <w:rFonts w:cs="Arial"/>
          <w:color w:val="808080" w:themeColor="background1" w:themeShade="80"/>
          <w:sz w:val="18"/>
          <w:szCs w:val="18"/>
        </w:rPr>
      </w:pPr>
      <w:r w:rsidRPr="00FF5312">
        <w:rPr>
          <w:rFonts w:cs="Arial"/>
          <w:color w:val="808080" w:themeColor="background1" w:themeShade="80"/>
          <w:sz w:val="18"/>
          <w:szCs w:val="18"/>
        </w:rPr>
        <w:t>An arms-length reviewer must:</w:t>
      </w:r>
    </w:p>
    <w:p w14:paraId="0C659076" w14:textId="77777777" w:rsidR="00C83ED5" w:rsidRPr="00FF5312" w:rsidRDefault="00C83ED5" w:rsidP="008C1210">
      <w:pPr>
        <w:numPr>
          <w:ilvl w:val="0"/>
          <w:numId w:val="4"/>
        </w:numPr>
        <w:ind w:left="714" w:hanging="357"/>
        <w:rPr>
          <w:rFonts w:cs="Arial"/>
          <w:color w:val="808080" w:themeColor="background1" w:themeShade="80"/>
          <w:sz w:val="18"/>
          <w:szCs w:val="18"/>
        </w:rPr>
      </w:pPr>
      <w:r w:rsidRPr="00FF5312">
        <w:rPr>
          <w:rFonts w:cs="Arial"/>
          <w:color w:val="808080" w:themeColor="background1" w:themeShade="80"/>
          <w:sz w:val="18"/>
          <w:szCs w:val="18"/>
        </w:rPr>
        <w:t>Be a recognized expert in the research topics and technical aspects covered by the proposal;</w:t>
      </w:r>
    </w:p>
    <w:p w14:paraId="2F63B93D" w14:textId="29A7E24A" w:rsidR="00C83ED5" w:rsidRPr="00FF5312" w:rsidRDefault="00C83ED5" w:rsidP="008C1210">
      <w:pPr>
        <w:numPr>
          <w:ilvl w:val="0"/>
          <w:numId w:val="4"/>
        </w:numPr>
        <w:ind w:left="714" w:hanging="357"/>
        <w:rPr>
          <w:rFonts w:cs="Arial"/>
          <w:color w:val="808080" w:themeColor="background1" w:themeShade="80"/>
          <w:sz w:val="18"/>
          <w:szCs w:val="18"/>
        </w:rPr>
      </w:pPr>
      <w:r w:rsidRPr="00FF5312">
        <w:rPr>
          <w:rFonts w:cs="Arial"/>
          <w:color w:val="808080" w:themeColor="background1" w:themeShade="80"/>
          <w:sz w:val="18"/>
          <w:szCs w:val="18"/>
        </w:rPr>
        <w:t xml:space="preserve">NOT be from the same </w:t>
      </w:r>
      <w:r w:rsidR="00227842" w:rsidRPr="00FF5312">
        <w:rPr>
          <w:rFonts w:cs="Arial"/>
          <w:color w:val="808080" w:themeColor="background1" w:themeShade="80"/>
          <w:sz w:val="18"/>
          <w:szCs w:val="18"/>
        </w:rPr>
        <w:t xml:space="preserve">academic institution </w:t>
      </w:r>
      <w:r w:rsidRPr="00FF5312">
        <w:rPr>
          <w:rFonts w:cs="Arial"/>
          <w:color w:val="808080" w:themeColor="background1" w:themeShade="80"/>
          <w:sz w:val="18"/>
          <w:szCs w:val="18"/>
        </w:rPr>
        <w:t>as the intern(s) or the academic supervisor(s); and</w:t>
      </w:r>
    </w:p>
    <w:p w14:paraId="1FC61FBF" w14:textId="6FE0321F" w:rsidR="00C83ED5" w:rsidRPr="00FF5312" w:rsidRDefault="00C83ED5" w:rsidP="008C1210">
      <w:pPr>
        <w:pStyle w:val="ListParagraph"/>
        <w:numPr>
          <w:ilvl w:val="0"/>
          <w:numId w:val="4"/>
        </w:numPr>
        <w:ind w:left="714" w:hanging="357"/>
        <w:rPr>
          <w:rFonts w:cs="Arial"/>
          <w:color w:val="808080" w:themeColor="background1" w:themeShade="80"/>
          <w:sz w:val="18"/>
          <w:szCs w:val="18"/>
        </w:rPr>
      </w:pPr>
      <w:r w:rsidRPr="00FF5312">
        <w:rPr>
          <w:rFonts w:cs="Arial"/>
          <w:color w:val="808080" w:themeColor="background1" w:themeShade="80"/>
          <w:sz w:val="18"/>
          <w:szCs w:val="18"/>
        </w:rPr>
        <w:t>NOT have had any collaboration with the intern(s) or the academic supervisor(s) or the partner(s) during the past five (5) years or planned for the near future.</w:t>
      </w:r>
    </w:p>
    <w:p w14:paraId="0EBC99E9" w14:textId="72B03532" w:rsidR="00C83ED5" w:rsidRPr="00FF5312" w:rsidRDefault="00C83ED5" w:rsidP="008C1210">
      <w:pPr>
        <w:spacing w:before="60" w:line="276" w:lineRule="auto"/>
        <w:rPr>
          <w:rFonts w:cs="Arial"/>
          <w:color w:val="C00000"/>
          <w:sz w:val="18"/>
          <w:szCs w:val="18"/>
        </w:rPr>
      </w:pPr>
      <w:r w:rsidRPr="00FF5312">
        <w:rPr>
          <w:rFonts w:cs="Arial"/>
          <w:color w:val="C00000"/>
          <w:sz w:val="18"/>
          <w:szCs w:val="18"/>
        </w:rPr>
        <w:t>Please note that suggest</w:t>
      </w:r>
      <w:r w:rsidR="004B6385" w:rsidRPr="00FF5312">
        <w:rPr>
          <w:rFonts w:cs="Arial"/>
          <w:color w:val="C00000"/>
          <w:sz w:val="18"/>
          <w:szCs w:val="18"/>
        </w:rPr>
        <w:t>ed</w:t>
      </w:r>
      <w:r w:rsidRPr="00FF5312">
        <w:rPr>
          <w:rFonts w:cs="Arial"/>
          <w:color w:val="C00000"/>
          <w:sz w:val="18"/>
          <w:szCs w:val="18"/>
        </w:rPr>
        <w:t xml:space="preserve"> reviewers who qualify as arms-length </w:t>
      </w:r>
      <w:r w:rsidR="004B6385" w:rsidRPr="00FF5312">
        <w:rPr>
          <w:rFonts w:cs="Arial"/>
          <w:color w:val="C00000"/>
          <w:sz w:val="18"/>
          <w:szCs w:val="18"/>
        </w:rPr>
        <w:t>are required for</w:t>
      </w:r>
      <w:r w:rsidRPr="00FF5312">
        <w:rPr>
          <w:rFonts w:cs="Arial"/>
          <w:color w:val="C00000"/>
          <w:sz w:val="18"/>
          <w:szCs w:val="18"/>
        </w:rPr>
        <w:t xml:space="preserve"> the review of your application.</w:t>
      </w:r>
    </w:p>
    <w:p w14:paraId="746949F8" w14:textId="77777777" w:rsidR="00C83ED5" w:rsidRPr="00FF5312" w:rsidRDefault="00C83ED5" w:rsidP="008C1210">
      <w:pPr>
        <w:spacing w:before="120" w:line="276" w:lineRule="auto"/>
        <w:rPr>
          <w:rFonts w:cs="Arial"/>
          <w:sz w:val="20"/>
          <w:szCs w:val="20"/>
        </w:rPr>
      </w:pPr>
      <w:r w:rsidRPr="00FF5312">
        <w:rPr>
          <w:rFonts w:cs="Arial"/>
          <w:b/>
          <w:sz w:val="20"/>
          <w:szCs w:val="20"/>
        </w:rPr>
        <w:t>Reviewer 1:</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23653" w:rsidRPr="00387900" w14:paraId="50A6E0EB" w14:textId="77777777" w:rsidTr="003444E6">
        <w:tc>
          <w:tcPr>
            <w:tcW w:w="2013" w:type="dxa"/>
          </w:tcPr>
          <w:p w14:paraId="0647B67E" w14:textId="77777777" w:rsidR="00823653" w:rsidRPr="00FF5312" w:rsidRDefault="00823653" w:rsidP="008C1210">
            <w:pPr>
              <w:spacing w:line="276" w:lineRule="auto"/>
              <w:rPr>
                <w:rFonts w:cs="Arial"/>
                <w:sz w:val="18"/>
                <w:szCs w:val="18"/>
              </w:rPr>
            </w:pPr>
            <w:r w:rsidRPr="00FF5312">
              <w:rPr>
                <w:rFonts w:cs="Arial"/>
                <w:sz w:val="18"/>
                <w:szCs w:val="18"/>
              </w:rPr>
              <w:t>Name:</w:t>
            </w:r>
          </w:p>
        </w:tc>
        <w:tc>
          <w:tcPr>
            <w:tcW w:w="7059" w:type="dxa"/>
          </w:tcPr>
          <w:p w14:paraId="0830BBF2" w14:textId="4F3397D1" w:rsidR="00823653" w:rsidRPr="00FF5312" w:rsidRDefault="0021082C" w:rsidP="008C1210">
            <w:pPr>
              <w:spacing w:line="276" w:lineRule="auto"/>
              <w:rPr>
                <w:rFonts w:cs="Arial"/>
                <w:sz w:val="18"/>
                <w:szCs w:val="18"/>
              </w:rPr>
            </w:pPr>
            <w:r w:rsidRPr="0021082C">
              <w:rPr>
                <w:rFonts w:cs="Arial"/>
                <w:sz w:val="18"/>
                <w:szCs w:val="18"/>
              </w:rPr>
              <w:t>Nizar Bouguila</w:t>
            </w:r>
          </w:p>
        </w:tc>
      </w:tr>
      <w:tr w:rsidR="00823653" w:rsidRPr="00387900" w14:paraId="7116FCC0" w14:textId="77777777" w:rsidTr="003444E6">
        <w:tc>
          <w:tcPr>
            <w:tcW w:w="2013" w:type="dxa"/>
          </w:tcPr>
          <w:p w14:paraId="2D0F8571" w14:textId="28A0EBDA" w:rsidR="00823653" w:rsidRPr="00FF5312" w:rsidRDefault="00227842" w:rsidP="008C1210">
            <w:pPr>
              <w:spacing w:line="276" w:lineRule="auto"/>
              <w:rPr>
                <w:rFonts w:cs="Arial"/>
                <w:sz w:val="18"/>
                <w:szCs w:val="18"/>
              </w:rPr>
            </w:pPr>
            <w:r w:rsidRPr="00FF5312">
              <w:rPr>
                <w:rFonts w:cs="Arial"/>
                <w:sz w:val="18"/>
                <w:szCs w:val="18"/>
              </w:rPr>
              <w:t>Academic institution</w:t>
            </w:r>
            <w:r w:rsidR="00823653" w:rsidRPr="00FF5312">
              <w:rPr>
                <w:rFonts w:cs="Arial"/>
                <w:sz w:val="18"/>
                <w:szCs w:val="18"/>
              </w:rPr>
              <w:t>:</w:t>
            </w:r>
          </w:p>
        </w:tc>
        <w:tc>
          <w:tcPr>
            <w:tcW w:w="7059" w:type="dxa"/>
          </w:tcPr>
          <w:p w14:paraId="477F135F" w14:textId="03765D5E" w:rsidR="00823653" w:rsidRPr="00FF5312" w:rsidRDefault="000D6919" w:rsidP="000D6919">
            <w:pPr>
              <w:spacing w:line="276" w:lineRule="auto"/>
              <w:rPr>
                <w:rFonts w:cs="Arial"/>
                <w:sz w:val="18"/>
                <w:szCs w:val="18"/>
              </w:rPr>
            </w:pPr>
            <w:r>
              <w:rPr>
                <w:rFonts w:cs="Arial"/>
                <w:sz w:val="18"/>
                <w:szCs w:val="18"/>
              </w:rPr>
              <w:t>Concordia University,</w:t>
            </w:r>
            <w:r>
              <w:rPr>
                <w:rFonts w:eastAsia="Calibri" w:cs="Arial"/>
                <w:sz w:val="18"/>
                <w:szCs w:val="18"/>
              </w:rPr>
              <w:t xml:space="preserve"> Canada</w:t>
            </w:r>
          </w:p>
        </w:tc>
      </w:tr>
      <w:tr w:rsidR="00823653" w:rsidRPr="00387900" w14:paraId="705FBC79" w14:textId="77777777" w:rsidTr="003444E6">
        <w:tc>
          <w:tcPr>
            <w:tcW w:w="2013" w:type="dxa"/>
          </w:tcPr>
          <w:p w14:paraId="19EB3868" w14:textId="77777777" w:rsidR="00823653" w:rsidRPr="00FF5312" w:rsidRDefault="00823653" w:rsidP="008C1210">
            <w:pPr>
              <w:spacing w:line="276" w:lineRule="auto"/>
              <w:rPr>
                <w:rFonts w:cs="Arial"/>
                <w:sz w:val="18"/>
                <w:szCs w:val="18"/>
              </w:rPr>
            </w:pPr>
            <w:r w:rsidRPr="00FF5312">
              <w:rPr>
                <w:rFonts w:cs="Arial"/>
                <w:sz w:val="18"/>
                <w:szCs w:val="18"/>
              </w:rPr>
              <w:t>Department:</w:t>
            </w:r>
          </w:p>
        </w:tc>
        <w:tc>
          <w:tcPr>
            <w:tcW w:w="7059" w:type="dxa"/>
          </w:tcPr>
          <w:p w14:paraId="6FDF9B8F" w14:textId="68BF5C29" w:rsidR="00823653" w:rsidRPr="00FF5312" w:rsidRDefault="0021082C" w:rsidP="008C1210">
            <w:pPr>
              <w:spacing w:line="276" w:lineRule="auto"/>
              <w:rPr>
                <w:rFonts w:cs="Arial"/>
                <w:sz w:val="18"/>
                <w:szCs w:val="18"/>
              </w:rPr>
            </w:pPr>
            <w:r w:rsidRPr="0021082C">
              <w:rPr>
                <w:rFonts w:cs="Arial"/>
                <w:sz w:val="18"/>
                <w:szCs w:val="18"/>
              </w:rPr>
              <w:t>Concordia Institute for Information Systems Engineering</w:t>
            </w:r>
          </w:p>
        </w:tc>
      </w:tr>
      <w:tr w:rsidR="00823653" w:rsidRPr="00387900" w14:paraId="4DD84730" w14:textId="77777777" w:rsidTr="003444E6">
        <w:tc>
          <w:tcPr>
            <w:tcW w:w="2013" w:type="dxa"/>
          </w:tcPr>
          <w:p w14:paraId="23CE7428" w14:textId="77777777" w:rsidR="00823653" w:rsidRPr="00FF5312" w:rsidRDefault="00823653" w:rsidP="008C1210">
            <w:pPr>
              <w:spacing w:line="276" w:lineRule="auto"/>
              <w:rPr>
                <w:rFonts w:cs="Arial"/>
                <w:sz w:val="18"/>
                <w:szCs w:val="18"/>
              </w:rPr>
            </w:pPr>
            <w:r w:rsidRPr="00FF5312">
              <w:rPr>
                <w:rFonts w:cs="Arial"/>
                <w:sz w:val="18"/>
                <w:szCs w:val="18"/>
              </w:rPr>
              <w:t>Email:</w:t>
            </w:r>
          </w:p>
        </w:tc>
        <w:tc>
          <w:tcPr>
            <w:tcW w:w="7059" w:type="dxa"/>
          </w:tcPr>
          <w:p w14:paraId="424AE24C" w14:textId="35AA2550" w:rsidR="00823653" w:rsidRPr="00FF5312" w:rsidRDefault="0021082C" w:rsidP="008C1210">
            <w:pPr>
              <w:spacing w:line="276" w:lineRule="auto"/>
              <w:rPr>
                <w:rFonts w:cs="Arial"/>
                <w:sz w:val="18"/>
                <w:szCs w:val="18"/>
              </w:rPr>
            </w:pPr>
            <w:r w:rsidRPr="0021082C">
              <w:rPr>
                <w:rFonts w:cs="Arial"/>
                <w:sz w:val="18"/>
                <w:szCs w:val="18"/>
              </w:rPr>
              <w:t>nizar.bouguila@concordia.ca</w:t>
            </w:r>
          </w:p>
        </w:tc>
      </w:tr>
    </w:tbl>
    <w:p w14:paraId="7D2FE482" w14:textId="77777777" w:rsidR="00C83ED5" w:rsidRPr="00FF5312" w:rsidRDefault="00C83ED5" w:rsidP="008C1210">
      <w:pPr>
        <w:spacing w:before="60" w:line="276" w:lineRule="auto"/>
        <w:rPr>
          <w:rFonts w:cs="Arial"/>
          <w:sz w:val="20"/>
          <w:szCs w:val="20"/>
        </w:rPr>
      </w:pPr>
      <w:r w:rsidRPr="00FF5312">
        <w:rPr>
          <w:rFonts w:cs="Arial"/>
          <w:b/>
          <w:sz w:val="20"/>
          <w:szCs w:val="20"/>
        </w:rPr>
        <w:t>Reviewer 2:</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8F21EE" w14:paraId="0AAC6984" w14:textId="77777777" w:rsidTr="003444E6">
        <w:tc>
          <w:tcPr>
            <w:tcW w:w="2013" w:type="dxa"/>
          </w:tcPr>
          <w:p w14:paraId="315E5AE5" w14:textId="77777777" w:rsidR="00896725" w:rsidRPr="00FF5312" w:rsidRDefault="00896725" w:rsidP="008C1210">
            <w:pPr>
              <w:spacing w:line="276" w:lineRule="auto"/>
              <w:rPr>
                <w:rFonts w:cs="Arial"/>
                <w:sz w:val="18"/>
                <w:szCs w:val="18"/>
              </w:rPr>
            </w:pPr>
            <w:r w:rsidRPr="00FF5312">
              <w:rPr>
                <w:rFonts w:cs="Arial"/>
                <w:sz w:val="18"/>
                <w:szCs w:val="18"/>
              </w:rPr>
              <w:t>Name:</w:t>
            </w:r>
          </w:p>
        </w:tc>
        <w:tc>
          <w:tcPr>
            <w:tcW w:w="7059" w:type="dxa"/>
          </w:tcPr>
          <w:p w14:paraId="0BD1CCD9" w14:textId="253DCECF" w:rsidR="00896725" w:rsidRPr="008F21EE" w:rsidRDefault="008F21EE" w:rsidP="008F21EE">
            <w:pPr>
              <w:spacing w:line="276" w:lineRule="auto"/>
              <w:rPr>
                <w:rFonts w:cs="Arial"/>
                <w:sz w:val="18"/>
                <w:szCs w:val="18"/>
                <w:lang w:val="fr-CA"/>
              </w:rPr>
            </w:pPr>
            <w:r w:rsidRPr="008F21EE">
              <w:rPr>
                <w:rFonts w:cs="Arial"/>
                <w:sz w:val="18"/>
                <w:szCs w:val="18"/>
                <w:lang w:val="fr-CA"/>
              </w:rPr>
              <w:t xml:space="preserve">Stéphane Gagnon </w:t>
            </w:r>
          </w:p>
        </w:tc>
      </w:tr>
      <w:tr w:rsidR="00896725" w:rsidRPr="0001070B" w14:paraId="03E24288" w14:textId="77777777" w:rsidTr="003444E6">
        <w:tc>
          <w:tcPr>
            <w:tcW w:w="2013" w:type="dxa"/>
          </w:tcPr>
          <w:p w14:paraId="1358A7C6" w14:textId="11C09915" w:rsidR="00896725" w:rsidRPr="00FF5312" w:rsidRDefault="00227842" w:rsidP="008C1210">
            <w:pPr>
              <w:spacing w:line="276" w:lineRule="auto"/>
              <w:rPr>
                <w:rFonts w:cs="Arial"/>
                <w:sz w:val="18"/>
                <w:szCs w:val="18"/>
              </w:rPr>
            </w:pPr>
            <w:r w:rsidRPr="00FF5312">
              <w:rPr>
                <w:rFonts w:cs="Arial"/>
                <w:sz w:val="18"/>
                <w:szCs w:val="18"/>
              </w:rPr>
              <w:t>Academic institution</w:t>
            </w:r>
            <w:r w:rsidR="00896725" w:rsidRPr="00FF5312">
              <w:rPr>
                <w:rFonts w:cs="Arial"/>
                <w:sz w:val="18"/>
                <w:szCs w:val="18"/>
              </w:rPr>
              <w:t>:</w:t>
            </w:r>
          </w:p>
        </w:tc>
        <w:tc>
          <w:tcPr>
            <w:tcW w:w="7059" w:type="dxa"/>
          </w:tcPr>
          <w:p w14:paraId="4B2920F5" w14:textId="0BE3AA4A" w:rsidR="00896725" w:rsidRPr="008F21EE" w:rsidRDefault="008F21EE" w:rsidP="008C1210">
            <w:pPr>
              <w:spacing w:line="276" w:lineRule="auto"/>
              <w:rPr>
                <w:rFonts w:cs="Arial"/>
                <w:sz w:val="18"/>
                <w:szCs w:val="18"/>
                <w:lang w:val="fr-CA"/>
              </w:rPr>
            </w:pPr>
            <w:r w:rsidRPr="008F21EE">
              <w:rPr>
                <w:rFonts w:cs="Arial"/>
                <w:sz w:val="18"/>
                <w:szCs w:val="18"/>
                <w:lang w:val="fr-CA"/>
              </w:rPr>
              <w:t>Université du Québec en Outaouais</w:t>
            </w:r>
            <w:r w:rsidR="000D6919" w:rsidRPr="0001070B">
              <w:rPr>
                <w:rFonts w:eastAsia="Calibri" w:cs="Arial"/>
                <w:sz w:val="18"/>
                <w:szCs w:val="18"/>
                <w:lang w:val="fr-CA"/>
              </w:rPr>
              <w:t>, Canada</w:t>
            </w:r>
          </w:p>
        </w:tc>
      </w:tr>
      <w:tr w:rsidR="00896725" w:rsidRPr="00387900" w14:paraId="0C22DFAD" w14:textId="77777777" w:rsidTr="003444E6">
        <w:tc>
          <w:tcPr>
            <w:tcW w:w="2013" w:type="dxa"/>
          </w:tcPr>
          <w:p w14:paraId="1A1F019F" w14:textId="77777777" w:rsidR="00896725" w:rsidRPr="00FF5312" w:rsidRDefault="00896725" w:rsidP="008C1210">
            <w:pPr>
              <w:spacing w:line="276" w:lineRule="auto"/>
              <w:rPr>
                <w:rFonts w:cs="Arial"/>
                <w:sz w:val="18"/>
                <w:szCs w:val="18"/>
              </w:rPr>
            </w:pPr>
            <w:r w:rsidRPr="00FF5312">
              <w:rPr>
                <w:rFonts w:cs="Arial"/>
                <w:sz w:val="18"/>
                <w:szCs w:val="18"/>
              </w:rPr>
              <w:t>Department:</w:t>
            </w:r>
          </w:p>
        </w:tc>
        <w:tc>
          <w:tcPr>
            <w:tcW w:w="7059" w:type="dxa"/>
          </w:tcPr>
          <w:p w14:paraId="328DFCAA" w14:textId="296BA26E" w:rsidR="00896725" w:rsidRPr="00FF5312" w:rsidRDefault="008F21EE" w:rsidP="008C1210">
            <w:pPr>
              <w:spacing w:line="276" w:lineRule="auto"/>
              <w:rPr>
                <w:rFonts w:cs="Arial"/>
                <w:sz w:val="18"/>
                <w:szCs w:val="18"/>
              </w:rPr>
            </w:pPr>
            <w:r w:rsidRPr="008F21EE">
              <w:rPr>
                <w:rFonts w:cs="Arial"/>
                <w:sz w:val="18"/>
                <w:szCs w:val="18"/>
                <w:lang w:val="fr-CA"/>
              </w:rPr>
              <w:t>Département des sciences administratives</w:t>
            </w:r>
          </w:p>
        </w:tc>
      </w:tr>
      <w:tr w:rsidR="00896725" w:rsidRPr="00387900" w14:paraId="4BF271CA" w14:textId="77777777" w:rsidTr="003444E6">
        <w:tc>
          <w:tcPr>
            <w:tcW w:w="2013" w:type="dxa"/>
          </w:tcPr>
          <w:p w14:paraId="30EBA220" w14:textId="77777777" w:rsidR="00896725" w:rsidRPr="00FF5312" w:rsidRDefault="00896725" w:rsidP="008C1210">
            <w:pPr>
              <w:spacing w:line="276" w:lineRule="auto"/>
              <w:rPr>
                <w:rFonts w:cs="Arial"/>
                <w:sz w:val="18"/>
                <w:szCs w:val="18"/>
              </w:rPr>
            </w:pPr>
            <w:r w:rsidRPr="00FF5312">
              <w:rPr>
                <w:rFonts w:cs="Arial"/>
                <w:sz w:val="18"/>
                <w:szCs w:val="18"/>
              </w:rPr>
              <w:t>Email:</w:t>
            </w:r>
          </w:p>
        </w:tc>
        <w:tc>
          <w:tcPr>
            <w:tcW w:w="7059" w:type="dxa"/>
          </w:tcPr>
          <w:p w14:paraId="5AB77AE4" w14:textId="47BC1420" w:rsidR="00896725" w:rsidRPr="00FF5312" w:rsidRDefault="008F21EE" w:rsidP="008F21EE">
            <w:pPr>
              <w:spacing w:line="276" w:lineRule="auto"/>
              <w:rPr>
                <w:rFonts w:cs="Arial"/>
                <w:sz w:val="18"/>
                <w:szCs w:val="18"/>
              </w:rPr>
            </w:pPr>
            <w:r w:rsidRPr="008F21EE">
              <w:rPr>
                <w:rFonts w:cs="Arial"/>
                <w:sz w:val="18"/>
                <w:szCs w:val="18"/>
                <w:lang w:val="fr-CA"/>
              </w:rPr>
              <w:t>stephane.gagnon@uqo.ca</w:t>
            </w:r>
          </w:p>
        </w:tc>
      </w:tr>
    </w:tbl>
    <w:p w14:paraId="2F0440FA" w14:textId="77777777" w:rsidR="00C83ED5" w:rsidRPr="00FF5312" w:rsidRDefault="00C83ED5" w:rsidP="008C1210">
      <w:pPr>
        <w:spacing w:before="60" w:line="276" w:lineRule="auto"/>
        <w:rPr>
          <w:rFonts w:cs="Arial"/>
          <w:sz w:val="20"/>
          <w:szCs w:val="20"/>
        </w:rPr>
      </w:pPr>
      <w:r w:rsidRPr="00FF5312">
        <w:rPr>
          <w:rFonts w:cs="Arial"/>
          <w:b/>
          <w:sz w:val="20"/>
          <w:szCs w:val="20"/>
        </w:rPr>
        <w:t>Reviewer 3:</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345C68E1" w14:textId="77777777" w:rsidTr="003444E6">
        <w:tc>
          <w:tcPr>
            <w:tcW w:w="2013" w:type="dxa"/>
          </w:tcPr>
          <w:p w14:paraId="513D948E" w14:textId="77777777" w:rsidR="00896725" w:rsidRPr="00FF5312" w:rsidRDefault="00896725" w:rsidP="008C1210">
            <w:pPr>
              <w:spacing w:line="276" w:lineRule="auto"/>
              <w:rPr>
                <w:rFonts w:cs="Arial"/>
                <w:sz w:val="18"/>
                <w:szCs w:val="18"/>
              </w:rPr>
            </w:pPr>
            <w:r w:rsidRPr="00FF5312">
              <w:rPr>
                <w:rFonts w:cs="Arial"/>
                <w:sz w:val="18"/>
                <w:szCs w:val="18"/>
              </w:rPr>
              <w:t>Name:</w:t>
            </w:r>
          </w:p>
        </w:tc>
        <w:tc>
          <w:tcPr>
            <w:tcW w:w="7059" w:type="dxa"/>
          </w:tcPr>
          <w:p w14:paraId="4278EE57" w14:textId="525E3D1E" w:rsidR="00896725" w:rsidRPr="00FF5312" w:rsidRDefault="0021082C" w:rsidP="008C1210">
            <w:pPr>
              <w:spacing w:line="276" w:lineRule="auto"/>
              <w:rPr>
                <w:rFonts w:cs="Arial"/>
                <w:sz w:val="18"/>
                <w:szCs w:val="18"/>
              </w:rPr>
            </w:pPr>
            <w:r>
              <w:rPr>
                <w:rFonts w:cs="Arial"/>
                <w:sz w:val="18"/>
                <w:szCs w:val="18"/>
                <w:lang w:val="en-CA"/>
              </w:rPr>
              <w:t>Ha</w:t>
            </w:r>
            <w:r w:rsidRPr="008120AF">
              <w:rPr>
                <w:rFonts w:cs="Arial"/>
                <w:sz w:val="18"/>
                <w:szCs w:val="18"/>
                <w:lang w:val="en-CA"/>
              </w:rPr>
              <w:t>mid</w:t>
            </w:r>
            <w:r>
              <w:rPr>
                <w:rFonts w:cs="Arial"/>
                <w:sz w:val="18"/>
                <w:szCs w:val="18"/>
                <w:lang w:val="en-CA"/>
              </w:rPr>
              <w:t xml:space="preserve"> </w:t>
            </w:r>
            <w:r w:rsidRPr="008120AF">
              <w:rPr>
                <w:rFonts w:cs="Arial"/>
                <w:sz w:val="18"/>
                <w:szCs w:val="18"/>
                <w:lang w:val="en-CA"/>
              </w:rPr>
              <w:t>Nach</w:t>
            </w:r>
          </w:p>
        </w:tc>
      </w:tr>
      <w:tr w:rsidR="00896725" w:rsidRPr="0001070B" w14:paraId="3A3A9499" w14:textId="77777777" w:rsidTr="003444E6">
        <w:tc>
          <w:tcPr>
            <w:tcW w:w="2013" w:type="dxa"/>
          </w:tcPr>
          <w:p w14:paraId="58306172" w14:textId="24BD79B8" w:rsidR="00896725" w:rsidRPr="00FF5312" w:rsidRDefault="00227842" w:rsidP="008C1210">
            <w:pPr>
              <w:spacing w:line="276" w:lineRule="auto"/>
              <w:rPr>
                <w:rFonts w:cs="Arial"/>
                <w:sz w:val="18"/>
                <w:szCs w:val="18"/>
              </w:rPr>
            </w:pPr>
            <w:r w:rsidRPr="00FF5312">
              <w:rPr>
                <w:rFonts w:cs="Arial"/>
                <w:sz w:val="18"/>
                <w:szCs w:val="18"/>
              </w:rPr>
              <w:t>Academic institution</w:t>
            </w:r>
            <w:r w:rsidR="00896725" w:rsidRPr="00FF5312">
              <w:rPr>
                <w:rFonts w:cs="Arial"/>
                <w:sz w:val="18"/>
                <w:szCs w:val="18"/>
              </w:rPr>
              <w:t>:</w:t>
            </w:r>
          </w:p>
        </w:tc>
        <w:tc>
          <w:tcPr>
            <w:tcW w:w="7059" w:type="dxa"/>
          </w:tcPr>
          <w:p w14:paraId="531726DB" w14:textId="605E7CC8" w:rsidR="00896725" w:rsidRPr="0021082C" w:rsidRDefault="0021082C" w:rsidP="000D6919">
            <w:pPr>
              <w:spacing w:line="276" w:lineRule="auto"/>
              <w:rPr>
                <w:rFonts w:cs="Arial"/>
                <w:sz w:val="18"/>
                <w:szCs w:val="18"/>
                <w:lang w:val="fr-CA"/>
              </w:rPr>
            </w:pPr>
            <w:r w:rsidRPr="0021082C">
              <w:rPr>
                <w:rFonts w:cs="Arial"/>
                <w:sz w:val="18"/>
                <w:szCs w:val="18"/>
                <w:lang w:val="fr-CA"/>
              </w:rPr>
              <w:t>Université du Québec à Rimouski</w:t>
            </w:r>
            <w:r w:rsidR="000D6919">
              <w:rPr>
                <w:rFonts w:cs="Arial"/>
                <w:sz w:val="18"/>
                <w:szCs w:val="18"/>
                <w:lang w:val="fr-CA"/>
              </w:rPr>
              <w:t xml:space="preserve">, </w:t>
            </w:r>
            <w:r w:rsidR="000D6919" w:rsidRPr="0001070B">
              <w:rPr>
                <w:rFonts w:eastAsia="Calibri" w:cs="Arial"/>
                <w:sz w:val="18"/>
                <w:szCs w:val="18"/>
                <w:lang w:val="fr-CA"/>
              </w:rPr>
              <w:t>Canada</w:t>
            </w:r>
          </w:p>
        </w:tc>
      </w:tr>
      <w:tr w:rsidR="00896725" w:rsidRPr="0001070B" w14:paraId="2C710433" w14:textId="77777777" w:rsidTr="003444E6">
        <w:tc>
          <w:tcPr>
            <w:tcW w:w="2013" w:type="dxa"/>
          </w:tcPr>
          <w:p w14:paraId="746380C7" w14:textId="77777777" w:rsidR="00896725" w:rsidRPr="00FF5312" w:rsidRDefault="00896725" w:rsidP="008C1210">
            <w:pPr>
              <w:spacing w:line="276" w:lineRule="auto"/>
              <w:rPr>
                <w:rFonts w:cs="Arial"/>
                <w:sz w:val="18"/>
                <w:szCs w:val="18"/>
              </w:rPr>
            </w:pPr>
            <w:r w:rsidRPr="00FF5312">
              <w:rPr>
                <w:rFonts w:cs="Arial"/>
                <w:sz w:val="18"/>
                <w:szCs w:val="18"/>
              </w:rPr>
              <w:t>Department:</w:t>
            </w:r>
          </w:p>
        </w:tc>
        <w:tc>
          <w:tcPr>
            <w:tcW w:w="7059" w:type="dxa"/>
          </w:tcPr>
          <w:p w14:paraId="28505246" w14:textId="33D6F93A" w:rsidR="00896725" w:rsidRPr="0021082C" w:rsidRDefault="0021082C" w:rsidP="008C1210">
            <w:pPr>
              <w:spacing w:line="276" w:lineRule="auto"/>
              <w:rPr>
                <w:rFonts w:cs="Arial"/>
                <w:sz w:val="18"/>
                <w:szCs w:val="18"/>
                <w:lang w:val="fr-CA"/>
              </w:rPr>
            </w:pPr>
            <w:r w:rsidRPr="0021082C">
              <w:rPr>
                <w:rFonts w:cs="Arial"/>
                <w:sz w:val="18"/>
                <w:szCs w:val="18"/>
                <w:lang w:val="fr-CA"/>
              </w:rPr>
              <w:t>Secteur disciplinaire des sciences de la gestion</w:t>
            </w:r>
          </w:p>
        </w:tc>
      </w:tr>
      <w:tr w:rsidR="00896725" w:rsidRPr="00387900" w14:paraId="3E963B46" w14:textId="77777777" w:rsidTr="003444E6">
        <w:tc>
          <w:tcPr>
            <w:tcW w:w="2013" w:type="dxa"/>
          </w:tcPr>
          <w:p w14:paraId="06BAD7EC" w14:textId="77777777" w:rsidR="00896725" w:rsidRPr="00FF5312" w:rsidRDefault="00896725" w:rsidP="008C1210">
            <w:pPr>
              <w:spacing w:line="276" w:lineRule="auto"/>
              <w:rPr>
                <w:rFonts w:cs="Arial"/>
                <w:sz w:val="18"/>
                <w:szCs w:val="18"/>
              </w:rPr>
            </w:pPr>
            <w:r w:rsidRPr="00FF5312">
              <w:rPr>
                <w:rFonts w:cs="Arial"/>
                <w:sz w:val="18"/>
                <w:szCs w:val="18"/>
              </w:rPr>
              <w:t>Email:</w:t>
            </w:r>
          </w:p>
        </w:tc>
        <w:tc>
          <w:tcPr>
            <w:tcW w:w="7059" w:type="dxa"/>
          </w:tcPr>
          <w:p w14:paraId="48FA1F79" w14:textId="22294800" w:rsidR="00896725" w:rsidRPr="00FF5312" w:rsidRDefault="0021082C" w:rsidP="008C1210">
            <w:pPr>
              <w:spacing w:line="276" w:lineRule="auto"/>
              <w:rPr>
                <w:rFonts w:cs="Arial"/>
                <w:sz w:val="18"/>
                <w:szCs w:val="18"/>
              </w:rPr>
            </w:pPr>
            <w:r w:rsidRPr="008120AF">
              <w:rPr>
                <w:rFonts w:cs="Arial"/>
                <w:sz w:val="18"/>
                <w:szCs w:val="18"/>
                <w:lang w:val="en-CA"/>
              </w:rPr>
              <w:t>hamid_nach@uqar.ca</w:t>
            </w:r>
          </w:p>
        </w:tc>
      </w:tr>
    </w:tbl>
    <w:p w14:paraId="246CCFDD" w14:textId="77777777" w:rsidR="00896725" w:rsidRPr="00FF5312" w:rsidRDefault="00C83ED5" w:rsidP="008C1210">
      <w:pPr>
        <w:spacing w:before="60" w:line="276" w:lineRule="auto"/>
        <w:rPr>
          <w:rFonts w:cs="Arial"/>
          <w:b/>
          <w:sz w:val="20"/>
          <w:szCs w:val="20"/>
        </w:rPr>
      </w:pPr>
      <w:r w:rsidRPr="00FF5312">
        <w:rPr>
          <w:rFonts w:cs="Arial"/>
          <w:b/>
          <w:sz w:val="20"/>
          <w:szCs w:val="20"/>
        </w:rPr>
        <w:t>Reviewer 4:</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543A1CFA" w14:textId="77777777" w:rsidTr="003444E6">
        <w:tc>
          <w:tcPr>
            <w:tcW w:w="2013" w:type="dxa"/>
          </w:tcPr>
          <w:p w14:paraId="7D6F062E" w14:textId="77777777" w:rsidR="00896725" w:rsidRPr="00FF5312" w:rsidRDefault="00C83ED5" w:rsidP="008C1210">
            <w:pPr>
              <w:spacing w:line="276" w:lineRule="auto"/>
              <w:rPr>
                <w:rFonts w:cs="Arial"/>
                <w:sz w:val="18"/>
                <w:szCs w:val="18"/>
              </w:rPr>
            </w:pPr>
            <w:r w:rsidRPr="00FF5312">
              <w:rPr>
                <w:rFonts w:cs="Arial"/>
                <w:sz w:val="18"/>
                <w:szCs w:val="18"/>
              </w:rPr>
              <w:t xml:space="preserve"> </w:t>
            </w:r>
            <w:r w:rsidR="00896725" w:rsidRPr="00FF5312">
              <w:rPr>
                <w:rFonts w:cs="Arial"/>
                <w:sz w:val="18"/>
                <w:szCs w:val="18"/>
              </w:rPr>
              <w:t>Name:</w:t>
            </w:r>
          </w:p>
        </w:tc>
        <w:tc>
          <w:tcPr>
            <w:tcW w:w="7059" w:type="dxa"/>
          </w:tcPr>
          <w:p w14:paraId="274D1C0E" w14:textId="387A5282" w:rsidR="00896725" w:rsidRPr="0021082C" w:rsidRDefault="008F21EE" w:rsidP="008F21EE">
            <w:pPr>
              <w:spacing w:line="276" w:lineRule="auto"/>
              <w:rPr>
                <w:rFonts w:cs="Arial"/>
                <w:sz w:val="18"/>
                <w:szCs w:val="18"/>
              </w:rPr>
            </w:pPr>
            <w:r w:rsidRPr="008F21EE">
              <w:rPr>
                <w:rFonts w:eastAsia="Calibri" w:cs="Arial"/>
                <w:sz w:val="18"/>
                <w:szCs w:val="18"/>
              </w:rPr>
              <w:t>Elaine Mosconi</w:t>
            </w:r>
          </w:p>
        </w:tc>
      </w:tr>
      <w:tr w:rsidR="00473EEF" w:rsidRPr="00387900" w14:paraId="270FD8F5" w14:textId="77777777" w:rsidTr="003444E6">
        <w:tc>
          <w:tcPr>
            <w:tcW w:w="2013" w:type="dxa"/>
          </w:tcPr>
          <w:p w14:paraId="54767F22" w14:textId="13F35F70" w:rsidR="00473EEF" w:rsidRPr="00FF5312" w:rsidRDefault="00473EEF" w:rsidP="008C1210">
            <w:pPr>
              <w:spacing w:line="276" w:lineRule="auto"/>
              <w:rPr>
                <w:rFonts w:cs="Arial"/>
                <w:sz w:val="18"/>
                <w:szCs w:val="18"/>
              </w:rPr>
            </w:pPr>
            <w:r w:rsidRPr="00FF5312">
              <w:rPr>
                <w:rFonts w:cs="Arial"/>
                <w:sz w:val="18"/>
                <w:szCs w:val="18"/>
              </w:rPr>
              <w:t>Academic institution:</w:t>
            </w:r>
          </w:p>
        </w:tc>
        <w:tc>
          <w:tcPr>
            <w:tcW w:w="7059" w:type="dxa"/>
          </w:tcPr>
          <w:p w14:paraId="60F80CCC" w14:textId="5542ECC4" w:rsidR="00473EEF" w:rsidRPr="0021082C" w:rsidRDefault="008F21EE" w:rsidP="000D6919">
            <w:pPr>
              <w:spacing w:line="276" w:lineRule="auto"/>
              <w:rPr>
                <w:rFonts w:cs="Arial"/>
                <w:sz w:val="18"/>
                <w:szCs w:val="18"/>
              </w:rPr>
            </w:pPr>
            <w:r w:rsidRPr="008F21EE">
              <w:rPr>
                <w:rFonts w:eastAsia="Calibri" w:cs="Arial"/>
                <w:sz w:val="18"/>
                <w:szCs w:val="18"/>
                <w:lang w:val="fr-CA"/>
              </w:rPr>
              <w:t>Université de Sherbrooke</w:t>
            </w:r>
            <w:r w:rsidR="000D6919">
              <w:rPr>
                <w:rFonts w:eastAsia="Calibri" w:cs="Arial"/>
                <w:sz w:val="18"/>
                <w:szCs w:val="18"/>
                <w:lang w:val="fr-CA"/>
              </w:rPr>
              <w:t xml:space="preserve">, </w:t>
            </w:r>
            <w:r w:rsidR="000D6919">
              <w:rPr>
                <w:rFonts w:eastAsia="Calibri" w:cs="Arial"/>
                <w:sz w:val="18"/>
                <w:szCs w:val="18"/>
              </w:rPr>
              <w:t>Canada</w:t>
            </w:r>
          </w:p>
        </w:tc>
      </w:tr>
      <w:tr w:rsidR="00473EEF" w:rsidRPr="00387900" w14:paraId="0BA61961" w14:textId="77777777" w:rsidTr="003444E6">
        <w:tc>
          <w:tcPr>
            <w:tcW w:w="2013" w:type="dxa"/>
          </w:tcPr>
          <w:p w14:paraId="26030998" w14:textId="77777777" w:rsidR="00473EEF" w:rsidRPr="00FF5312" w:rsidRDefault="00473EEF" w:rsidP="008C1210">
            <w:pPr>
              <w:spacing w:line="276" w:lineRule="auto"/>
              <w:rPr>
                <w:rFonts w:cs="Arial"/>
                <w:sz w:val="18"/>
                <w:szCs w:val="18"/>
              </w:rPr>
            </w:pPr>
            <w:r w:rsidRPr="00FF5312">
              <w:rPr>
                <w:rFonts w:cs="Arial"/>
                <w:sz w:val="18"/>
                <w:szCs w:val="18"/>
              </w:rPr>
              <w:t>Department:</w:t>
            </w:r>
          </w:p>
        </w:tc>
        <w:tc>
          <w:tcPr>
            <w:tcW w:w="7059" w:type="dxa"/>
          </w:tcPr>
          <w:p w14:paraId="5D93D6D9" w14:textId="1E8FD53E" w:rsidR="00473EEF" w:rsidRPr="0021082C" w:rsidRDefault="008F21EE" w:rsidP="008C1210">
            <w:pPr>
              <w:spacing w:line="276" w:lineRule="auto"/>
              <w:rPr>
                <w:rFonts w:cs="Arial"/>
                <w:sz w:val="18"/>
                <w:szCs w:val="18"/>
              </w:rPr>
            </w:pPr>
            <w:r w:rsidRPr="008F21EE">
              <w:rPr>
                <w:rFonts w:eastAsia="Calibri" w:cs="Arial"/>
                <w:sz w:val="18"/>
                <w:szCs w:val="18"/>
                <w:lang w:val="fr-CA"/>
              </w:rPr>
              <w:t>École de gestion</w:t>
            </w:r>
          </w:p>
        </w:tc>
      </w:tr>
      <w:tr w:rsidR="00473EEF" w:rsidRPr="00387900" w14:paraId="7778621C" w14:textId="77777777" w:rsidTr="003444E6">
        <w:tc>
          <w:tcPr>
            <w:tcW w:w="2013" w:type="dxa"/>
          </w:tcPr>
          <w:p w14:paraId="7E2849D8" w14:textId="77777777" w:rsidR="00473EEF" w:rsidRPr="00FF5312" w:rsidRDefault="00473EEF" w:rsidP="008C1210">
            <w:pPr>
              <w:spacing w:line="276" w:lineRule="auto"/>
              <w:rPr>
                <w:rFonts w:cs="Arial"/>
                <w:sz w:val="18"/>
                <w:szCs w:val="18"/>
              </w:rPr>
            </w:pPr>
            <w:r w:rsidRPr="00FF5312">
              <w:rPr>
                <w:rFonts w:cs="Arial"/>
                <w:sz w:val="18"/>
                <w:szCs w:val="18"/>
              </w:rPr>
              <w:t>Email:</w:t>
            </w:r>
          </w:p>
        </w:tc>
        <w:tc>
          <w:tcPr>
            <w:tcW w:w="7059" w:type="dxa"/>
          </w:tcPr>
          <w:p w14:paraId="6AA5D8BB" w14:textId="215A4E33" w:rsidR="00473EEF" w:rsidRPr="0021082C" w:rsidRDefault="008F21EE" w:rsidP="008C1210">
            <w:pPr>
              <w:spacing w:line="276" w:lineRule="auto"/>
              <w:rPr>
                <w:rFonts w:cs="Arial"/>
                <w:sz w:val="18"/>
                <w:szCs w:val="18"/>
              </w:rPr>
            </w:pPr>
            <w:r w:rsidRPr="008F21EE">
              <w:rPr>
                <w:rFonts w:eastAsia="Calibri" w:cs="Arial"/>
                <w:sz w:val="18"/>
                <w:szCs w:val="18"/>
              </w:rPr>
              <w:t>Elaine.Mosconi@USherbrooke.ca</w:t>
            </w:r>
          </w:p>
        </w:tc>
      </w:tr>
    </w:tbl>
    <w:p w14:paraId="6058C6C1" w14:textId="77777777" w:rsidR="00C83ED5" w:rsidRPr="00FF5312" w:rsidRDefault="00C83ED5" w:rsidP="008C1210">
      <w:pPr>
        <w:spacing w:before="60" w:line="276" w:lineRule="auto"/>
        <w:rPr>
          <w:rFonts w:cs="Arial"/>
          <w:sz w:val="20"/>
          <w:szCs w:val="20"/>
        </w:rPr>
      </w:pPr>
      <w:r w:rsidRPr="00FF5312">
        <w:rPr>
          <w:rFonts w:cs="Arial"/>
          <w:b/>
          <w:sz w:val="20"/>
          <w:szCs w:val="20"/>
        </w:rPr>
        <w:t>Reviewer 5:</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1358BA45" w14:textId="77777777" w:rsidTr="003444E6">
        <w:tc>
          <w:tcPr>
            <w:tcW w:w="2013" w:type="dxa"/>
          </w:tcPr>
          <w:p w14:paraId="48CDBA3F" w14:textId="77777777" w:rsidR="00896725" w:rsidRPr="00FF5312" w:rsidRDefault="00896725" w:rsidP="008C1210">
            <w:pPr>
              <w:spacing w:line="276" w:lineRule="auto"/>
              <w:rPr>
                <w:rFonts w:cs="Arial"/>
                <w:sz w:val="18"/>
                <w:szCs w:val="18"/>
              </w:rPr>
            </w:pPr>
            <w:r w:rsidRPr="00FF5312">
              <w:rPr>
                <w:rFonts w:cs="Arial"/>
                <w:sz w:val="18"/>
                <w:szCs w:val="18"/>
              </w:rPr>
              <w:t>Name:</w:t>
            </w:r>
          </w:p>
        </w:tc>
        <w:tc>
          <w:tcPr>
            <w:tcW w:w="7059" w:type="dxa"/>
          </w:tcPr>
          <w:p w14:paraId="176EDE74" w14:textId="6F66A7C5" w:rsidR="00896725" w:rsidRPr="0021082C" w:rsidRDefault="004C0F43" w:rsidP="008C1210">
            <w:pPr>
              <w:spacing w:line="276" w:lineRule="auto"/>
              <w:rPr>
                <w:rFonts w:cs="Arial"/>
                <w:sz w:val="18"/>
                <w:szCs w:val="18"/>
              </w:rPr>
            </w:pPr>
            <w:r w:rsidRPr="0021082C">
              <w:rPr>
                <w:rFonts w:eastAsia="Calibri" w:cs="Arial"/>
                <w:sz w:val="18"/>
                <w:szCs w:val="18"/>
              </w:rPr>
              <w:t>Luc Duong</w:t>
            </w:r>
          </w:p>
        </w:tc>
      </w:tr>
      <w:tr w:rsidR="00896725" w:rsidRPr="0001070B" w14:paraId="5958B209" w14:textId="77777777" w:rsidTr="003444E6">
        <w:tc>
          <w:tcPr>
            <w:tcW w:w="2013" w:type="dxa"/>
          </w:tcPr>
          <w:p w14:paraId="4DEEB066" w14:textId="7AA10C1F" w:rsidR="00896725" w:rsidRPr="00FF5312" w:rsidRDefault="00227842" w:rsidP="008C1210">
            <w:pPr>
              <w:spacing w:line="276" w:lineRule="auto"/>
              <w:rPr>
                <w:rFonts w:cs="Arial"/>
                <w:sz w:val="18"/>
                <w:szCs w:val="18"/>
              </w:rPr>
            </w:pPr>
            <w:r w:rsidRPr="00FF5312">
              <w:rPr>
                <w:rFonts w:cs="Arial"/>
                <w:sz w:val="18"/>
                <w:szCs w:val="18"/>
              </w:rPr>
              <w:t>Academic institution</w:t>
            </w:r>
            <w:r w:rsidR="00896725" w:rsidRPr="00FF5312">
              <w:rPr>
                <w:rFonts w:cs="Arial"/>
                <w:sz w:val="18"/>
                <w:szCs w:val="18"/>
              </w:rPr>
              <w:t>:</w:t>
            </w:r>
          </w:p>
        </w:tc>
        <w:tc>
          <w:tcPr>
            <w:tcW w:w="7059" w:type="dxa"/>
          </w:tcPr>
          <w:p w14:paraId="58F20FE5" w14:textId="459A7B73" w:rsidR="00896725" w:rsidRPr="0001070B" w:rsidRDefault="00473EEF" w:rsidP="008C1210">
            <w:pPr>
              <w:spacing w:line="276" w:lineRule="auto"/>
              <w:rPr>
                <w:rFonts w:cs="Arial"/>
                <w:sz w:val="18"/>
                <w:szCs w:val="18"/>
                <w:lang w:val="fr-CA"/>
              </w:rPr>
            </w:pPr>
            <w:r w:rsidRPr="0001070B">
              <w:rPr>
                <w:rFonts w:eastAsia="Calibri" w:cs="Arial"/>
                <w:sz w:val="18"/>
                <w:szCs w:val="18"/>
                <w:lang w:val="fr-CA"/>
              </w:rPr>
              <w:t>L'École de technologie supérieure</w:t>
            </w:r>
            <w:r w:rsidR="000D6919" w:rsidRPr="0001070B">
              <w:rPr>
                <w:rFonts w:eastAsia="Calibri" w:cs="Arial"/>
                <w:sz w:val="18"/>
                <w:szCs w:val="18"/>
                <w:lang w:val="fr-CA"/>
              </w:rPr>
              <w:t>, Canada</w:t>
            </w:r>
          </w:p>
        </w:tc>
      </w:tr>
      <w:tr w:rsidR="00896725" w:rsidRPr="00387900" w14:paraId="618E37E5" w14:textId="77777777" w:rsidTr="003444E6">
        <w:tc>
          <w:tcPr>
            <w:tcW w:w="2013" w:type="dxa"/>
          </w:tcPr>
          <w:p w14:paraId="3AB2E80C" w14:textId="77777777" w:rsidR="00896725" w:rsidRPr="00FF5312" w:rsidRDefault="00896725" w:rsidP="008C1210">
            <w:pPr>
              <w:spacing w:line="276" w:lineRule="auto"/>
              <w:rPr>
                <w:rFonts w:cs="Arial"/>
                <w:sz w:val="18"/>
                <w:szCs w:val="18"/>
              </w:rPr>
            </w:pPr>
            <w:r w:rsidRPr="00FF5312">
              <w:rPr>
                <w:rFonts w:cs="Arial"/>
                <w:sz w:val="18"/>
                <w:szCs w:val="18"/>
              </w:rPr>
              <w:t>Department:</w:t>
            </w:r>
          </w:p>
        </w:tc>
        <w:tc>
          <w:tcPr>
            <w:tcW w:w="7059" w:type="dxa"/>
          </w:tcPr>
          <w:p w14:paraId="7C7CF9F5" w14:textId="668A5A29" w:rsidR="00896725" w:rsidRPr="0021082C" w:rsidRDefault="004C0F43" w:rsidP="008C1210">
            <w:pPr>
              <w:rPr>
                <w:rFonts w:eastAsia="Calibri" w:cs="Arial"/>
                <w:sz w:val="18"/>
                <w:szCs w:val="18"/>
              </w:rPr>
            </w:pPr>
            <w:r w:rsidRPr="0021082C">
              <w:rPr>
                <w:rFonts w:eastAsia="Calibri" w:cs="Arial"/>
                <w:sz w:val="18"/>
                <w:szCs w:val="18"/>
              </w:rPr>
              <w:t>Software and IT engineering</w:t>
            </w:r>
          </w:p>
        </w:tc>
      </w:tr>
      <w:tr w:rsidR="00896725" w:rsidRPr="00387900" w14:paraId="2CF3CA29" w14:textId="77777777" w:rsidTr="003444E6">
        <w:tc>
          <w:tcPr>
            <w:tcW w:w="2013" w:type="dxa"/>
          </w:tcPr>
          <w:p w14:paraId="28032AD4" w14:textId="77777777" w:rsidR="00896725" w:rsidRPr="00FF5312" w:rsidRDefault="00896725" w:rsidP="008C1210">
            <w:pPr>
              <w:spacing w:line="276" w:lineRule="auto"/>
              <w:rPr>
                <w:rFonts w:cs="Arial"/>
                <w:sz w:val="18"/>
                <w:szCs w:val="18"/>
              </w:rPr>
            </w:pPr>
            <w:r w:rsidRPr="00FF5312">
              <w:rPr>
                <w:rFonts w:cs="Arial"/>
                <w:sz w:val="18"/>
                <w:szCs w:val="18"/>
              </w:rPr>
              <w:t>Email:</w:t>
            </w:r>
          </w:p>
        </w:tc>
        <w:tc>
          <w:tcPr>
            <w:tcW w:w="7059" w:type="dxa"/>
          </w:tcPr>
          <w:p w14:paraId="1C8ECA4E" w14:textId="146EE1DB" w:rsidR="00896725" w:rsidRPr="0021082C" w:rsidRDefault="004B6E71" w:rsidP="008C1210">
            <w:pPr>
              <w:spacing w:line="276" w:lineRule="auto"/>
              <w:rPr>
                <w:rFonts w:cs="Arial"/>
                <w:sz w:val="18"/>
                <w:szCs w:val="18"/>
              </w:rPr>
            </w:pPr>
            <w:hyperlink r:id="rId40" w:history="1">
              <w:r w:rsidR="004C0F43" w:rsidRPr="0021082C">
                <w:rPr>
                  <w:rFonts w:eastAsia="Calibri" w:cs="Arial"/>
                  <w:sz w:val="18"/>
                  <w:szCs w:val="18"/>
                </w:rPr>
                <w:t>luc.duong@etsmtl.ca</w:t>
              </w:r>
            </w:hyperlink>
          </w:p>
        </w:tc>
      </w:tr>
    </w:tbl>
    <w:p w14:paraId="3C696AD8" w14:textId="77777777" w:rsidR="00C83ED5" w:rsidRPr="00FF5312" w:rsidRDefault="00C83ED5" w:rsidP="008C1210">
      <w:pPr>
        <w:spacing w:before="60" w:line="276" w:lineRule="auto"/>
        <w:rPr>
          <w:rFonts w:cs="Arial"/>
          <w:sz w:val="20"/>
          <w:szCs w:val="20"/>
        </w:rPr>
      </w:pPr>
      <w:r w:rsidRPr="00FF5312">
        <w:rPr>
          <w:rFonts w:cs="Arial"/>
          <w:b/>
          <w:sz w:val="20"/>
          <w:szCs w:val="20"/>
        </w:rPr>
        <w:t>Reviewer 6:</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FD23FB" w:rsidRPr="00387900" w14:paraId="2AD9FF24" w14:textId="77777777" w:rsidTr="003444E6">
        <w:tc>
          <w:tcPr>
            <w:tcW w:w="2013" w:type="dxa"/>
          </w:tcPr>
          <w:p w14:paraId="3334C46D" w14:textId="63176CD5"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Name:</w:t>
            </w:r>
          </w:p>
        </w:tc>
        <w:tc>
          <w:tcPr>
            <w:tcW w:w="7059" w:type="dxa"/>
          </w:tcPr>
          <w:p w14:paraId="0A6048EA" w14:textId="14B701D2" w:rsidR="00FD23FB" w:rsidRPr="0021082C" w:rsidRDefault="00FD23FB" w:rsidP="008C1210">
            <w:pPr>
              <w:spacing w:line="276" w:lineRule="auto"/>
              <w:rPr>
                <w:rFonts w:cs="Arial"/>
                <w:sz w:val="18"/>
                <w:szCs w:val="18"/>
              </w:rPr>
            </w:pPr>
            <w:r w:rsidRPr="0021082C">
              <w:rPr>
                <w:rFonts w:eastAsia="Calibri" w:cs="Arial"/>
                <w:sz w:val="18"/>
                <w:szCs w:val="18"/>
              </w:rPr>
              <w:t xml:space="preserve">Won-Yong Shin </w:t>
            </w:r>
          </w:p>
        </w:tc>
      </w:tr>
      <w:tr w:rsidR="00FD23FB" w:rsidRPr="00387900" w14:paraId="5C9DBC82" w14:textId="77777777" w:rsidTr="003444E6">
        <w:tc>
          <w:tcPr>
            <w:tcW w:w="2013" w:type="dxa"/>
          </w:tcPr>
          <w:p w14:paraId="081DE285" w14:textId="286628F8"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Academic institution:</w:t>
            </w:r>
          </w:p>
        </w:tc>
        <w:tc>
          <w:tcPr>
            <w:tcW w:w="7059" w:type="dxa"/>
          </w:tcPr>
          <w:p w14:paraId="7D87C501" w14:textId="70F142A0" w:rsidR="00FD23FB" w:rsidRPr="0021082C" w:rsidRDefault="00FD23FB" w:rsidP="008C1210">
            <w:pPr>
              <w:spacing w:line="276" w:lineRule="auto"/>
              <w:rPr>
                <w:rFonts w:cs="Arial"/>
                <w:sz w:val="18"/>
                <w:szCs w:val="18"/>
              </w:rPr>
            </w:pPr>
            <w:r w:rsidRPr="0021082C">
              <w:rPr>
                <w:rFonts w:eastAsia="Calibri" w:cs="Arial"/>
                <w:sz w:val="18"/>
                <w:szCs w:val="18"/>
              </w:rPr>
              <w:t>Dankook University</w:t>
            </w:r>
            <w:r w:rsidR="000D6919">
              <w:rPr>
                <w:rFonts w:eastAsia="Calibri" w:cs="Arial"/>
                <w:sz w:val="18"/>
                <w:szCs w:val="18"/>
              </w:rPr>
              <w:t>, Korea</w:t>
            </w:r>
          </w:p>
        </w:tc>
      </w:tr>
      <w:tr w:rsidR="00FD23FB" w:rsidRPr="00387900" w14:paraId="3D2130B5" w14:textId="77777777" w:rsidTr="003444E6">
        <w:tc>
          <w:tcPr>
            <w:tcW w:w="2013" w:type="dxa"/>
          </w:tcPr>
          <w:p w14:paraId="2A55BEE4" w14:textId="3EEF4D2D"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Department:</w:t>
            </w:r>
          </w:p>
        </w:tc>
        <w:tc>
          <w:tcPr>
            <w:tcW w:w="7059" w:type="dxa"/>
          </w:tcPr>
          <w:p w14:paraId="3688E760" w14:textId="7D7087D1" w:rsidR="00FD23FB" w:rsidRPr="0021082C" w:rsidRDefault="00FD23FB" w:rsidP="008C1210">
            <w:pPr>
              <w:spacing w:line="276" w:lineRule="auto"/>
              <w:rPr>
                <w:rFonts w:cs="Arial"/>
                <w:sz w:val="18"/>
                <w:szCs w:val="18"/>
              </w:rPr>
            </w:pPr>
            <w:r w:rsidRPr="0021082C">
              <w:rPr>
                <w:rFonts w:eastAsia="Calibri" w:cs="Arial"/>
                <w:sz w:val="18"/>
                <w:szCs w:val="18"/>
              </w:rPr>
              <w:t>Computer Science and Engineering</w:t>
            </w:r>
          </w:p>
        </w:tc>
      </w:tr>
      <w:tr w:rsidR="00FD23FB" w:rsidRPr="00387900" w14:paraId="4A749282" w14:textId="77777777" w:rsidTr="003444E6">
        <w:tc>
          <w:tcPr>
            <w:tcW w:w="2013" w:type="dxa"/>
          </w:tcPr>
          <w:p w14:paraId="3D5659A2" w14:textId="58D5474D"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Email:</w:t>
            </w:r>
          </w:p>
        </w:tc>
        <w:tc>
          <w:tcPr>
            <w:tcW w:w="7059" w:type="dxa"/>
          </w:tcPr>
          <w:p w14:paraId="34B97970" w14:textId="091D4811" w:rsidR="00FD23FB" w:rsidRPr="0021082C" w:rsidRDefault="00FD23FB" w:rsidP="008C1210">
            <w:pPr>
              <w:spacing w:line="276" w:lineRule="auto"/>
              <w:rPr>
                <w:rFonts w:cs="Arial"/>
                <w:sz w:val="18"/>
                <w:szCs w:val="18"/>
              </w:rPr>
            </w:pPr>
            <w:r w:rsidRPr="0021082C">
              <w:rPr>
                <w:rFonts w:eastAsia="Calibri" w:cs="Arial"/>
                <w:sz w:val="18"/>
                <w:szCs w:val="18"/>
              </w:rPr>
              <w:t>wyshin@dankook.ac.kr</w:t>
            </w:r>
          </w:p>
        </w:tc>
      </w:tr>
    </w:tbl>
    <w:p w14:paraId="75255060" w14:textId="77777777" w:rsidR="00D11062" w:rsidRPr="00FF5312" w:rsidRDefault="00C83ED5" w:rsidP="008C1210">
      <w:pPr>
        <w:spacing w:before="120" w:after="60"/>
        <w:rPr>
          <w:rFonts w:cs="Arial"/>
          <w:b/>
          <w:bCs/>
          <w:sz w:val="20"/>
          <w:szCs w:val="20"/>
        </w:rPr>
      </w:pPr>
      <w:bookmarkStart w:id="24" w:name="_Hlk527975834"/>
      <w:r w:rsidRPr="00FF5312">
        <w:rPr>
          <w:rFonts w:cs="Arial"/>
          <w:b/>
          <w:bCs/>
          <w:sz w:val="20"/>
          <w:szCs w:val="20"/>
        </w:rPr>
        <w:t xml:space="preserve">Potential </w:t>
      </w:r>
      <w:r w:rsidR="00FB0DE4" w:rsidRPr="00FF5312">
        <w:rPr>
          <w:rFonts w:cs="Arial"/>
          <w:b/>
          <w:bCs/>
          <w:sz w:val="20"/>
          <w:szCs w:val="20"/>
        </w:rPr>
        <w:t>conflict of</w:t>
      </w:r>
      <w:r w:rsidRPr="00FF5312">
        <w:rPr>
          <w:rFonts w:cs="Arial"/>
          <w:b/>
          <w:bCs/>
          <w:sz w:val="20"/>
          <w:szCs w:val="20"/>
        </w:rPr>
        <w:t xml:space="preserve"> interest.  </w:t>
      </w:r>
      <w:r w:rsidR="00D11062" w:rsidRPr="00FF5312">
        <w:rPr>
          <w:rFonts w:cs="Arial"/>
          <w:b/>
          <w:i/>
          <w:color w:val="808080" w:themeColor="background1" w:themeShade="80"/>
          <w:sz w:val="20"/>
          <w:szCs w:val="20"/>
        </w:rPr>
        <w:t>*OPTIONAL*</w:t>
      </w:r>
    </w:p>
    <w:p w14:paraId="33897A32" w14:textId="77777777" w:rsidR="00C83ED5" w:rsidRPr="00FF5312" w:rsidRDefault="00FB0DE4" w:rsidP="008C1210">
      <w:pPr>
        <w:spacing w:before="60" w:after="60"/>
        <w:rPr>
          <w:rFonts w:cs="Arial"/>
          <w:bCs/>
          <w:color w:val="808080" w:themeColor="background1" w:themeShade="80"/>
          <w:sz w:val="20"/>
          <w:szCs w:val="20"/>
        </w:rPr>
      </w:pPr>
      <w:r w:rsidRPr="00387900">
        <w:rPr>
          <w:color w:val="808080" w:themeColor="background1" w:themeShade="80"/>
          <w:sz w:val="20"/>
          <w:szCs w:val="20"/>
        </w:rPr>
        <w:t>Please list reviewers you would prefer Mitacs not to contact</w:t>
      </w:r>
      <w:r w:rsidR="00C83ED5" w:rsidRPr="00FF5312">
        <w:rPr>
          <w:rFonts w:cs="Arial"/>
          <w:bCs/>
          <w:color w:val="808080" w:themeColor="background1" w:themeShade="80"/>
          <w:sz w:val="20"/>
          <w:szCs w:val="20"/>
        </w:rPr>
        <w:t>.</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14"/>
        <w:gridCol w:w="5358"/>
      </w:tblGrid>
      <w:tr w:rsidR="00A7761E" w:rsidRPr="00387900" w14:paraId="191EB20A" w14:textId="77777777" w:rsidTr="006A03C0">
        <w:tc>
          <w:tcPr>
            <w:tcW w:w="3714" w:type="dxa"/>
          </w:tcPr>
          <w:p w14:paraId="3C21ABCD" w14:textId="77777777" w:rsidR="00A7761E" w:rsidRPr="00FF5312" w:rsidRDefault="00A7761E" w:rsidP="008C1210">
            <w:pPr>
              <w:tabs>
                <w:tab w:val="left" w:pos="4198"/>
              </w:tabs>
              <w:spacing w:line="276" w:lineRule="auto"/>
              <w:rPr>
                <w:rFonts w:cs="Arial"/>
                <w:sz w:val="18"/>
                <w:szCs w:val="18"/>
              </w:rPr>
            </w:pPr>
            <w:r w:rsidRPr="00FF5312">
              <w:rPr>
                <w:rFonts w:cs="Arial"/>
                <w:sz w:val="18"/>
                <w:szCs w:val="18"/>
              </w:rPr>
              <w:t>Name:</w:t>
            </w:r>
          </w:p>
        </w:tc>
        <w:tc>
          <w:tcPr>
            <w:tcW w:w="5358" w:type="dxa"/>
          </w:tcPr>
          <w:p w14:paraId="72C8B6EE" w14:textId="77777777" w:rsidR="00A7761E" w:rsidRPr="00FF5312" w:rsidRDefault="00A7761E" w:rsidP="008C1210">
            <w:pPr>
              <w:tabs>
                <w:tab w:val="left" w:pos="4198"/>
              </w:tabs>
              <w:spacing w:line="276" w:lineRule="auto"/>
              <w:rPr>
                <w:rFonts w:cs="Arial"/>
                <w:sz w:val="18"/>
                <w:szCs w:val="18"/>
              </w:rPr>
            </w:pPr>
          </w:p>
        </w:tc>
      </w:tr>
      <w:tr w:rsidR="00A7761E" w:rsidRPr="00387900" w14:paraId="46E9C393" w14:textId="77777777" w:rsidTr="006A03C0">
        <w:tc>
          <w:tcPr>
            <w:tcW w:w="3714" w:type="dxa"/>
          </w:tcPr>
          <w:p w14:paraId="49A0DA90" w14:textId="0C1115D3" w:rsidR="00A7761E" w:rsidRPr="00FF5312" w:rsidRDefault="00CB50B5" w:rsidP="008C1210">
            <w:pPr>
              <w:tabs>
                <w:tab w:val="left" w:pos="4198"/>
              </w:tabs>
              <w:spacing w:line="276" w:lineRule="auto"/>
              <w:rPr>
                <w:rFonts w:cs="Arial"/>
                <w:sz w:val="18"/>
                <w:szCs w:val="18"/>
              </w:rPr>
            </w:pPr>
            <w:r w:rsidRPr="00FF5312">
              <w:rPr>
                <w:rFonts w:cs="Arial"/>
                <w:sz w:val="18"/>
                <w:szCs w:val="18"/>
              </w:rPr>
              <w:t xml:space="preserve">Academic institution </w:t>
            </w:r>
            <w:r w:rsidR="00A7761E" w:rsidRPr="00FF5312">
              <w:rPr>
                <w:rFonts w:cs="Arial"/>
                <w:sz w:val="18"/>
                <w:szCs w:val="18"/>
              </w:rPr>
              <w:t>/ Research Group:</w:t>
            </w:r>
          </w:p>
        </w:tc>
        <w:tc>
          <w:tcPr>
            <w:tcW w:w="5358" w:type="dxa"/>
          </w:tcPr>
          <w:p w14:paraId="3AED913E" w14:textId="77777777" w:rsidR="00A7761E" w:rsidRPr="00FF5312" w:rsidRDefault="00A7761E" w:rsidP="008C1210">
            <w:pPr>
              <w:tabs>
                <w:tab w:val="left" w:pos="4198"/>
              </w:tabs>
              <w:spacing w:line="276" w:lineRule="auto"/>
              <w:rPr>
                <w:rFonts w:cs="Arial"/>
                <w:sz w:val="18"/>
                <w:szCs w:val="18"/>
              </w:rPr>
            </w:pPr>
          </w:p>
        </w:tc>
      </w:tr>
    </w:tbl>
    <w:p w14:paraId="1100C642" w14:textId="77777777" w:rsidR="003973FD" w:rsidRPr="00FF5312" w:rsidRDefault="003973FD" w:rsidP="008C1210">
      <w:pPr>
        <w:tabs>
          <w:tab w:val="left" w:pos="4198"/>
        </w:tabs>
        <w:rPr>
          <w:rFonts w:cs="Arial"/>
          <w:b/>
          <w:sz w:val="20"/>
          <w:szCs w:val="20"/>
        </w:rPr>
      </w:pP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14"/>
        <w:gridCol w:w="5358"/>
      </w:tblGrid>
      <w:tr w:rsidR="008D540F" w:rsidRPr="00387900" w14:paraId="66F9DABA" w14:textId="77777777" w:rsidTr="006A03C0">
        <w:tc>
          <w:tcPr>
            <w:tcW w:w="3714" w:type="dxa"/>
          </w:tcPr>
          <w:p w14:paraId="65C27C02" w14:textId="77777777" w:rsidR="008D540F" w:rsidRPr="00FF5312" w:rsidRDefault="008D540F" w:rsidP="008C1210">
            <w:pPr>
              <w:tabs>
                <w:tab w:val="left" w:pos="4198"/>
              </w:tabs>
              <w:spacing w:line="276" w:lineRule="auto"/>
              <w:rPr>
                <w:rFonts w:cs="Arial"/>
                <w:sz w:val="18"/>
                <w:szCs w:val="18"/>
              </w:rPr>
            </w:pPr>
            <w:r w:rsidRPr="00FF5312">
              <w:rPr>
                <w:rFonts w:cs="Arial"/>
                <w:sz w:val="18"/>
                <w:szCs w:val="18"/>
              </w:rPr>
              <w:t>Name:</w:t>
            </w:r>
          </w:p>
        </w:tc>
        <w:tc>
          <w:tcPr>
            <w:tcW w:w="5358" w:type="dxa"/>
          </w:tcPr>
          <w:p w14:paraId="711C551B" w14:textId="77777777" w:rsidR="008D540F" w:rsidRPr="00FF5312" w:rsidRDefault="008D540F" w:rsidP="008C1210">
            <w:pPr>
              <w:tabs>
                <w:tab w:val="left" w:pos="4198"/>
              </w:tabs>
              <w:spacing w:line="276" w:lineRule="auto"/>
              <w:rPr>
                <w:rFonts w:cs="Arial"/>
                <w:sz w:val="18"/>
                <w:szCs w:val="18"/>
              </w:rPr>
            </w:pPr>
          </w:p>
        </w:tc>
      </w:tr>
      <w:tr w:rsidR="008D540F" w:rsidRPr="00387900" w14:paraId="613C2D13" w14:textId="77777777" w:rsidTr="006A03C0">
        <w:tc>
          <w:tcPr>
            <w:tcW w:w="3714" w:type="dxa"/>
          </w:tcPr>
          <w:p w14:paraId="1A48FD65" w14:textId="3E5D8350" w:rsidR="008D540F" w:rsidRPr="00FF5312" w:rsidRDefault="00CB50B5" w:rsidP="008C1210">
            <w:pPr>
              <w:tabs>
                <w:tab w:val="left" w:pos="4198"/>
              </w:tabs>
              <w:spacing w:line="276" w:lineRule="auto"/>
              <w:rPr>
                <w:rFonts w:cs="Arial"/>
                <w:sz w:val="18"/>
                <w:szCs w:val="18"/>
              </w:rPr>
            </w:pPr>
            <w:r w:rsidRPr="00FF5312">
              <w:rPr>
                <w:rFonts w:cs="Arial"/>
                <w:sz w:val="18"/>
                <w:szCs w:val="18"/>
              </w:rPr>
              <w:t xml:space="preserve">Academic institution </w:t>
            </w:r>
            <w:r w:rsidR="008D540F" w:rsidRPr="00FF5312">
              <w:rPr>
                <w:rFonts w:cs="Arial"/>
                <w:sz w:val="18"/>
                <w:szCs w:val="18"/>
              </w:rPr>
              <w:t>/ Research Group:</w:t>
            </w:r>
          </w:p>
        </w:tc>
        <w:tc>
          <w:tcPr>
            <w:tcW w:w="5358" w:type="dxa"/>
          </w:tcPr>
          <w:p w14:paraId="7D2DCDC6" w14:textId="77777777" w:rsidR="008D540F" w:rsidRPr="00FF5312" w:rsidRDefault="008D540F" w:rsidP="008C1210">
            <w:pPr>
              <w:tabs>
                <w:tab w:val="left" w:pos="4198"/>
              </w:tabs>
              <w:spacing w:line="276" w:lineRule="auto"/>
              <w:rPr>
                <w:rFonts w:cs="Arial"/>
                <w:sz w:val="18"/>
                <w:szCs w:val="18"/>
              </w:rPr>
            </w:pPr>
          </w:p>
        </w:tc>
      </w:tr>
      <w:bookmarkEnd w:id="24"/>
    </w:tbl>
    <w:p w14:paraId="1D0086DA" w14:textId="01423E31" w:rsidR="00860354" w:rsidRPr="00FF5312" w:rsidRDefault="001B3B95" w:rsidP="008C1210">
      <w:pPr>
        <w:pStyle w:val="Heading3"/>
        <w:spacing w:before="0" w:after="0"/>
        <w:jc w:val="left"/>
        <w:rPr>
          <w:rFonts w:cs="Arial"/>
        </w:rPr>
      </w:pPr>
      <w:r w:rsidRPr="00387900">
        <w:rPr>
          <w:rFonts w:cs="Arial"/>
          <w:b w:val="0"/>
        </w:rPr>
        <w:br w:type="page"/>
      </w:r>
      <w:r w:rsidR="00C053A6" w:rsidRPr="00FF5312">
        <w:rPr>
          <w:rFonts w:cs="Arial"/>
          <w:sz w:val="24"/>
          <w:szCs w:val="24"/>
        </w:rPr>
        <w:lastRenderedPageBreak/>
        <w:t xml:space="preserve">7. </w:t>
      </w:r>
      <w:r w:rsidR="00860354" w:rsidRPr="00FF5312">
        <w:rPr>
          <w:rFonts w:cs="Arial"/>
          <w:sz w:val="24"/>
          <w:szCs w:val="24"/>
        </w:rPr>
        <w:t>Mitacs Accelerate Memorandum</w:t>
      </w:r>
    </w:p>
    <w:p w14:paraId="384224A6" w14:textId="279E71C5" w:rsidR="00860354" w:rsidRPr="00FF5312" w:rsidRDefault="00860354" w:rsidP="008C1210">
      <w:pPr>
        <w:pStyle w:val="NoSpacing"/>
        <w:spacing w:before="120" w:after="60" w:line="276" w:lineRule="auto"/>
        <w:rPr>
          <w:rFonts w:ascii="Arial" w:hAnsi="Arial" w:cs="Arial"/>
          <w:sz w:val="20"/>
          <w:szCs w:val="20"/>
        </w:rPr>
      </w:pPr>
      <w:r w:rsidRPr="00FF5312">
        <w:rPr>
          <w:rFonts w:ascii="Arial" w:hAnsi="Arial" w:cs="Arial"/>
          <w:sz w:val="20"/>
          <w:szCs w:val="20"/>
        </w:rPr>
        <w:t>The participants listed below confirm that the information presented accurately reflects their intention to apply to the Mitacs Accelerate program. The participants have also agreed to set in place an internship ba</w:t>
      </w:r>
      <w:r w:rsidR="00FE119A" w:rsidRPr="00FF5312">
        <w:rPr>
          <w:rFonts w:ascii="Arial" w:hAnsi="Arial" w:cs="Arial"/>
          <w:sz w:val="20"/>
          <w:szCs w:val="20"/>
        </w:rPr>
        <w:t xml:space="preserve">sed upon the attached proposal. </w:t>
      </w:r>
      <w:r w:rsidR="00FE119A" w:rsidRPr="00387900">
        <w:rPr>
          <w:rFonts w:ascii="Arial" w:hAnsi="Arial" w:cs="Arial"/>
          <w:iCs/>
          <w:sz w:val="20"/>
          <w:szCs w:val="20"/>
        </w:rPr>
        <w:t>T</w:t>
      </w:r>
      <w:r w:rsidR="00FE119A" w:rsidRPr="00FF5312">
        <w:rPr>
          <w:rFonts w:ascii="Arial" w:hAnsi="Arial" w:cs="Arial"/>
          <w:sz w:val="20"/>
          <w:szCs w:val="20"/>
        </w:rPr>
        <w:t xml:space="preserve">he participants </w:t>
      </w:r>
      <w:r w:rsidR="00FE119A" w:rsidRPr="00387900">
        <w:rPr>
          <w:rFonts w:ascii="Arial" w:hAnsi="Arial" w:cs="Arial"/>
          <w:iCs/>
          <w:sz w:val="20"/>
          <w:szCs w:val="20"/>
        </w:rPr>
        <w:t xml:space="preserve">acknowledge that they have read, understood and agreed to abide by and uphold the Project Responsibilities applicable to each of them, available for reference at </w:t>
      </w:r>
      <w:hyperlink r:id="rId41" w:history="1">
        <w:r w:rsidR="00FE119A" w:rsidRPr="00387900">
          <w:rPr>
            <w:rStyle w:val="Hyperlink"/>
            <w:rFonts w:ascii="Arial" w:hAnsi="Arial" w:cs="Arial"/>
            <w:iCs/>
            <w:sz w:val="20"/>
            <w:szCs w:val="20"/>
          </w:rPr>
          <w:t>http://www.mitacs.ca/en/programs/accelerate/project-responsibilities</w:t>
        </w:r>
      </w:hyperlink>
      <w:r w:rsidR="00FE119A" w:rsidRPr="00387900">
        <w:rPr>
          <w:rFonts w:ascii="Arial" w:hAnsi="Arial" w:cs="Arial"/>
          <w:iCs/>
          <w:sz w:val="20"/>
          <w:szCs w:val="20"/>
        </w:rPr>
        <w:t xml:space="preserve"> </w:t>
      </w:r>
      <w:r w:rsidR="00FE119A" w:rsidRPr="00FF5312">
        <w:rPr>
          <w:rFonts w:ascii="Arial" w:hAnsi="Arial" w:cs="Arial"/>
          <w:sz w:val="20"/>
          <w:szCs w:val="20"/>
        </w:rPr>
        <w:t xml:space="preserve"> which include and are not limited to the following: </w:t>
      </w:r>
      <w:r w:rsidRPr="00FF5312">
        <w:rPr>
          <w:rFonts w:ascii="Arial" w:hAnsi="Arial" w:cs="Arial"/>
          <w:sz w:val="20"/>
          <w:szCs w:val="20"/>
        </w:rPr>
        <w:t xml:space="preserve">It is understood that the partner organization contribution shall be provided to Mitacs Inc. </w:t>
      </w:r>
      <w:r w:rsidR="00EA75AC" w:rsidRPr="00FF5312">
        <w:rPr>
          <w:rFonts w:ascii="Arial" w:hAnsi="Arial" w:cs="Arial"/>
          <w:sz w:val="20"/>
          <w:szCs w:val="20"/>
        </w:rPr>
        <w:t xml:space="preserve">in Canadian dollars </w:t>
      </w:r>
      <w:r w:rsidRPr="00FF5312">
        <w:rPr>
          <w:rFonts w:ascii="Arial" w:hAnsi="Arial" w:cs="Arial"/>
          <w:sz w:val="20"/>
          <w:szCs w:val="20"/>
        </w:rPr>
        <w:t xml:space="preserve">prior to commencement of the internship; in the event that the sponsor organization funds are at the </w:t>
      </w:r>
      <w:r w:rsidR="00C95138" w:rsidRPr="00FF5312">
        <w:rPr>
          <w:rFonts w:ascii="Arial" w:hAnsi="Arial" w:cs="Arial"/>
          <w:sz w:val="20"/>
          <w:szCs w:val="20"/>
        </w:rPr>
        <w:t>academic institution</w:t>
      </w:r>
      <w:r w:rsidRPr="00FF5312">
        <w:rPr>
          <w:rFonts w:ascii="Arial" w:hAnsi="Arial" w:cs="Arial"/>
          <w:sz w:val="20"/>
          <w:szCs w:val="20"/>
        </w:rPr>
        <w:t xml:space="preserve">, the </w:t>
      </w:r>
      <w:r w:rsidR="00C95138" w:rsidRPr="00FF5312">
        <w:rPr>
          <w:rFonts w:ascii="Arial" w:hAnsi="Arial" w:cs="Arial"/>
          <w:sz w:val="20"/>
          <w:szCs w:val="20"/>
        </w:rPr>
        <w:t xml:space="preserve">academic institution </w:t>
      </w:r>
      <w:r w:rsidRPr="00FF5312">
        <w:rPr>
          <w:rFonts w:ascii="Arial" w:hAnsi="Arial" w:cs="Arial"/>
          <w:sz w:val="20"/>
          <w:szCs w:val="20"/>
        </w:rPr>
        <w:t xml:space="preserve">shall forward these funds to Mitacs. Upon </w:t>
      </w:r>
      <w:r w:rsidR="00637AF0" w:rsidRPr="00FF5312">
        <w:rPr>
          <w:rFonts w:ascii="Arial" w:hAnsi="Arial" w:cs="Arial"/>
          <w:sz w:val="20"/>
          <w:szCs w:val="20"/>
        </w:rPr>
        <w:t>research</w:t>
      </w:r>
      <w:r w:rsidRPr="00FF5312">
        <w:rPr>
          <w:rFonts w:ascii="Arial" w:hAnsi="Arial" w:cs="Arial"/>
          <w:sz w:val="20"/>
          <w:szCs w:val="20"/>
        </w:rPr>
        <w:t xml:space="preserve"> approval and the rece</w:t>
      </w:r>
      <w:r w:rsidR="00FC2A70" w:rsidRPr="00FF5312">
        <w:rPr>
          <w:rFonts w:ascii="Arial" w:hAnsi="Arial" w:cs="Arial"/>
          <w:sz w:val="20"/>
          <w:szCs w:val="20"/>
        </w:rPr>
        <w:t>ipt</w:t>
      </w:r>
      <w:r w:rsidRPr="00FF5312">
        <w:rPr>
          <w:rFonts w:ascii="Arial" w:hAnsi="Arial" w:cs="Arial"/>
          <w:sz w:val="20"/>
          <w:szCs w:val="20"/>
        </w:rPr>
        <w:t xml:space="preserve"> of the partner funds at Mitacs, Mitacs shall forward the funds to the </w:t>
      </w:r>
      <w:r w:rsidR="00EA75AC" w:rsidRPr="00FF5312">
        <w:rPr>
          <w:rFonts w:ascii="Arial" w:hAnsi="Arial" w:cs="Arial"/>
          <w:sz w:val="20"/>
          <w:szCs w:val="20"/>
        </w:rPr>
        <w:t xml:space="preserve">Canadian </w:t>
      </w:r>
      <w:r w:rsidR="00A92BDC" w:rsidRPr="00FF5312">
        <w:rPr>
          <w:rFonts w:ascii="Arial" w:hAnsi="Arial" w:cs="Arial"/>
          <w:sz w:val="20"/>
          <w:szCs w:val="20"/>
        </w:rPr>
        <w:t xml:space="preserve">academic institution </w:t>
      </w:r>
      <w:r w:rsidRPr="00FF5312">
        <w:rPr>
          <w:rFonts w:ascii="Arial" w:hAnsi="Arial" w:cs="Arial"/>
          <w:sz w:val="20"/>
          <w:szCs w:val="20"/>
        </w:rPr>
        <w:t xml:space="preserve">as a research grant to the </w:t>
      </w:r>
      <w:r w:rsidR="00EA75AC" w:rsidRPr="00FF5312">
        <w:rPr>
          <w:rFonts w:ascii="Arial" w:hAnsi="Arial" w:cs="Arial"/>
          <w:sz w:val="20"/>
          <w:szCs w:val="20"/>
        </w:rPr>
        <w:t xml:space="preserve">Canadian </w:t>
      </w:r>
      <w:r w:rsidRPr="00FF5312">
        <w:rPr>
          <w:rFonts w:ascii="Arial" w:hAnsi="Arial" w:cs="Arial"/>
          <w:sz w:val="20"/>
          <w:szCs w:val="20"/>
        </w:rPr>
        <w:t xml:space="preserve">supervising professor, and the internship stipend/salary will be paid to the student by the </w:t>
      </w:r>
      <w:r w:rsidR="00C95138" w:rsidRPr="00FF5312">
        <w:rPr>
          <w:rFonts w:ascii="Arial" w:hAnsi="Arial" w:cs="Arial"/>
          <w:sz w:val="20"/>
          <w:szCs w:val="20"/>
        </w:rPr>
        <w:t xml:space="preserve">academic institution </w:t>
      </w:r>
      <w:r w:rsidRPr="00FF5312">
        <w:rPr>
          <w:rFonts w:ascii="Arial" w:hAnsi="Arial" w:cs="Arial"/>
          <w:sz w:val="20"/>
          <w:szCs w:val="20"/>
        </w:rPr>
        <w:t xml:space="preserve">from the grant. Costs associated with this proposal as outlined in the budget can only be incurred after </w:t>
      </w:r>
      <w:r w:rsidR="00637AF0" w:rsidRPr="00FF5312">
        <w:rPr>
          <w:rFonts w:ascii="Arial" w:hAnsi="Arial" w:cs="Arial"/>
          <w:sz w:val="20"/>
          <w:szCs w:val="20"/>
        </w:rPr>
        <w:t>research</w:t>
      </w:r>
      <w:r w:rsidRPr="00FF5312">
        <w:rPr>
          <w:rFonts w:ascii="Arial" w:hAnsi="Arial" w:cs="Arial"/>
          <w:sz w:val="20"/>
          <w:szCs w:val="20"/>
        </w:rPr>
        <w:t xml:space="preserve"> approval of the proposal and the receipt of the partner funds at Mitacs. </w:t>
      </w:r>
    </w:p>
    <w:p w14:paraId="5C84CAC5" w14:textId="587197ED" w:rsidR="00860354" w:rsidRPr="00FF5312" w:rsidRDefault="00860354" w:rsidP="008C1210">
      <w:pPr>
        <w:pStyle w:val="NoSpacing"/>
        <w:spacing w:before="120" w:after="60" w:line="276" w:lineRule="auto"/>
        <w:rPr>
          <w:rFonts w:ascii="Arial" w:hAnsi="Arial" w:cs="Arial"/>
          <w:sz w:val="20"/>
          <w:szCs w:val="20"/>
        </w:rPr>
      </w:pPr>
      <w:r w:rsidRPr="00FF5312">
        <w:rPr>
          <w:rFonts w:ascii="Arial" w:hAnsi="Arial" w:cs="Arial"/>
          <w:sz w:val="20"/>
          <w:szCs w:val="20"/>
        </w:rPr>
        <w:t xml:space="preserve">Mitacs is unable to assume liability for any losses including—but not limited to—accidents, illness, travel, or other losses that may occur during the internship period. All undersigned parties agree that they are responsible for ensuring that they have appropriate insurance and meet any </w:t>
      </w:r>
      <w:r w:rsidR="00C95138" w:rsidRPr="00FF5312">
        <w:rPr>
          <w:rFonts w:ascii="Arial" w:hAnsi="Arial" w:cs="Arial"/>
          <w:sz w:val="20"/>
          <w:szCs w:val="20"/>
        </w:rPr>
        <w:t xml:space="preserve">institutional </w:t>
      </w:r>
      <w:r w:rsidRPr="00FF5312">
        <w:rPr>
          <w:rFonts w:ascii="Arial" w:hAnsi="Arial" w:cs="Arial"/>
          <w:sz w:val="20"/>
          <w:szCs w:val="20"/>
        </w:rPr>
        <w:t>policies regarding health, safety, and travel preparation requirements. All parties also agree that the intern will provide Mitacs with a final report and that all participants will complete an exit survey within one month of project completion.</w:t>
      </w:r>
    </w:p>
    <w:p w14:paraId="4386E1A4" w14:textId="399A30BC" w:rsidR="00271D26" w:rsidRPr="00387900" w:rsidRDefault="00EA75AC" w:rsidP="008C1210">
      <w:pPr>
        <w:pStyle w:val="NoSpacing"/>
        <w:spacing w:before="120" w:after="60" w:line="276" w:lineRule="auto"/>
        <w:rPr>
          <w:rFonts w:ascii="Arial" w:hAnsi="Arial" w:cs="Arial"/>
          <w:sz w:val="20"/>
          <w:szCs w:val="20"/>
        </w:rPr>
      </w:pPr>
      <w:r w:rsidRPr="00FF5312">
        <w:rPr>
          <w:rFonts w:ascii="Arial" w:hAnsi="Arial" w:cs="Arial"/>
          <w:i/>
          <w:sz w:val="20"/>
          <w:szCs w:val="20"/>
        </w:rPr>
        <w:t xml:space="preserve">For projects involving international travel: </w:t>
      </w:r>
      <w:r w:rsidRPr="00FF5312">
        <w:rPr>
          <w:rFonts w:ascii="Arial" w:hAnsi="Arial" w:cs="Arial"/>
          <w:sz w:val="20"/>
          <w:szCs w:val="20"/>
        </w:rPr>
        <w:t xml:space="preserve">In acknowledging that international exposure can greatly enhance an intern’s learning and experience, Mitacs will approve international travel provided that participation does not impact the safety and security of the intern and meets the policies outlined by the home </w:t>
      </w:r>
      <w:r w:rsidR="00A44C37" w:rsidRPr="00FF5312">
        <w:rPr>
          <w:rFonts w:ascii="Arial" w:hAnsi="Arial" w:cs="Arial"/>
          <w:sz w:val="20"/>
          <w:szCs w:val="20"/>
        </w:rPr>
        <w:t>academic institution</w:t>
      </w:r>
      <w:r w:rsidRPr="00FF5312">
        <w:rPr>
          <w:rFonts w:ascii="Arial" w:hAnsi="Arial" w:cs="Arial"/>
          <w:sz w:val="20"/>
          <w:szCs w:val="20"/>
        </w:rPr>
        <w:t xml:space="preserve">. By signing this memorandum, you are acknowledging that the home </w:t>
      </w:r>
      <w:r w:rsidR="00A44C37" w:rsidRPr="00FF5312">
        <w:rPr>
          <w:rFonts w:ascii="Arial" w:hAnsi="Arial" w:cs="Arial"/>
          <w:sz w:val="20"/>
          <w:szCs w:val="20"/>
        </w:rPr>
        <w:t>academic institution</w:t>
      </w:r>
      <w:r w:rsidRPr="00FF5312">
        <w:rPr>
          <w:rFonts w:ascii="Arial" w:hAnsi="Arial" w:cs="Arial"/>
          <w:sz w:val="20"/>
          <w:szCs w:val="20"/>
        </w:rPr>
        <w:t xml:space="preserve"> agrees to assist the </w:t>
      </w:r>
      <w:r w:rsidR="00AA2820" w:rsidRPr="00FF5312">
        <w:rPr>
          <w:rFonts w:ascii="Arial" w:hAnsi="Arial" w:cs="Arial"/>
          <w:sz w:val="20"/>
          <w:szCs w:val="20"/>
        </w:rPr>
        <w:t>intern</w:t>
      </w:r>
      <w:r w:rsidRPr="00FF5312">
        <w:rPr>
          <w:rFonts w:ascii="Arial" w:hAnsi="Arial" w:cs="Arial"/>
          <w:sz w:val="20"/>
          <w:szCs w:val="20"/>
        </w:rPr>
        <w:t xml:space="preserve"> in meeting all </w:t>
      </w:r>
      <w:r w:rsidR="00A44C37" w:rsidRPr="00FF5312">
        <w:rPr>
          <w:rFonts w:ascii="Arial" w:hAnsi="Arial" w:cs="Arial"/>
          <w:sz w:val="20"/>
          <w:szCs w:val="20"/>
        </w:rPr>
        <w:t>academic institution</w:t>
      </w:r>
      <w:r w:rsidRPr="00FF5312">
        <w:rPr>
          <w:rFonts w:ascii="Arial" w:hAnsi="Arial" w:cs="Arial"/>
          <w:sz w:val="20"/>
          <w:szCs w:val="20"/>
        </w:rPr>
        <w:t xml:space="preserve"> requirements pertaining to research abroad and that the </w:t>
      </w:r>
      <w:r w:rsidR="00AA2820" w:rsidRPr="00FF5312">
        <w:rPr>
          <w:rFonts w:ascii="Arial" w:hAnsi="Arial" w:cs="Arial"/>
          <w:sz w:val="20"/>
          <w:szCs w:val="20"/>
        </w:rPr>
        <w:t>intern</w:t>
      </w:r>
      <w:r w:rsidRPr="00FF5312">
        <w:rPr>
          <w:rFonts w:ascii="Arial" w:hAnsi="Arial" w:cs="Arial"/>
          <w:sz w:val="20"/>
          <w:szCs w:val="20"/>
        </w:rPr>
        <w:t xml:space="preserve"> understands that he/she is responsible for obtaining insurance appropriate for the travel destination. </w:t>
      </w:r>
      <w:r w:rsidR="00271D26" w:rsidRPr="00FF5312">
        <w:rPr>
          <w:rFonts w:ascii="Arial" w:hAnsi="Arial" w:cs="Arial"/>
          <w:sz w:val="20"/>
          <w:szCs w:val="20"/>
        </w:rPr>
        <w:t xml:space="preserve">Participants in projects involving international travel acknowledge that additional </w:t>
      </w:r>
      <w:r w:rsidR="008F7CF0" w:rsidRPr="00FF5312">
        <w:rPr>
          <w:rFonts w:ascii="Arial" w:hAnsi="Arial" w:cs="Arial"/>
          <w:sz w:val="20"/>
          <w:szCs w:val="20"/>
        </w:rPr>
        <w:t>p</w:t>
      </w:r>
      <w:r w:rsidR="00271D26" w:rsidRPr="00FF5312">
        <w:rPr>
          <w:rFonts w:ascii="Arial" w:hAnsi="Arial" w:cs="Arial"/>
          <w:sz w:val="20"/>
          <w:szCs w:val="20"/>
        </w:rPr>
        <w:t xml:space="preserve">roject </w:t>
      </w:r>
      <w:r w:rsidR="008F7CF0" w:rsidRPr="00FF5312">
        <w:rPr>
          <w:rFonts w:ascii="Arial" w:hAnsi="Arial" w:cs="Arial"/>
          <w:sz w:val="20"/>
          <w:szCs w:val="20"/>
        </w:rPr>
        <w:t>r</w:t>
      </w:r>
      <w:r w:rsidR="00271D26" w:rsidRPr="00FF5312">
        <w:rPr>
          <w:rFonts w:ascii="Arial" w:hAnsi="Arial" w:cs="Arial"/>
          <w:sz w:val="20"/>
          <w:szCs w:val="20"/>
        </w:rPr>
        <w:t xml:space="preserve">esponsibilities apply to each of them, available for reference at </w:t>
      </w:r>
      <w:bookmarkStart w:id="25" w:name="_Hlk336872"/>
      <w:r w:rsidR="00833600" w:rsidRPr="00FF5312">
        <w:rPr>
          <w:rStyle w:val="Hyperlink"/>
          <w:rFonts w:ascii="Arial" w:hAnsi="Arial" w:cs="Arial"/>
          <w:sz w:val="20"/>
          <w:szCs w:val="20"/>
        </w:rPr>
        <w:fldChar w:fldCharType="begin"/>
      </w:r>
      <w:r w:rsidR="00833600" w:rsidRPr="00FF5312">
        <w:rPr>
          <w:rStyle w:val="Hyperlink"/>
          <w:rFonts w:ascii="Arial" w:hAnsi="Arial" w:cs="Arial"/>
          <w:sz w:val="20"/>
          <w:szCs w:val="20"/>
        </w:rPr>
        <w:instrText xml:space="preserve"> HYPERLINK "https://www.mitacs.ca/en/programs/accelerate/mitacs-accelerate-international" \t "_blank" </w:instrText>
      </w:r>
      <w:r w:rsidR="00833600" w:rsidRPr="00FF5312">
        <w:rPr>
          <w:rStyle w:val="Hyperlink"/>
          <w:rFonts w:ascii="Arial" w:hAnsi="Arial" w:cs="Arial"/>
          <w:sz w:val="20"/>
          <w:szCs w:val="20"/>
        </w:rPr>
        <w:fldChar w:fldCharType="separate"/>
      </w:r>
      <w:r w:rsidR="002F15D9" w:rsidRPr="00FF5312">
        <w:rPr>
          <w:rStyle w:val="Hyperlink"/>
          <w:rFonts w:ascii="Arial" w:hAnsi="Arial" w:cs="Arial"/>
          <w:sz w:val="20"/>
          <w:szCs w:val="20"/>
        </w:rPr>
        <w:t>https://www.mitacs.ca/en/programs/accelerate/mitacs-accelerate-international</w:t>
      </w:r>
      <w:r w:rsidR="00833600" w:rsidRPr="00FF5312">
        <w:rPr>
          <w:rStyle w:val="Hyperlink"/>
          <w:rFonts w:ascii="Arial" w:hAnsi="Arial" w:cs="Arial"/>
          <w:sz w:val="20"/>
          <w:szCs w:val="20"/>
        </w:rPr>
        <w:fldChar w:fldCharType="end"/>
      </w:r>
      <w:bookmarkEnd w:id="25"/>
      <w:r w:rsidR="002F15D9" w:rsidRPr="00FF5312">
        <w:rPr>
          <w:rFonts w:ascii="Arial" w:hAnsi="Arial" w:cs="Arial"/>
          <w:sz w:val="20"/>
          <w:szCs w:val="20"/>
        </w:rPr>
        <w:t xml:space="preserve">. </w:t>
      </w:r>
      <w:r w:rsidR="00271D26" w:rsidRPr="00FF5312">
        <w:rPr>
          <w:rFonts w:ascii="Arial" w:hAnsi="Arial" w:cs="Arial"/>
          <w:sz w:val="20"/>
          <w:szCs w:val="20"/>
        </w:rPr>
        <w:t xml:space="preserve">Participants in projects involving international travel also acknowledge that the internship cannot begin and funds cannot be released until Mitacs receives the signed International Pre-Departure Form and Code of Conduct and Ethics forms. </w:t>
      </w:r>
    </w:p>
    <w:p w14:paraId="6D63D8EE" w14:textId="5BAF1039" w:rsidR="00860354" w:rsidRPr="00FF5312" w:rsidRDefault="00860354" w:rsidP="008C1210">
      <w:pPr>
        <w:autoSpaceDE w:val="0"/>
        <w:autoSpaceDN w:val="0"/>
        <w:adjustRightInd w:val="0"/>
        <w:spacing w:before="120" w:after="60" w:line="276" w:lineRule="auto"/>
        <w:rPr>
          <w:rFonts w:cs="Arial"/>
          <w:sz w:val="20"/>
          <w:szCs w:val="20"/>
        </w:rPr>
      </w:pPr>
      <w:r w:rsidRPr="00FF5312">
        <w:rPr>
          <w:rFonts w:cs="Arial"/>
          <w:sz w:val="20"/>
          <w:szCs w:val="20"/>
        </w:rPr>
        <w:t xml:space="preserve">All parties involved with Mitacs Accelerate are bound by the standard intellectual property (IP) terms of the </w:t>
      </w:r>
      <w:r w:rsidR="00C95138" w:rsidRPr="00FF5312">
        <w:rPr>
          <w:rFonts w:cs="Arial"/>
          <w:sz w:val="20"/>
          <w:szCs w:val="20"/>
        </w:rPr>
        <w:t xml:space="preserve">academic institution </w:t>
      </w:r>
      <w:r w:rsidRPr="00FF5312">
        <w:rPr>
          <w:rFonts w:cs="Arial"/>
          <w:sz w:val="20"/>
          <w:szCs w:val="20"/>
        </w:rPr>
        <w:t xml:space="preserve">where the intern is enrolled; except where </w:t>
      </w:r>
      <w:r w:rsidRPr="00FF5312">
        <w:rPr>
          <w:rFonts w:eastAsia="Calibri" w:cs="Arial"/>
          <w:sz w:val="20"/>
          <w:szCs w:val="20"/>
        </w:rPr>
        <w:t xml:space="preserve">intellectual property </w:t>
      </w:r>
      <w:r w:rsidRPr="00FF5312">
        <w:rPr>
          <w:rFonts w:cs="Arial"/>
          <w:sz w:val="20"/>
          <w:szCs w:val="20"/>
        </w:rPr>
        <w:t xml:space="preserve">is </w:t>
      </w:r>
      <w:r w:rsidRPr="00FF5312">
        <w:rPr>
          <w:rFonts w:eastAsia="Calibri" w:cs="Arial"/>
          <w:sz w:val="20"/>
          <w:szCs w:val="20"/>
        </w:rPr>
        <w:t>covered by</w:t>
      </w:r>
      <w:r w:rsidRPr="00FF5312">
        <w:rPr>
          <w:rFonts w:cs="Arial"/>
          <w:sz w:val="20"/>
          <w:szCs w:val="20"/>
        </w:rPr>
        <w:t xml:space="preserve"> </w:t>
      </w:r>
      <w:r w:rsidRPr="00FF5312">
        <w:rPr>
          <w:rFonts w:eastAsia="Calibri" w:cs="Arial"/>
          <w:sz w:val="20"/>
          <w:szCs w:val="20"/>
        </w:rPr>
        <w:t>separate agreements to</w:t>
      </w:r>
      <w:r w:rsidRPr="00FF5312">
        <w:rPr>
          <w:rFonts w:cs="Arial"/>
          <w:sz w:val="20"/>
          <w:szCs w:val="20"/>
        </w:rPr>
        <w:t xml:space="preserve"> </w:t>
      </w:r>
      <w:r w:rsidRPr="00FF5312">
        <w:rPr>
          <w:rFonts w:eastAsia="Calibri" w:cs="Arial"/>
          <w:sz w:val="20"/>
          <w:szCs w:val="20"/>
        </w:rPr>
        <w:t xml:space="preserve">which </w:t>
      </w:r>
      <w:r w:rsidRPr="00FF5312">
        <w:rPr>
          <w:rFonts w:cs="Arial"/>
          <w:sz w:val="20"/>
          <w:szCs w:val="20"/>
        </w:rPr>
        <w:t xml:space="preserve">the </w:t>
      </w:r>
      <w:r w:rsidR="00C95138" w:rsidRPr="00FF5312">
        <w:rPr>
          <w:rFonts w:cs="Arial"/>
          <w:sz w:val="20"/>
          <w:szCs w:val="20"/>
        </w:rPr>
        <w:t>academic institution</w:t>
      </w:r>
      <w:r w:rsidR="00AA2820" w:rsidRPr="00FF5312">
        <w:rPr>
          <w:rFonts w:cs="Arial"/>
          <w:sz w:val="20"/>
          <w:szCs w:val="20"/>
        </w:rPr>
        <w:t>(s)</w:t>
      </w:r>
      <w:r w:rsidR="00C95138" w:rsidRPr="00FF5312">
        <w:rPr>
          <w:rFonts w:cs="Arial"/>
          <w:sz w:val="20"/>
          <w:szCs w:val="20"/>
        </w:rPr>
        <w:t xml:space="preserve"> </w:t>
      </w:r>
      <w:r w:rsidRPr="00FF5312">
        <w:rPr>
          <w:rFonts w:eastAsia="Calibri" w:cs="Arial"/>
          <w:sz w:val="20"/>
          <w:szCs w:val="20"/>
        </w:rPr>
        <w:t>and the</w:t>
      </w:r>
      <w:r w:rsidRPr="00FF5312">
        <w:rPr>
          <w:rFonts w:cs="Arial"/>
          <w:sz w:val="20"/>
          <w:szCs w:val="20"/>
        </w:rPr>
        <w:t xml:space="preserve"> sponsor</w:t>
      </w:r>
      <w:r w:rsidRPr="00FF5312">
        <w:rPr>
          <w:rFonts w:eastAsia="Calibri" w:cs="Arial"/>
          <w:sz w:val="20"/>
          <w:szCs w:val="20"/>
        </w:rPr>
        <w:t xml:space="preserve"> organization are parties and </w:t>
      </w:r>
      <w:r w:rsidRPr="00FF5312">
        <w:rPr>
          <w:rFonts w:cs="Arial"/>
          <w:sz w:val="20"/>
          <w:szCs w:val="20"/>
        </w:rPr>
        <w:t xml:space="preserve">that are </w:t>
      </w:r>
      <w:r w:rsidRPr="00FF5312">
        <w:rPr>
          <w:rFonts w:eastAsia="Calibri" w:cs="Arial"/>
          <w:sz w:val="20"/>
          <w:szCs w:val="20"/>
        </w:rPr>
        <w:t>active during the dates of the internship</w:t>
      </w:r>
      <w:r w:rsidRPr="00FF5312">
        <w:rPr>
          <w:rFonts w:cs="Arial"/>
          <w:sz w:val="20"/>
          <w:szCs w:val="20"/>
        </w:rPr>
        <w:t xml:space="preserve">. </w:t>
      </w:r>
      <w:r w:rsidR="00623BC5" w:rsidRPr="00FF5312">
        <w:rPr>
          <w:rFonts w:eastAsia="Calibri" w:cs="Arial"/>
          <w:sz w:val="20"/>
          <w:szCs w:val="20"/>
        </w:rPr>
        <w:t xml:space="preserve">By signing this memorandum, if you have separate agreements covering IP between you and the academic institution, you are acknowledging that you are bound by their specific terms and conditions. Otherwise, if you don’t have separate agreements, you are bound by the standard intellectual property terms of the academic institution, and by signing this memorandum you agree to the terms of the academic institution where the intern is enrolled. Institution-specific IP policies regarding Accelerate internships can be found at </w:t>
      </w:r>
      <w:r w:rsidR="00623BC5" w:rsidRPr="00FF5312">
        <w:rPr>
          <w:rFonts w:cs="Arial"/>
          <w:sz w:val="20"/>
          <w:szCs w:val="20"/>
        </w:rPr>
        <w:t xml:space="preserve"> https://www.mitacs.ca/en/programs/accelerate/faq.</w:t>
      </w:r>
      <w:r w:rsidR="00623BC5" w:rsidRPr="00387900">
        <w:t xml:space="preserve"> </w:t>
      </w:r>
    </w:p>
    <w:p w14:paraId="2A861BD9" w14:textId="141762E0" w:rsidR="00860354" w:rsidRPr="00FF5312" w:rsidRDefault="00860354" w:rsidP="008C1210">
      <w:pPr>
        <w:pStyle w:val="NoSpacing"/>
        <w:pBdr>
          <w:bottom w:val="single" w:sz="12" w:space="2" w:color="auto"/>
        </w:pBdr>
        <w:spacing w:before="120" w:after="60" w:line="276" w:lineRule="auto"/>
        <w:rPr>
          <w:rFonts w:ascii="Arial" w:hAnsi="Arial" w:cs="Arial"/>
          <w:color w:val="00B0F0"/>
          <w:sz w:val="20"/>
          <w:szCs w:val="20"/>
        </w:rPr>
      </w:pPr>
      <w:r w:rsidRPr="00FF5312">
        <w:rPr>
          <w:rFonts w:ascii="Arial" w:hAnsi="Arial" w:cs="Arial"/>
          <w:sz w:val="20"/>
          <w:szCs w:val="20"/>
        </w:rPr>
        <w:t xml:space="preserve">The participants also agree that Mitacs will post the title of the project, the public project overview, the name of the partner(s) organization(s), the name of the intern(s), the name of supervisor(s) and the involved </w:t>
      </w:r>
      <w:r w:rsidR="00C95138" w:rsidRPr="00FF5312">
        <w:rPr>
          <w:rFonts w:ascii="Arial" w:hAnsi="Arial" w:cs="Arial"/>
          <w:sz w:val="20"/>
          <w:szCs w:val="20"/>
        </w:rPr>
        <w:t xml:space="preserve">academic institution </w:t>
      </w:r>
      <w:r w:rsidRPr="00FF5312">
        <w:rPr>
          <w:rFonts w:ascii="Arial" w:hAnsi="Arial" w:cs="Arial"/>
          <w:sz w:val="20"/>
          <w:szCs w:val="20"/>
        </w:rPr>
        <w:t xml:space="preserve">on </w:t>
      </w:r>
      <w:hyperlink r:id="rId42" w:history="1">
        <w:r w:rsidRPr="00FF5312">
          <w:rPr>
            <w:rStyle w:val="Hyperlink"/>
            <w:rFonts w:ascii="Arial" w:hAnsi="Arial" w:cs="Arial"/>
            <w:color w:val="1AA3DD"/>
            <w:sz w:val="20"/>
            <w:szCs w:val="20"/>
          </w:rPr>
          <w:t>www.mitacs.ca/en/projects</w:t>
        </w:r>
      </w:hyperlink>
      <w:r w:rsidRPr="00FF5312">
        <w:rPr>
          <w:rFonts w:ascii="Arial" w:hAnsi="Arial" w:cs="Arial"/>
          <w:sz w:val="20"/>
          <w:szCs w:val="20"/>
        </w:rPr>
        <w:t xml:space="preserve"> and may be used by Mitacs to publicize Mitacs Accelerate. Mitacs Privacy Policy can be found at </w:t>
      </w:r>
      <w:hyperlink r:id="rId43" w:history="1">
        <w:r w:rsidRPr="00FF5312">
          <w:rPr>
            <w:rStyle w:val="Hyperlink"/>
            <w:rFonts w:ascii="Arial" w:hAnsi="Arial" w:cs="Arial"/>
            <w:color w:val="00B0F0"/>
            <w:sz w:val="20"/>
            <w:szCs w:val="20"/>
          </w:rPr>
          <w:t>www.mitacs.ca/en/privacy-policy.</w:t>
        </w:r>
      </w:hyperlink>
      <w:r w:rsidRPr="00FF5312">
        <w:rPr>
          <w:rFonts w:ascii="Arial" w:hAnsi="Arial" w:cs="Arial"/>
          <w:color w:val="00B0F0"/>
          <w:sz w:val="20"/>
          <w:szCs w:val="20"/>
        </w:rPr>
        <w:t xml:space="preserve"> </w:t>
      </w:r>
    </w:p>
    <w:p w14:paraId="75E71132" w14:textId="77777777" w:rsidR="00860354" w:rsidRPr="00FF5312" w:rsidRDefault="00860354" w:rsidP="008C1210">
      <w:pPr>
        <w:pStyle w:val="NoSpacing"/>
        <w:pBdr>
          <w:bottom w:val="single" w:sz="12" w:space="2" w:color="auto"/>
        </w:pBdr>
        <w:spacing w:before="120" w:after="60" w:line="276" w:lineRule="auto"/>
        <w:rPr>
          <w:rFonts w:ascii="Arial" w:hAnsi="Arial" w:cs="Arial"/>
          <w:sz w:val="20"/>
          <w:szCs w:val="20"/>
        </w:rPr>
      </w:pPr>
      <w:r w:rsidRPr="00FF5312">
        <w:rPr>
          <w:rFonts w:ascii="Arial" w:hAnsi="Arial" w:cs="Arial"/>
          <w:sz w:val="20"/>
          <w:szCs w:val="20"/>
        </w:rPr>
        <w:t xml:space="preserve">Internship participants (intern, supervising professor, and partner) further agree to the following addendum(s): </w:t>
      </w:r>
    </w:p>
    <w:p w14:paraId="3C8BA24D" w14:textId="6038EAFD" w:rsidR="00860354" w:rsidRPr="00FF5312" w:rsidRDefault="00860354" w:rsidP="008C1210">
      <w:pPr>
        <w:pStyle w:val="NoSpacing"/>
        <w:pBdr>
          <w:bottom w:val="single" w:sz="12" w:space="2" w:color="auto"/>
        </w:pBdr>
        <w:spacing w:before="120" w:after="60" w:line="276" w:lineRule="auto"/>
        <w:rPr>
          <w:rFonts w:ascii="Arial" w:hAnsi="Arial" w:cs="Arial"/>
          <w:sz w:val="20"/>
          <w:szCs w:val="20"/>
        </w:rPr>
      </w:pPr>
      <w:r w:rsidRPr="00FF5312">
        <w:rPr>
          <w:rFonts w:ascii="Arial" w:hAnsi="Arial" w:cs="Arial"/>
          <w:sz w:val="20"/>
          <w:szCs w:val="20"/>
        </w:rPr>
        <w:t>Mitacs does not require, inspect, or enforce any additional terms as outlined by participants in the above addendum.</w:t>
      </w:r>
    </w:p>
    <w:p w14:paraId="029BCDEC" w14:textId="77777777" w:rsidR="001C33E9" w:rsidRPr="00FF5312" w:rsidRDefault="001C33E9" w:rsidP="008C1210">
      <w:pPr>
        <w:pStyle w:val="NoSpacing"/>
        <w:pBdr>
          <w:bottom w:val="single" w:sz="12" w:space="2" w:color="auto"/>
        </w:pBdr>
        <w:spacing w:before="120" w:after="60" w:line="276" w:lineRule="auto"/>
        <w:rPr>
          <w:rFonts w:ascii="Arial" w:hAnsi="Arial" w:cs="Arial"/>
          <w:sz w:val="20"/>
          <w:szCs w:val="20"/>
        </w:rPr>
      </w:pPr>
    </w:p>
    <w:p w14:paraId="53DE369E" w14:textId="77777777" w:rsidR="00860354" w:rsidRPr="00387900" w:rsidRDefault="00860354" w:rsidP="008C1210">
      <w:pPr>
        <w:pStyle w:val="NoSpacing"/>
        <w:pBdr>
          <w:bottom w:val="single" w:sz="12" w:space="2" w:color="auto"/>
        </w:pBdr>
        <w:spacing w:before="120" w:after="60" w:line="276" w:lineRule="auto"/>
        <w:rPr>
          <w:rFonts w:ascii="Arial" w:hAnsi="Arial" w:cs="Arial"/>
          <w:sz w:val="20"/>
          <w:szCs w:val="20"/>
        </w:rPr>
      </w:pPr>
    </w:p>
    <w:p w14:paraId="0EE232A7" w14:textId="77777777" w:rsidR="00860354" w:rsidRPr="00FF5312" w:rsidRDefault="00860354" w:rsidP="008C1210">
      <w:pPr>
        <w:spacing w:before="120" w:line="276" w:lineRule="auto"/>
        <w:rPr>
          <w:rFonts w:cs="Arial"/>
          <w:b/>
          <w:sz w:val="20"/>
          <w:szCs w:val="20"/>
        </w:rPr>
      </w:pPr>
      <w:r w:rsidRPr="00FF5312">
        <w:rPr>
          <w:rFonts w:cs="Arial"/>
          <w:b/>
          <w:sz w:val="20"/>
          <w:szCs w:val="20"/>
        </w:rPr>
        <w:t>7.1. Title of the Project:</w:t>
      </w:r>
    </w:p>
    <w:p w14:paraId="16BDEFAF" w14:textId="6D0BCCB6" w:rsidR="00860354" w:rsidRPr="00FF5312" w:rsidRDefault="000D6919" w:rsidP="008C1210">
      <w:pPr>
        <w:spacing w:before="120" w:line="276" w:lineRule="auto"/>
        <w:rPr>
          <w:rFonts w:cs="Arial"/>
          <w:b/>
          <w:sz w:val="20"/>
          <w:szCs w:val="20"/>
        </w:rPr>
      </w:pPr>
      <w:r>
        <w:rPr>
          <w:rFonts w:cs="Arial"/>
          <w:b/>
          <w:sz w:val="20"/>
          <w:szCs w:val="20"/>
        </w:rPr>
        <w:t xml:space="preserve">Dialogue Systems as a </w:t>
      </w:r>
      <w:r w:rsidR="006C53F9" w:rsidRPr="00FF5312">
        <w:rPr>
          <w:rFonts w:cs="Arial"/>
          <w:b/>
          <w:sz w:val="20"/>
          <w:szCs w:val="20"/>
        </w:rPr>
        <w:t>Smart Banking Conversational Service</w:t>
      </w:r>
    </w:p>
    <w:p w14:paraId="0FA0DD33" w14:textId="77777777" w:rsidR="00860354" w:rsidRPr="00FF5312" w:rsidRDefault="00860354" w:rsidP="008C1210">
      <w:pPr>
        <w:spacing w:before="120" w:line="276" w:lineRule="auto"/>
        <w:rPr>
          <w:rFonts w:cs="Arial"/>
          <w:b/>
          <w:sz w:val="20"/>
          <w:szCs w:val="20"/>
        </w:rPr>
      </w:pPr>
    </w:p>
    <w:p w14:paraId="2952B217" w14:textId="77777777" w:rsidR="00860354" w:rsidRPr="00FF5312" w:rsidRDefault="00860354" w:rsidP="008C1210">
      <w:pPr>
        <w:rPr>
          <w:rFonts w:cs="Arial"/>
          <w:b/>
          <w:sz w:val="20"/>
          <w:szCs w:val="20"/>
        </w:rPr>
      </w:pPr>
      <w:r w:rsidRPr="00FF5312">
        <w:rPr>
          <w:rFonts w:cs="Arial"/>
          <w:b/>
          <w:sz w:val="20"/>
          <w:szCs w:val="20"/>
        </w:rPr>
        <w:t xml:space="preserve">7.2. Public Project Overview: </w:t>
      </w:r>
    </w:p>
    <w:p w14:paraId="6486D78C" w14:textId="3D148697" w:rsidR="00860354" w:rsidRPr="00FF5312" w:rsidRDefault="00860354" w:rsidP="008C1210">
      <w:pPr>
        <w:rPr>
          <w:rFonts w:cs="Arial"/>
          <w:b/>
          <w:sz w:val="20"/>
          <w:szCs w:val="20"/>
        </w:rPr>
      </w:pPr>
      <w:r w:rsidRPr="00FF5312">
        <w:rPr>
          <w:rFonts w:cs="Arial"/>
          <w:color w:val="808080" w:themeColor="background1" w:themeShade="80"/>
          <w:sz w:val="18"/>
          <w:szCs w:val="18"/>
        </w:rPr>
        <w:t>Using simplified language understandable to a layperson</w:t>
      </w:r>
      <w:r w:rsidR="00A86AC7" w:rsidRPr="00FF5312">
        <w:rPr>
          <w:rFonts w:cs="Arial"/>
          <w:color w:val="808080" w:themeColor="background1" w:themeShade="80"/>
          <w:sz w:val="18"/>
          <w:szCs w:val="18"/>
        </w:rPr>
        <w:t>,</w:t>
      </w:r>
      <w:r w:rsidRPr="00FF5312">
        <w:rPr>
          <w:rFonts w:cs="Arial"/>
          <w:color w:val="808080" w:themeColor="background1" w:themeShade="80"/>
          <w:sz w:val="18"/>
          <w:szCs w:val="18"/>
        </w:rPr>
        <w:t xml:space="preserve"> provide a general, one-paragraph description of the proposed research project to be undertaken by the intern(s) as well as the expected benefit to the partner organization. </w:t>
      </w:r>
      <w:r w:rsidRPr="00FF5312">
        <w:rPr>
          <w:rFonts w:cs="Arial"/>
          <w:b/>
          <w:color w:val="808080" w:themeColor="background1" w:themeShade="80"/>
          <w:sz w:val="18"/>
          <w:szCs w:val="18"/>
        </w:rPr>
        <w:t>(100-150 words)</w:t>
      </w:r>
      <w:r w:rsidRPr="00FF5312">
        <w:rPr>
          <w:rFonts w:cs="Arial"/>
          <w:b/>
          <w:color w:val="808080" w:themeColor="background1" w:themeShade="80"/>
          <w:sz w:val="20"/>
          <w:szCs w:val="20"/>
        </w:rPr>
        <w:t xml:space="preserve"> </w:t>
      </w:r>
    </w:p>
    <w:p w14:paraId="47A58139" w14:textId="5F1AE21A" w:rsidR="00637BF6" w:rsidRDefault="00637BF6" w:rsidP="008F21EE">
      <w:pPr>
        <w:spacing w:before="120" w:after="120"/>
        <w:jc w:val="both"/>
        <w:rPr>
          <w:rFonts w:cs="Arial"/>
          <w:bCs/>
          <w:sz w:val="20"/>
          <w:szCs w:val="20"/>
        </w:rPr>
      </w:pPr>
      <w:r w:rsidRPr="00637BF6">
        <w:rPr>
          <w:rFonts w:cs="Arial"/>
          <w:bCs/>
          <w:sz w:val="20"/>
          <w:szCs w:val="20"/>
        </w:rPr>
        <w:t>Nowadays, the banking sector has undergone a massive transformation of its services from e-banking to smart banking</w:t>
      </w:r>
      <w:r>
        <w:rPr>
          <w:rFonts w:cs="Arial"/>
          <w:bCs/>
          <w:sz w:val="20"/>
          <w:szCs w:val="20"/>
        </w:rPr>
        <w:t xml:space="preserve"> that</w:t>
      </w:r>
      <w:r w:rsidRPr="00637BF6">
        <w:rPr>
          <w:rFonts w:cs="Arial"/>
          <w:bCs/>
          <w:sz w:val="20"/>
          <w:szCs w:val="20"/>
        </w:rPr>
        <w:t xml:space="preserve"> implements modern technologies to provide a more innovative experience for customers. This project addresses the challenge of providing dialogue systems as a smart banking conversational service in order to improve customer experience and satisfaction. The purpose of this research is to propose a novel framework by which a dialogue system can adapt and learn to choose an optimal and personalized dialogue strategy based on customer knowledge and interactive experience with human users.</w:t>
      </w:r>
      <w:r>
        <w:rPr>
          <w:rFonts w:cs="Arial"/>
          <w:bCs/>
          <w:sz w:val="20"/>
          <w:szCs w:val="20"/>
        </w:rPr>
        <w:t xml:space="preserve"> T</w:t>
      </w:r>
      <w:r w:rsidRPr="00637BF6">
        <w:rPr>
          <w:rFonts w:cs="Arial"/>
          <w:bCs/>
          <w:sz w:val="20"/>
          <w:szCs w:val="20"/>
        </w:rPr>
        <w:t xml:space="preserve">he </w:t>
      </w:r>
      <w:r>
        <w:rPr>
          <w:rFonts w:cs="Arial"/>
          <w:bCs/>
          <w:sz w:val="20"/>
          <w:szCs w:val="20"/>
        </w:rPr>
        <w:t xml:space="preserve">proposed </w:t>
      </w:r>
      <w:r w:rsidRPr="00637BF6">
        <w:rPr>
          <w:rFonts w:cs="Arial"/>
          <w:bCs/>
          <w:sz w:val="20"/>
          <w:szCs w:val="20"/>
        </w:rPr>
        <w:t>service receives the user’s questions</w:t>
      </w:r>
      <w:r>
        <w:rPr>
          <w:rFonts w:cs="Arial"/>
          <w:bCs/>
          <w:sz w:val="20"/>
          <w:szCs w:val="20"/>
        </w:rPr>
        <w:t>,</w:t>
      </w:r>
      <w:r w:rsidRPr="00637BF6">
        <w:rPr>
          <w:rFonts w:cs="Arial"/>
          <w:bCs/>
          <w:sz w:val="20"/>
          <w:szCs w:val="20"/>
        </w:rPr>
        <w:t xml:space="preserve"> analyzes the requirements using machine learning algorithms and artificial intelligence techniques</w:t>
      </w:r>
      <w:r>
        <w:rPr>
          <w:rFonts w:cs="Arial"/>
          <w:bCs/>
          <w:sz w:val="20"/>
          <w:szCs w:val="20"/>
        </w:rPr>
        <w:t>, and</w:t>
      </w:r>
      <w:r w:rsidRPr="00637BF6">
        <w:rPr>
          <w:rFonts w:cs="Arial"/>
          <w:bCs/>
          <w:sz w:val="20"/>
          <w:szCs w:val="20"/>
        </w:rPr>
        <w:t xml:space="preserve"> make a personalized appropriate response that may include the answer, hint, process, or recommended product and service to satisfy user needs. </w:t>
      </w:r>
    </w:p>
    <w:p w14:paraId="67B5B48F" w14:textId="77777777" w:rsidR="00F618CE" w:rsidRPr="00FF5312" w:rsidRDefault="00860354" w:rsidP="008C1210">
      <w:pPr>
        <w:pStyle w:val="Heading3"/>
        <w:spacing w:before="0" w:after="0" w:line="276" w:lineRule="auto"/>
        <w:jc w:val="left"/>
        <w:rPr>
          <w:sz w:val="20"/>
          <w:szCs w:val="20"/>
        </w:rPr>
      </w:pPr>
      <w:r w:rsidRPr="00FF5312">
        <w:rPr>
          <w:rFonts w:cs="Arial"/>
          <w:sz w:val="20"/>
          <w:szCs w:val="20"/>
        </w:rPr>
        <w:t>7</w:t>
      </w:r>
      <w:r w:rsidR="00F618CE" w:rsidRPr="00FF5312">
        <w:rPr>
          <w:rFonts w:cs="Arial"/>
          <w:sz w:val="20"/>
          <w:szCs w:val="20"/>
        </w:rPr>
        <w:t>.3. Participant Signatures:</w:t>
      </w:r>
      <w:r w:rsidR="00F618CE" w:rsidRPr="00FF5312">
        <w:rPr>
          <w:sz w:val="20"/>
          <w:szCs w:val="20"/>
        </w:rPr>
        <w:t xml:space="preserve"> </w:t>
      </w:r>
    </w:p>
    <w:p w14:paraId="40DCB408" w14:textId="2525854B" w:rsidR="00F618CE" w:rsidRPr="00FF5312" w:rsidRDefault="00F618CE" w:rsidP="008C1210">
      <w:pPr>
        <w:pStyle w:val="Heading3"/>
        <w:spacing w:before="0" w:after="0" w:line="276" w:lineRule="auto"/>
        <w:jc w:val="left"/>
        <w:rPr>
          <w:rFonts w:cs="Arial"/>
          <w:b w:val="0"/>
          <w:color w:val="C00000"/>
          <w:sz w:val="18"/>
          <w:szCs w:val="18"/>
        </w:rPr>
      </w:pPr>
      <w:r w:rsidRPr="00FF5312">
        <w:rPr>
          <w:rFonts w:cs="Arial"/>
          <w:b w:val="0"/>
          <w:color w:val="C00000"/>
          <w:sz w:val="18"/>
          <w:szCs w:val="18"/>
        </w:rPr>
        <w:t>Please sign, scan</w:t>
      </w:r>
      <w:r w:rsidR="00ED4C84" w:rsidRPr="00FF5312">
        <w:rPr>
          <w:rFonts w:cs="Arial"/>
          <w:b w:val="0"/>
          <w:color w:val="C00000"/>
          <w:sz w:val="18"/>
          <w:szCs w:val="18"/>
        </w:rPr>
        <w:t>,</w:t>
      </w:r>
      <w:r w:rsidRPr="00FF5312">
        <w:rPr>
          <w:rFonts w:cs="Arial"/>
          <w:b w:val="0"/>
          <w:color w:val="C00000"/>
          <w:sz w:val="18"/>
          <w:szCs w:val="18"/>
        </w:rPr>
        <w:t xml:space="preserve"> and save in PDF format</w:t>
      </w:r>
      <w:r w:rsidR="004E1A4C" w:rsidRPr="00FF5312">
        <w:rPr>
          <w:rFonts w:cs="Arial"/>
          <w:b w:val="0"/>
          <w:color w:val="C00000"/>
          <w:sz w:val="18"/>
          <w:szCs w:val="18"/>
        </w:rPr>
        <w:t>. Typed signatures will not be accepted.</w:t>
      </w:r>
    </w:p>
    <w:p w14:paraId="6DF367D4" w14:textId="77777777" w:rsidR="00F618CE" w:rsidRPr="00FF5312" w:rsidRDefault="00F618CE" w:rsidP="008C1210">
      <w:pPr>
        <w:spacing w:line="276" w:lineRule="auto"/>
        <w:contextualSpacing/>
        <w:rPr>
          <w:sz w:val="20"/>
          <w:szCs w:val="20"/>
        </w:rPr>
      </w:pPr>
    </w:p>
    <w:p w14:paraId="2DE31073" w14:textId="738D89E2"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.3.1.</w:t>
      </w:r>
      <w:r w:rsidR="00593197">
        <w:rPr>
          <w:rFonts w:cs="Arial"/>
          <w:b/>
          <w:sz w:val="20"/>
          <w:szCs w:val="20"/>
        </w:rPr>
        <w:t xml:space="preserve">1 </w:t>
      </w:r>
      <w:r w:rsidR="00F618CE" w:rsidRPr="00FF5312">
        <w:rPr>
          <w:rFonts w:cs="Arial"/>
          <w:b/>
          <w:sz w:val="20"/>
          <w:szCs w:val="20"/>
        </w:rPr>
        <w:t>Intern:</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0F5280C4" w14:textId="77777777" w:rsidTr="000B727C">
        <w:tc>
          <w:tcPr>
            <w:tcW w:w="997" w:type="pct"/>
            <w:vAlign w:val="center"/>
          </w:tcPr>
          <w:p w14:paraId="7AFADCEC"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04FA3F13" w14:textId="69058D45" w:rsidR="00F618CE" w:rsidRPr="00FF5312" w:rsidRDefault="00AC6529" w:rsidP="008C1210">
            <w:pPr>
              <w:spacing w:line="276" w:lineRule="auto"/>
              <w:contextualSpacing/>
              <w:rPr>
                <w:rFonts w:cs="Arial"/>
                <w:sz w:val="18"/>
                <w:szCs w:val="18"/>
              </w:rPr>
            </w:pPr>
            <w:r w:rsidRPr="00FF5312">
              <w:rPr>
                <w:rFonts w:cs="Arial"/>
                <w:sz w:val="18"/>
                <w:szCs w:val="18"/>
              </w:rPr>
              <w:t xml:space="preserve">Dung </w:t>
            </w:r>
            <w:r w:rsidR="000D6919">
              <w:rPr>
                <w:rFonts w:cs="Arial"/>
                <w:sz w:val="18"/>
                <w:szCs w:val="18"/>
              </w:rPr>
              <w:t xml:space="preserve">Do </w:t>
            </w:r>
            <w:r w:rsidRPr="00FF5312">
              <w:rPr>
                <w:rFonts w:cs="Arial"/>
                <w:sz w:val="18"/>
                <w:szCs w:val="18"/>
              </w:rPr>
              <w:t>Vu</w:t>
            </w:r>
          </w:p>
        </w:tc>
      </w:tr>
      <w:tr w:rsidR="00F618CE" w:rsidRPr="0001070B" w14:paraId="5FE8DF9C" w14:textId="77777777" w:rsidTr="000B727C">
        <w:tc>
          <w:tcPr>
            <w:tcW w:w="997" w:type="pct"/>
            <w:vAlign w:val="center"/>
          </w:tcPr>
          <w:p w14:paraId="6B228FE7" w14:textId="77777777" w:rsidR="00F618CE" w:rsidRPr="00FF5312" w:rsidRDefault="00F618CE"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27F793AB" w14:textId="46A292B7" w:rsidR="00F618CE" w:rsidRPr="009134FA" w:rsidRDefault="008B78DE" w:rsidP="008B78DE">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44" w:history="1"/>
            <w:hyperlink r:id="rId45" w:history="1">
              <w:r w:rsidR="008F21EE" w:rsidRPr="009134FA">
                <w:rPr>
                  <w:rFonts w:cs="Arial"/>
                  <w:sz w:val="18"/>
                  <w:szCs w:val="18"/>
                  <w:lang w:val="fr-CA"/>
                </w:rPr>
                <w:t>Marketing et systèmes</w:t>
              </w:r>
            </w:hyperlink>
            <w:r w:rsidR="008F21EE" w:rsidRPr="009134FA">
              <w:rPr>
                <w:rFonts w:cs="Arial"/>
                <w:sz w:val="18"/>
                <w:szCs w:val="18"/>
                <w:lang w:val="fr-CA"/>
              </w:rPr>
              <w:t xml:space="preserve"> d'information</w:t>
            </w:r>
          </w:p>
        </w:tc>
      </w:tr>
      <w:tr w:rsidR="00F618CE" w:rsidRPr="0001070B" w14:paraId="5CDE2CC1" w14:textId="77777777" w:rsidTr="000B727C">
        <w:tc>
          <w:tcPr>
            <w:tcW w:w="997" w:type="pct"/>
            <w:vAlign w:val="center"/>
          </w:tcPr>
          <w:p w14:paraId="03D7515F" w14:textId="01A194E7" w:rsidR="00F618CE" w:rsidRPr="00FF5312" w:rsidRDefault="00C95138" w:rsidP="008C1210">
            <w:pPr>
              <w:spacing w:line="276" w:lineRule="auto"/>
              <w:contextualSpacing/>
              <w:rPr>
                <w:rFonts w:cs="Arial"/>
                <w:sz w:val="18"/>
                <w:szCs w:val="18"/>
              </w:rPr>
            </w:pPr>
            <w:r w:rsidRPr="00FF5312">
              <w:rPr>
                <w:rFonts w:cs="Arial"/>
                <w:sz w:val="18"/>
                <w:szCs w:val="18"/>
              </w:rPr>
              <w:t>Academic institution</w:t>
            </w:r>
            <w:r w:rsidR="00F618CE" w:rsidRPr="00FF5312">
              <w:rPr>
                <w:rFonts w:cs="Arial"/>
                <w:sz w:val="18"/>
                <w:szCs w:val="18"/>
              </w:rPr>
              <w:t>:</w:t>
            </w:r>
          </w:p>
        </w:tc>
        <w:tc>
          <w:tcPr>
            <w:tcW w:w="4003" w:type="pct"/>
            <w:gridSpan w:val="2"/>
            <w:vAlign w:val="center"/>
          </w:tcPr>
          <w:p w14:paraId="765959FD" w14:textId="4D3B1AA2" w:rsidR="00F618CE" w:rsidRPr="008F21EE" w:rsidRDefault="008B78DE" w:rsidP="008C1210">
            <w:pPr>
              <w:spacing w:line="276" w:lineRule="auto"/>
              <w:contextualSpacing/>
              <w:rPr>
                <w:rFonts w:cs="Arial"/>
                <w:sz w:val="18"/>
                <w:szCs w:val="18"/>
                <w:lang w:val="fr-CA"/>
              </w:rPr>
            </w:pPr>
            <w:r w:rsidRPr="008F21EE">
              <w:rPr>
                <w:rFonts w:cs="Arial"/>
                <w:sz w:val="18"/>
                <w:szCs w:val="18"/>
                <w:lang w:val="fr-CA"/>
              </w:rPr>
              <w:t>Université du Québec</w:t>
            </w:r>
            <w:r w:rsidR="008F21EE" w:rsidRPr="008F21EE">
              <w:rPr>
                <w:rFonts w:cs="Arial"/>
                <w:sz w:val="18"/>
                <w:szCs w:val="18"/>
                <w:lang w:val="fr-CA"/>
              </w:rPr>
              <w:t xml:space="preserve"> à T</w:t>
            </w:r>
            <w:r w:rsidR="008F21EE">
              <w:rPr>
                <w:rFonts w:cs="Arial"/>
                <w:sz w:val="18"/>
                <w:szCs w:val="18"/>
                <w:lang w:val="fr-CA"/>
              </w:rPr>
              <w:t>rois-Rivières</w:t>
            </w:r>
          </w:p>
        </w:tc>
      </w:tr>
      <w:tr w:rsidR="00271D26" w:rsidRPr="00387900" w14:paraId="68F9A7E8" w14:textId="77777777" w:rsidTr="000B727C">
        <w:tc>
          <w:tcPr>
            <w:tcW w:w="997" w:type="pct"/>
            <w:vAlign w:val="center"/>
          </w:tcPr>
          <w:p w14:paraId="0CA6C788" w14:textId="77777777" w:rsidR="00271D26" w:rsidRPr="008F21EE" w:rsidRDefault="00271D26" w:rsidP="008C1210">
            <w:pPr>
              <w:spacing w:line="276" w:lineRule="auto"/>
              <w:contextualSpacing/>
              <w:rPr>
                <w:rFonts w:cs="Arial"/>
                <w:sz w:val="18"/>
                <w:szCs w:val="18"/>
                <w:lang w:val="fr-CA"/>
              </w:rPr>
            </w:pPr>
          </w:p>
        </w:tc>
        <w:tc>
          <w:tcPr>
            <w:tcW w:w="4003" w:type="pct"/>
            <w:gridSpan w:val="2"/>
            <w:vAlign w:val="center"/>
          </w:tcPr>
          <w:p w14:paraId="7541662C" w14:textId="577C2326" w:rsidR="00271D26" w:rsidRPr="00FF5312" w:rsidRDefault="00A53F5A" w:rsidP="008C1210">
            <w:pPr>
              <w:spacing w:line="276" w:lineRule="auto"/>
              <w:contextualSpacing/>
              <w:rPr>
                <w:rFonts w:cs="Arial"/>
                <w:sz w:val="18"/>
                <w:szCs w:val="18"/>
              </w:rPr>
            </w:pPr>
            <w:r w:rsidRPr="00FF5312">
              <w:rPr>
                <w:rFonts w:cs="Arial"/>
                <w:i/>
                <w:sz w:val="18"/>
                <w:szCs w:val="18"/>
              </w:rPr>
              <w:t xml:space="preserve">For interns participating in international travel: </w:t>
            </w:r>
            <w:r w:rsidRPr="00FF5312">
              <w:rPr>
                <w:rFonts w:cs="Arial"/>
                <w:sz w:val="18"/>
                <w:szCs w:val="18"/>
              </w:rPr>
              <w:t xml:space="preserve">The intern acknowledges that additional </w:t>
            </w:r>
            <w:hyperlink r:id="rId46" w:tgtFrame="_blank" w:history="1">
              <w:r w:rsidRPr="00FF5312">
                <w:rPr>
                  <w:rStyle w:val="Hyperlink"/>
                  <w:rFonts w:cs="Arial"/>
                  <w:sz w:val="18"/>
                  <w:szCs w:val="18"/>
                </w:rPr>
                <w:t>Project Responsibilities</w:t>
              </w:r>
            </w:hyperlink>
            <w:r w:rsidRPr="00FF5312">
              <w:rPr>
                <w:rFonts w:cs="Arial"/>
                <w:sz w:val="18"/>
                <w:szCs w:val="18"/>
              </w:rPr>
              <w:t xml:space="preserve"> </w:t>
            </w:r>
            <w:r w:rsidR="006405EA" w:rsidRPr="00FF5312">
              <w:rPr>
                <w:rFonts w:cs="Arial"/>
                <w:sz w:val="18"/>
                <w:szCs w:val="18"/>
              </w:rPr>
              <w:t xml:space="preserve">found at </w:t>
            </w:r>
            <w:hyperlink r:id="rId47" w:history="1">
              <w:r w:rsidR="006405EA" w:rsidRPr="00FF5312">
                <w:rPr>
                  <w:rStyle w:val="Hyperlink"/>
                  <w:rFonts w:cs="Arial"/>
                  <w:sz w:val="18"/>
                  <w:szCs w:val="18"/>
                </w:rPr>
                <w:t>www.mitacs.ca/en/programs/accelerate/mitacs-accelerate-international</w:t>
              </w:r>
            </w:hyperlink>
            <w:r w:rsidR="006405EA" w:rsidRPr="00FF5312">
              <w:rPr>
                <w:rFonts w:cs="Arial"/>
                <w:sz w:val="18"/>
                <w:szCs w:val="18"/>
              </w:rPr>
              <w:t xml:space="preserve"> </w:t>
            </w:r>
            <w:r w:rsidRPr="00FF5312">
              <w:rPr>
                <w:rFonts w:cs="Arial"/>
                <w:sz w:val="18"/>
                <w:szCs w:val="18"/>
              </w:rPr>
              <w:t xml:space="preserve">apply to Accelerate International travel (as outlined in the Memorandum above) and agrees to abide by these additional program rules. </w:t>
            </w:r>
            <w:bookmarkStart w:id="26" w:name="_Hlk7614294"/>
            <w:r w:rsidR="002E2CF3" w:rsidRPr="00FF5312">
              <w:rPr>
                <w:sz w:val="18"/>
                <w:szCs w:val="18"/>
              </w:rPr>
              <w:t>The intern also acknowledges that they are aware of and agree to any IP agreements related to this project.</w:t>
            </w:r>
            <w:bookmarkEnd w:id="26"/>
          </w:p>
        </w:tc>
      </w:tr>
      <w:tr w:rsidR="00377718" w:rsidRPr="00387900" w14:paraId="6D6B0A02" w14:textId="77777777" w:rsidTr="000B727C">
        <w:tc>
          <w:tcPr>
            <w:tcW w:w="997" w:type="pct"/>
            <w:vAlign w:val="center"/>
          </w:tcPr>
          <w:p w14:paraId="2EC3DA49" w14:textId="77777777" w:rsidR="00377718" w:rsidRPr="00FF5312" w:rsidRDefault="00377718" w:rsidP="008C1210">
            <w:pPr>
              <w:spacing w:line="276" w:lineRule="auto"/>
              <w:contextualSpacing/>
              <w:rPr>
                <w:rFonts w:cs="Arial"/>
                <w:sz w:val="18"/>
                <w:szCs w:val="18"/>
              </w:rPr>
            </w:pPr>
          </w:p>
        </w:tc>
        <w:tc>
          <w:tcPr>
            <w:tcW w:w="4003" w:type="pct"/>
            <w:gridSpan w:val="2"/>
            <w:vAlign w:val="center"/>
          </w:tcPr>
          <w:p w14:paraId="51428A49" w14:textId="77777777" w:rsidR="00720CC9" w:rsidRPr="00FF5312" w:rsidRDefault="00377718" w:rsidP="008C1210">
            <w:pPr>
              <w:spacing w:line="276" w:lineRule="auto"/>
              <w:contextualSpacing/>
              <w:rPr>
                <w:rFonts w:cs="Arial"/>
                <w:i/>
                <w:sz w:val="18"/>
                <w:szCs w:val="18"/>
              </w:rPr>
            </w:pPr>
            <w:r w:rsidRPr="00FF5312">
              <w:rPr>
                <w:rFonts w:cs="Arial"/>
                <w:i/>
                <w:sz w:val="18"/>
                <w:szCs w:val="18"/>
              </w:rPr>
              <w:t xml:space="preserve">For interns participating in </w:t>
            </w:r>
            <w:r w:rsidR="007E0483" w:rsidRPr="00FF5312">
              <w:rPr>
                <w:rFonts w:cs="Arial"/>
                <w:i/>
                <w:sz w:val="18"/>
                <w:szCs w:val="18"/>
              </w:rPr>
              <w:t>the Indigenous Pathways program</w:t>
            </w:r>
            <w:r w:rsidRPr="00FF5312">
              <w:rPr>
                <w:rFonts w:cs="Arial"/>
                <w:i/>
                <w:sz w:val="18"/>
                <w:szCs w:val="18"/>
              </w:rPr>
              <w:t>:</w:t>
            </w:r>
          </w:p>
          <w:p w14:paraId="2A99E821" w14:textId="2E25AB52" w:rsidR="00377718" w:rsidRPr="00FF5312" w:rsidRDefault="00377718" w:rsidP="008C1210">
            <w:pPr>
              <w:spacing w:line="276" w:lineRule="auto"/>
              <w:contextualSpacing/>
              <w:rPr>
                <w:rFonts w:cs="Arial"/>
                <w:i/>
                <w:sz w:val="18"/>
                <w:szCs w:val="18"/>
                <w:highlight w:val="yellow"/>
              </w:rPr>
            </w:pPr>
            <w:r w:rsidRPr="00FF5312">
              <w:rPr>
                <w:rFonts w:cs="Arial"/>
                <w:i/>
                <w:sz w:val="18"/>
                <w:szCs w:val="18"/>
              </w:rPr>
              <w:t xml:space="preserve"> </w:t>
            </w:r>
            <w:r w:rsidR="00720CC9" w:rsidRPr="00FF5312">
              <w:rPr>
                <w:rFonts w:asciiTheme="minorHAnsi" w:hAnsiTheme="minorHAnsi" w:cstheme="minorBidi"/>
                <w:color w:val="808080" w:themeColor="background1" w:themeShade="80"/>
                <w:sz w:val="20"/>
                <w:szCs w:val="20"/>
              </w:rPr>
              <w:t>[</w:t>
            </w:r>
            <w:sdt>
              <w:sdtPr>
                <w:rPr>
                  <w:rFonts w:asciiTheme="minorHAnsi" w:hAnsiTheme="minorHAnsi" w:cstheme="minorBidi"/>
                  <w:color w:val="808080" w:themeColor="background1" w:themeShade="80"/>
                  <w:sz w:val="20"/>
                  <w:szCs w:val="20"/>
                </w:rPr>
                <w:id w:val="-219132519"/>
                <w14:checkbox>
                  <w14:checked w14:val="0"/>
                  <w14:checkedState w14:val="2612" w14:font="MS Gothic"/>
                  <w14:uncheckedState w14:val="2610" w14:font="MS Gothic"/>
                </w14:checkbox>
              </w:sdtPr>
              <w:sdtEndPr/>
              <w:sdtContent>
                <w:r w:rsidR="00A148B0" w:rsidRPr="00FF5312">
                  <w:rPr>
                    <w:rFonts w:ascii="MS Gothic" w:eastAsia="MS Gothic" w:hAnsi="MS Gothic" w:cstheme="minorBidi"/>
                    <w:color w:val="808080" w:themeColor="background1" w:themeShade="80"/>
                    <w:sz w:val="20"/>
                    <w:szCs w:val="20"/>
                  </w:rPr>
                  <w:t>☐</w:t>
                </w:r>
              </w:sdtContent>
            </w:sdt>
            <w:r w:rsidR="00720CC9" w:rsidRPr="00FF5312">
              <w:rPr>
                <w:rFonts w:asciiTheme="minorHAnsi" w:hAnsiTheme="minorHAnsi" w:cstheme="minorBidi"/>
                <w:color w:val="808080" w:themeColor="background1" w:themeShade="80"/>
                <w:sz w:val="20"/>
                <w:szCs w:val="20"/>
              </w:rPr>
              <w:t xml:space="preserve">] </w:t>
            </w:r>
            <w:r w:rsidRPr="00FF5312">
              <w:rPr>
                <w:rFonts w:cs="Arial"/>
                <w:sz w:val="18"/>
                <w:szCs w:val="18"/>
              </w:rPr>
              <w:t xml:space="preserve">The intern </w:t>
            </w:r>
            <w:r w:rsidR="00EC2A9D" w:rsidRPr="00FF5312">
              <w:rPr>
                <w:rFonts w:cs="Arial"/>
                <w:sz w:val="18"/>
                <w:szCs w:val="18"/>
              </w:rPr>
              <w:t>self-</w:t>
            </w:r>
            <w:r w:rsidR="00277866" w:rsidRPr="00FF5312">
              <w:rPr>
                <w:rFonts w:cs="Arial"/>
                <w:sz w:val="18"/>
                <w:szCs w:val="18"/>
              </w:rPr>
              <w:t>identifies</w:t>
            </w:r>
            <w:r w:rsidR="00EC2A9D" w:rsidRPr="00FF5312">
              <w:rPr>
                <w:rFonts w:cs="Arial"/>
                <w:sz w:val="18"/>
                <w:szCs w:val="18"/>
              </w:rPr>
              <w:t xml:space="preserve"> as an Indigenous person</w:t>
            </w:r>
            <w:r w:rsidR="008C27FA" w:rsidRPr="00FF5312">
              <w:rPr>
                <w:rFonts w:cs="Arial"/>
                <w:sz w:val="18"/>
                <w:szCs w:val="18"/>
              </w:rPr>
              <w:t>.</w:t>
            </w:r>
          </w:p>
        </w:tc>
      </w:tr>
      <w:tr w:rsidR="00F618CE" w:rsidRPr="00387900" w14:paraId="35F50373" w14:textId="77777777" w:rsidTr="000B727C">
        <w:trPr>
          <w:trHeight w:val="573"/>
        </w:trPr>
        <w:tc>
          <w:tcPr>
            <w:tcW w:w="997" w:type="pct"/>
            <w:vAlign w:val="center"/>
          </w:tcPr>
          <w:p w14:paraId="5267CD0A" w14:textId="77777777" w:rsidR="00F618CE" w:rsidRPr="00FF5312" w:rsidRDefault="00F618CE"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7331EC2B" w14:textId="77777777" w:rsidR="00F618CE" w:rsidRPr="00FF5312" w:rsidRDefault="00F618CE" w:rsidP="008C1210">
            <w:pPr>
              <w:spacing w:line="276" w:lineRule="auto"/>
              <w:contextualSpacing/>
              <w:rPr>
                <w:rFonts w:cs="Arial"/>
                <w:sz w:val="18"/>
                <w:szCs w:val="18"/>
              </w:rPr>
            </w:pPr>
          </w:p>
        </w:tc>
        <w:tc>
          <w:tcPr>
            <w:tcW w:w="2010" w:type="pct"/>
            <w:vAlign w:val="center"/>
          </w:tcPr>
          <w:p w14:paraId="5D3E3145" w14:textId="77777777" w:rsidR="00F618CE" w:rsidRPr="00FF5312" w:rsidRDefault="00F618CE" w:rsidP="008C1210">
            <w:pPr>
              <w:spacing w:line="276" w:lineRule="auto"/>
              <w:contextualSpacing/>
              <w:rPr>
                <w:rFonts w:cs="Arial"/>
                <w:sz w:val="18"/>
                <w:szCs w:val="18"/>
              </w:rPr>
            </w:pPr>
            <w:r w:rsidRPr="00FF5312">
              <w:rPr>
                <w:rFonts w:cs="Arial"/>
                <w:sz w:val="18"/>
                <w:szCs w:val="18"/>
              </w:rPr>
              <w:t>Date:</w:t>
            </w:r>
          </w:p>
        </w:tc>
      </w:tr>
    </w:tbl>
    <w:p w14:paraId="203723CF" w14:textId="77777777" w:rsidR="008F7CF0" w:rsidRPr="00FF5312" w:rsidRDefault="008F7CF0" w:rsidP="008C1210">
      <w:pPr>
        <w:spacing w:line="276" w:lineRule="auto"/>
        <w:contextualSpacing/>
        <w:rPr>
          <w:rFonts w:cs="Arial"/>
          <w:b/>
          <w:sz w:val="20"/>
          <w:szCs w:val="20"/>
        </w:rPr>
      </w:pPr>
    </w:p>
    <w:p w14:paraId="5333B2AC" w14:textId="5FA655AA" w:rsidR="00593197" w:rsidRPr="00FF5312" w:rsidRDefault="00593197" w:rsidP="00593197">
      <w:pPr>
        <w:spacing w:line="276" w:lineRule="auto"/>
        <w:contextualSpacing/>
        <w:rPr>
          <w:rFonts w:cs="Arial"/>
          <w:sz w:val="20"/>
          <w:szCs w:val="20"/>
        </w:rPr>
      </w:pPr>
      <w:r w:rsidRPr="00FF5312">
        <w:rPr>
          <w:rFonts w:cs="Arial"/>
          <w:b/>
          <w:sz w:val="20"/>
          <w:szCs w:val="20"/>
        </w:rPr>
        <w:t>7.3.1.</w:t>
      </w:r>
      <w:r>
        <w:rPr>
          <w:rFonts w:cs="Arial"/>
          <w:b/>
          <w:sz w:val="20"/>
          <w:szCs w:val="20"/>
        </w:rPr>
        <w:t xml:space="preserve">2 </w:t>
      </w:r>
      <w:r w:rsidRPr="00FF5312">
        <w:rPr>
          <w:rFonts w:cs="Arial"/>
          <w:b/>
          <w:sz w:val="20"/>
          <w:szCs w:val="20"/>
        </w:rPr>
        <w:t xml:space="preserve"> Intern:</w:t>
      </w:r>
      <w:r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93197" w:rsidRPr="00387900" w14:paraId="1786464C" w14:textId="77777777" w:rsidTr="002D2719">
        <w:tc>
          <w:tcPr>
            <w:tcW w:w="997" w:type="pct"/>
            <w:vAlign w:val="center"/>
          </w:tcPr>
          <w:p w14:paraId="015A5052" w14:textId="77777777" w:rsidR="00593197" w:rsidRPr="00FF5312" w:rsidRDefault="00593197" w:rsidP="002D2719">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00C8197B" w14:textId="3582BA25" w:rsidR="00593197" w:rsidRPr="00FF5312" w:rsidRDefault="00593197" w:rsidP="002D2719">
            <w:pPr>
              <w:spacing w:line="276" w:lineRule="auto"/>
              <w:contextualSpacing/>
              <w:rPr>
                <w:rFonts w:cs="Arial"/>
                <w:sz w:val="18"/>
                <w:szCs w:val="18"/>
              </w:rPr>
            </w:pPr>
            <w:r>
              <w:rPr>
                <w:rFonts w:cs="Arial"/>
                <w:sz w:val="18"/>
                <w:szCs w:val="18"/>
              </w:rPr>
              <w:t>Hang My Thi Vu</w:t>
            </w:r>
          </w:p>
        </w:tc>
      </w:tr>
      <w:tr w:rsidR="00593197" w:rsidRPr="0001070B" w14:paraId="3FACA648" w14:textId="77777777" w:rsidTr="002D2719">
        <w:tc>
          <w:tcPr>
            <w:tcW w:w="997" w:type="pct"/>
            <w:vAlign w:val="center"/>
          </w:tcPr>
          <w:p w14:paraId="1543A2F2" w14:textId="77777777" w:rsidR="00593197" w:rsidRPr="00FF5312" w:rsidRDefault="00593197" w:rsidP="002D2719">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5ECED420" w14:textId="77777777" w:rsidR="00593197" w:rsidRPr="009134FA" w:rsidRDefault="00593197" w:rsidP="002D2719">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48"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593197" w:rsidRPr="0001070B" w14:paraId="24FE6741" w14:textId="77777777" w:rsidTr="002D2719">
        <w:tc>
          <w:tcPr>
            <w:tcW w:w="997" w:type="pct"/>
            <w:vAlign w:val="center"/>
          </w:tcPr>
          <w:p w14:paraId="5D73E16F" w14:textId="77777777" w:rsidR="00593197" w:rsidRPr="00FF5312" w:rsidRDefault="00593197" w:rsidP="002D2719">
            <w:pPr>
              <w:spacing w:line="276" w:lineRule="auto"/>
              <w:contextualSpacing/>
              <w:rPr>
                <w:rFonts w:cs="Arial"/>
                <w:sz w:val="18"/>
                <w:szCs w:val="18"/>
              </w:rPr>
            </w:pPr>
            <w:r w:rsidRPr="00FF5312">
              <w:rPr>
                <w:rFonts w:cs="Arial"/>
                <w:sz w:val="18"/>
                <w:szCs w:val="18"/>
              </w:rPr>
              <w:t>Academic institution:</w:t>
            </w:r>
          </w:p>
        </w:tc>
        <w:tc>
          <w:tcPr>
            <w:tcW w:w="4003" w:type="pct"/>
            <w:gridSpan w:val="2"/>
            <w:vAlign w:val="center"/>
          </w:tcPr>
          <w:p w14:paraId="419C51E4" w14:textId="4CF4724A" w:rsidR="00593197" w:rsidRPr="008F21EE" w:rsidRDefault="00593197" w:rsidP="002D2719">
            <w:pPr>
              <w:spacing w:line="276" w:lineRule="auto"/>
              <w:contextualSpacing/>
              <w:rPr>
                <w:rFonts w:cs="Arial"/>
                <w:sz w:val="18"/>
                <w:szCs w:val="18"/>
                <w:lang w:val="fr-CA"/>
              </w:rPr>
            </w:pPr>
            <w:r w:rsidRPr="008F21EE">
              <w:rPr>
                <w:rFonts w:cs="Arial"/>
                <w:sz w:val="18"/>
                <w:szCs w:val="18"/>
                <w:lang w:val="fr-CA"/>
              </w:rPr>
              <w:t>Université du Québec</w:t>
            </w:r>
            <w:r w:rsidR="008F21EE" w:rsidRPr="008F21EE">
              <w:rPr>
                <w:rFonts w:cs="Arial"/>
                <w:sz w:val="18"/>
                <w:szCs w:val="18"/>
                <w:lang w:val="fr-CA"/>
              </w:rPr>
              <w:t xml:space="preserve"> à T</w:t>
            </w:r>
            <w:r w:rsidR="008F21EE">
              <w:rPr>
                <w:rFonts w:cs="Arial"/>
                <w:sz w:val="18"/>
                <w:szCs w:val="18"/>
                <w:lang w:val="fr-CA"/>
              </w:rPr>
              <w:t>rois-Rivières</w:t>
            </w:r>
          </w:p>
        </w:tc>
      </w:tr>
      <w:tr w:rsidR="00593197" w:rsidRPr="00387900" w14:paraId="41747FC1" w14:textId="77777777" w:rsidTr="002D2719">
        <w:tc>
          <w:tcPr>
            <w:tcW w:w="997" w:type="pct"/>
            <w:vAlign w:val="center"/>
          </w:tcPr>
          <w:p w14:paraId="4ECBF0C5" w14:textId="77777777" w:rsidR="00593197" w:rsidRPr="008F21EE" w:rsidRDefault="00593197" w:rsidP="002D2719">
            <w:pPr>
              <w:spacing w:line="276" w:lineRule="auto"/>
              <w:contextualSpacing/>
              <w:rPr>
                <w:rFonts w:cs="Arial"/>
                <w:sz w:val="18"/>
                <w:szCs w:val="18"/>
                <w:lang w:val="fr-CA"/>
              </w:rPr>
            </w:pPr>
          </w:p>
        </w:tc>
        <w:tc>
          <w:tcPr>
            <w:tcW w:w="4003" w:type="pct"/>
            <w:gridSpan w:val="2"/>
            <w:vAlign w:val="center"/>
          </w:tcPr>
          <w:p w14:paraId="00E08C56" w14:textId="77777777" w:rsidR="00593197" w:rsidRPr="00FF5312" w:rsidRDefault="00593197" w:rsidP="002D2719">
            <w:pPr>
              <w:spacing w:line="276" w:lineRule="auto"/>
              <w:contextualSpacing/>
              <w:rPr>
                <w:rFonts w:cs="Arial"/>
                <w:sz w:val="18"/>
                <w:szCs w:val="18"/>
              </w:rPr>
            </w:pPr>
            <w:r w:rsidRPr="00FF5312">
              <w:rPr>
                <w:rFonts w:cs="Arial"/>
                <w:i/>
                <w:sz w:val="18"/>
                <w:szCs w:val="18"/>
              </w:rPr>
              <w:t xml:space="preserve">For interns participating in international travel: </w:t>
            </w:r>
            <w:r w:rsidRPr="00FF5312">
              <w:rPr>
                <w:rFonts w:cs="Arial"/>
                <w:sz w:val="18"/>
                <w:szCs w:val="18"/>
              </w:rPr>
              <w:t xml:space="preserve">The intern acknowledges that additional </w:t>
            </w:r>
            <w:hyperlink r:id="rId49" w:tgtFrame="_blank" w:history="1">
              <w:r w:rsidRPr="00FF5312">
                <w:rPr>
                  <w:rStyle w:val="Hyperlink"/>
                  <w:rFonts w:cs="Arial"/>
                  <w:sz w:val="18"/>
                  <w:szCs w:val="18"/>
                </w:rPr>
                <w:t>Project Responsibilities</w:t>
              </w:r>
            </w:hyperlink>
            <w:r w:rsidRPr="00FF5312">
              <w:rPr>
                <w:rFonts w:cs="Arial"/>
                <w:sz w:val="18"/>
                <w:szCs w:val="18"/>
              </w:rPr>
              <w:t xml:space="preserve"> found at </w:t>
            </w:r>
            <w:hyperlink r:id="rId50" w:history="1">
              <w:r w:rsidRPr="00FF5312">
                <w:rPr>
                  <w:rStyle w:val="Hyperlink"/>
                  <w:rFonts w:cs="Arial"/>
                  <w:sz w:val="18"/>
                  <w:szCs w:val="18"/>
                </w:rPr>
                <w:t>www.mitacs.ca/en/programs/accelerate/mitacs-accelerate-international</w:t>
              </w:r>
            </w:hyperlink>
            <w:r w:rsidRPr="00FF5312">
              <w:rPr>
                <w:rFonts w:cs="Arial"/>
                <w:sz w:val="18"/>
                <w:szCs w:val="18"/>
              </w:rPr>
              <w:t xml:space="preserve"> apply to Accelerate International travel (as outlined in the Memorandum above) and agrees to abide by these additional program rules. </w:t>
            </w:r>
            <w:r w:rsidRPr="00FF5312">
              <w:rPr>
                <w:sz w:val="18"/>
                <w:szCs w:val="18"/>
              </w:rPr>
              <w:t>The intern also acknowledges that they are aware of and agree to any IP agreements related to this project.</w:t>
            </w:r>
          </w:p>
        </w:tc>
      </w:tr>
      <w:tr w:rsidR="00593197" w:rsidRPr="00387900" w14:paraId="46F5AA65" w14:textId="77777777" w:rsidTr="002D2719">
        <w:tc>
          <w:tcPr>
            <w:tcW w:w="997" w:type="pct"/>
            <w:vAlign w:val="center"/>
          </w:tcPr>
          <w:p w14:paraId="2D55F804" w14:textId="77777777" w:rsidR="00593197" w:rsidRPr="00FF5312" w:rsidRDefault="00593197" w:rsidP="002D2719">
            <w:pPr>
              <w:spacing w:line="276" w:lineRule="auto"/>
              <w:contextualSpacing/>
              <w:rPr>
                <w:rFonts w:cs="Arial"/>
                <w:sz w:val="18"/>
                <w:szCs w:val="18"/>
              </w:rPr>
            </w:pPr>
          </w:p>
        </w:tc>
        <w:tc>
          <w:tcPr>
            <w:tcW w:w="4003" w:type="pct"/>
            <w:gridSpan w:val="2"/>
            <w:vAlign w:val="center"/>
          </w:tcPr>
          <w:p w14:paraId="56187BC8" w14:textId="77777777" w:rsidR="00593197" w:rsidRPr="00FF5312" w:rsidRDefault="00593197" w:rsidP="002D2719">
            <w:pPr>
              <w:spacing w:line="276" w:lineRule="auto"/>
              <w:contextualSpacing/>
              <w:rPr>
                <w:rFonts w:cs="Arial"/>
                <w:i/>
                <w:sz w:val="18"/>
                <w:szCs w:val="18"/>
              </w:rPr>
            </w:pPr>
            <w:r w:rsidRPr="00FF5312">
              <w:rPr>
                <w:rFonts w:cs="Arial"/>
                <w:i/>
                <w:sz w:val="18"/>
                <w:szCs w:val="18"/>
              </w:rPr>
              <w:t>For interns participating in the Indigenous Pathways program:</w:t>
            </w:r>
          </w:p>
          <w:p w14:paraId="045188B1" w14:textId="77777777" w:rsidR="00593197" w:rsidRPr="00FF5312" w:rsidRDefault="00593197" w:rsidP="002D2719">
            <w:pPr>
              <w:spacing w:line="276" w:lineRule="auto"/>
              <w:contextualSpacing/>
              <w:rPr>
                <w:rFonts w:cs="Arial"/>
                <w:i/>
                <w:sz w:val="18"/>
                <w:szCs w:val="18"/>
                <w:highlight w:val="yellow"/>
              </w:rPr>
            </w:pPr>
            <w:r w:rsidRPr="00FF5312">
              <w:rPr>
                <w:rFonts w:cs="Arial"/>
                <w:i/>
                <w:sz w:val="18"/>
                <w:szCs w:val="18"/>
              </w:rPr>
              <w:t xml:space="preserve"> </w:t>
            </w:r>
            <w:r w:rsidRPr="00FF5312">
              <w:rPr>
                <w:rFonts w:asciiTheme="minorHAnsi" w:hAnsiTheme="minorHAnsi" w:cstheme="minorBidi"/>
                <w:color w:val="808080" w:themeColor="background1" w:themeShade="80"/>
                <w:sz w:val="20"/>
                <w:szCs w:val="20"/>
              </w:rPr>
              <w:t>[</w:t>
            </w:r>
            <w:sdt>
              <w:sdtPr>
                <w:rPr>
                  <w:rFonts w:asciiTheme="minorHAnsi" w:hAnsiTheme="minorHAnsi" w:cstheme="minorBidi"/>
                  <w:color w:val="808080" w:themeColor="background1" w:themeShade="80"/>
                  <w:sz w:val="20"/>
                  <w:szCs w:val="20"/>
                </w:rPr>
                <w:id w:val="-1915241199"/>
                <w14:checkbox>
                  <w14:checked w14:val="0"/>
                  <w14:checkedState w14:val="2612" w14:font="MS Gothic"/>
                  <w14:uncheckedState w14:val="2610" w14:font="MS Gothic"/>
                </w14:checkbox>
              </w:sdtPr>
              <w:sdtEndPr/>
              <w:sdtContent>
                <w:r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intern self-identifies as an Indigenous person.</w:t>
            </w:r>
          </w:p>
        </w:tc>
      </w:tr>
      <w:tr w:rsidR="00593197" w:rsidRPr="00387900" w14:paraId="21953299" w14:textId="77777777" w:rsidTr="002D2719">
        <w:trPr>
          <w:trHeight w:val="573"/>
        </w:trPr>
        <w:tc>
          <w:tcPr>
            <w:tcW w:w="997" w:type="pct"/>
            <w:vAlign w:val="center"/>
          </w:tcPr>
          <w:p w14:paraId="5996B217" w14:textId="77777777" w:rsidR="00593197" w:rsidRPr="00FF5312" w:rsidRDefault="00593197" w:rsidP="002D2719">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053B0E8D" w14:textId="77777777" w:rsidR="00593197" w:rsidRPr="00FF5312" w:rsidRDefault="00593197" w:rsidP="002D2719">
            <w:pPr>
              <w:spacing w:line="276" w:lineRule="auto"/>
              <w:contextualSpacing/>
              <w:rPr>
                <w:rFonts w:cs="Arial"/>
                <w:sz w:val="18"/>
                <w:szCs w:val="18"/>
              </w:rPr>
            </w:pPr>
          </w:p>
        </w:tc>
        <w:tc>
          <w:tcPr>
            <w:tcW w:w="2010" w:type="pct"/>
            <w:vAlign w:val="center"/>
          </w:tcPr>
          <w:p w14:paraId="45A9E3CE" w14:textId="77777777" w:rsidR="00593197" w:rsidRPr="00FF5312" w:rsidRDefault="00593197" w:rsidP="002D2719">
            <w:pPr>
              <w:spacing w:line="276" w:lineRule="auto"/>
              <w:contextualSpacing/>
              <w:rPr>
                <w:rFonts w:cs="Arial"/>
                <w:sz w:val="18"/>
                <w:szCs w:val="18"/>
              </w:rPr>
            </w:pPr>
            <w:r w:rsidRPr="00FF5312">
              <w:rPr>
                <w:rFonts w:cs="Arial"/>
                <w:sz w:val="18"/>
                <w:szCs w:val="18"/>
              </w:rPr>
              <w:t>Date:</w:t>
            </w:r>
          </w:p>
        </w:tc>
      </w:tr>
    </w:tbl>
    <w:p w14:paraId="1A338E6E" w14:textId="06F326A4" w:rsidR="00593197" w:rsidRDefault="00593197" w:rsidP="008C1210">
      <w:pPr>
        <w:spacing w:line="276" w:lineRule="auto"/>
        <w:contextualSpacing/>
        <w:rPr>
          <w:rFonts w:cs="Arial"/>
          <w:b/>
          <w:sz w:val="20"/>
          <w:szCs w:val="20"/>
        </w:rPr>
      </w:pPr>
    </w:p>
    <w:p w14:paraId="391E064B" w14:textId="471B3E90" w:rsidR="000D6919" w:rsidRDefault="000D6919" w:rsidP="008C1210">
      <w:pPr>
        <w:spacing w:line="276" w:lineRule="auto"/>
        <w:contextualSpacing/>
        <w:rPr>
          <w:rFonts w:cs="Arial"/>
          <w:b/>
          <w:sz w:val="20"/>
          <w:szCs w:val="20"/>
        </w:rPr>
      </w:pPr>
    </w:p>
    <w:p w14:paraId="7B3C030F" w14:textId="77777777" w:rsidR="000D6919" w:rsidRDefault="000D6919" w:rsidP="008C1210">
      <w:pPr>
        <w:spacing w:line="276" w:lineRule="auto"/>
        <w:contextualSpacing/>
        <w:rPr>
          <w:rFonts w:cs="Arial"/>
          <w:b/>
          <w:sz w:val="20"/>
          <w:szCs w:val="20"/>
        </w:rPr>
      </w:pPr>
    </w:p>
    <w:p w14:paraId="13923563" w14:textId="6155232E" w:rsidR="00F618CE" w:rsidRPr="00FF5312" w:rsidRDefault="00860354" w:rsidP="008C1210">
      <w:pPr>
        <w:spacing w:line="276" w:lineRule="auto"/>
        <w:contextualSpacing/>
        <w:rPr>
          <w:rFonts w:cs="Arial"/>
          <w:sz w:val="20"/>
          <w:szCs w:val="20"/>
        </w:rPr>
      </w:pPr>
      <w:r w:rsidRPr="00FF5312">
        <w:rPr>
          <w:rFonts w:cs="Arial"/>
          <w:b/>
          <w:sz w:val="20"/>
          <w:szCs w:val="20"/>
        </w:rPr>
        <w:lastRenderedPageBreak/>
        <w:t>7</w:t>
      </w:r>
      <w:r w:rsidR="00F618CE" w:rsidRPr="00FF5312">
        <w:rPr>
          <w:rFonts w:cs="Arial"/>
          <w:b/>
          <w:sz w:val="20"/>
          <w:szCs w:val="20"/>
        </w:rPr>
        <w:t xml:space="preserve">.3.2. Academic </w:t>
      </w:r>
      <w:r w:rsidR="007B212E" w:rsidRPr="00FF5312">
        <w:rPr>
          <w:rFonts w:cs="Arial"/>
          <w:b/>
          <w:sz w:val="20"/>
          <w:szCs w:val="20"/>
        </w:rPr>
        <w:t>s</w:t>
      </w:r>
      <w:r w:rsidR="00F618CE" w:rsidRPr="00FF5312">
        <w:rPr>
          <w:rFonts w:cs="Arial"/>
          <w:b/>
          <w:sz w:val="20"/>
          <w:szCs w:val="20"/>
        </w:rPr>
        <w:t>upervisor</w:t>
      </w:r>
      <w:r w:rsidR="00587A91" w:rsidRPr="00FF5312">
        <w:rPr>
          <w:rFonts w:cs="Arial"/>
          <w:b/>
          <w:sz w:val="20"/>
          <w:szCs w:val="20"/>
        </w:rPr>
        <w:t xml:space="preserve"> in Canada</w:t>
      </w:r>
      <w:r w:rsidR="00F618CE" w:rsidRPr="00FF5312">
        <w:rPr>
          <w:rFonts w:cs="Arial"/>
          <w:b/>
          <w:sz w:val="20"/>
          <w:szCs w:val="20"/>
        </w:rPr>
        <w:t>:</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1AFE3290" w14:textId="77777777" w:rsidTr="000B727C">
        <w:tc>
          <w:tcPr>
            <w:tcW w:w="997" w:type="pct"/>
            <w:vAlign w:val="center"/>
          </w:tcPr>
          <w:p w14:paraId="6B16CBF0"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649AA022" w14:textId="5C228296" w:rsidR="00F618CE" w:rsidRPr="00FF5312" w:rsidRDefault="00EF4290" w:rsidP="008C1210">
            <w:pPr>
              <w:spacing w:line="276" w:lineRule="auto"/>
              <w:contextualSpacing/>
              <w:rPr>
                <w:rFonts w:cs="Arial"/>
                <w:sz w:val="18"/>
                <w:szCs w:val="18"/>
              </w:rPr>
            </w:pPr>
            <w:r w:rsidRPr="00FF5312">
              <w:rPr>
                <w:rFonts w:cs="Arial"/>
                <w:sz w:val="18"/>
                <w:szCs w:val="18"/>
              </w:rPr>
              <w:t xml:space="preserve">Thang Le Dinh </w:t>
            </w:r>
          </w:p>
        </w:tc>
      </w:tr>
      <w:tr w:rsidR="00915218" w:rsidRPr="0001070B" w14:paraId="36843627" w14:textId="77777777" w:rsidTr="000B727C">
        <w:tc>
          <w:tcPr>
            <w:tcW w:w="997" w:type="pct"/>
            <w:vAlign w:val="center"/>
          </w:tcPr>
          <w:p w14:paraId="24E67B9B" w14:textId="77777777" w:rsidR="00915218" w:rsidRPr="00FF5312" w:rsidRDefault="00915218" w:rsidP="00915218">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3920B31D" w14:textId="5BCD00A9" w:rsidR="00915218" w:rsidRPr="009134FA" w:rsidRDefault="00915218" w:rsidP="00915218">
            <w:pPr>
              <w:spacing w:line="276" w:lineRule="auto"/>
              <w:contextualSpacing/>
              <w:rPr>
                <w:rFonts w:cs="Arial"/>
                <w:sz w:val="18"/>
                <w:szCs w:val="18"/>
                <w:lang w:val="fr-CA"/>
              </w:rPr>
            </w:pPr>
            <w:r w:rsidRPr="009134FA">
              <w:rPr>
                <w:rFonts w:cs="Arial"/>
                <w:sz w:val="18"/>
                <w:szCs w:val="18"/>
                <w:lang w:val="fr-CA"/>
              </w:rPr>
              <w:t>Département </w:t>
            </w:r>
            <w:hyperlink r:id="rId51"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915218" w:rsidRPr="0001070B" w14:paraId="6FE3E1C1" w14:textId="77777777" w:rsidTr="000B727C">
        <w:tc>
          <w:tcPr>
            <w:tcW w:w="997" w:type="pct"/>
            <w:vAlign w:val="center"/>
          </w:tcPr>
          <w:p w14:paraId="091E4F1D" w14:textId="2EDA08CF" w:rsidR="00915218" w:rsidRPr="00FF5312" w:rsidRDefault="00915218" w:rsidP="00915218">
            <w:pPr>
              <w:spacing w:line="276" w:lineRule="auto"/>
              <w:contextualSpacing/>
              <w:rPr>
                <w:rFonts w:cs="Arial"/>
                <w:sz w:val="18"/>
                <w:szCs w:val="18"/>
              </w:rPr>
            </w:pPr>
            <w:r w:rsidRPr="00FF5312">
              <w:rPr>
                <w:rFonts w:cs="Arial"/>
                <w:sz w:val="18"/>
                <w:szCs w:val="18"/>
              </w:rPr>
              <w:t>Academic institution:</w:t>
            </w:r>
          </w:p>
        </w:tc>
        <w:tc>
          <w:tcPr>
            <w:tcW w:w="4003" w:type="pct"/>
            <w:gridSpan w:val="2"/>
            <w:vAlign w:val="center"/>
          </w:tcPr>
          <w:p w14:paraId="6ACDAFF3" w14:textId="3BC244E2" w:rsidR="00915218" w:rsidRPr="009B47A1" w:rsidRDefault="00915218" w:rsidP="00915218">
            <w:pPr>
              <w:spacing w:line="276" w:lineRule="auto"/>
              <w:contextualSpacing/>
              <w:rPr>
                <w:rFonts w:cs="Arial"/>
                <w:sz w:val="18"/>
                <w:szCs w:val="18"/>
                <w:lang w:val="fr-CA"/>
              </w:rPr>
            </w:pPr>
            <w:r w:rsidRPr="009B47A1">
              <w:rPr>
                <w:rFonts w:cs="Arial"/>
                <w:sz w:val="18"/>
                <w:szCs w:val="18"/>
                <w:lang w:val="fr-CA"/>
              </w:rPr>
              <w:t>Université du Québec</w:t>
            </w:r>
            <w:r w:rsidR="009B47A1" w:rsidRPr="009B47A1">
              <w:rPr>
                <w:rFonts w:cs="Arial"/>
                <w:sz w:val="18"/>
                <w:szCs w:val="18"/>
                <w:lang w:val="fr-CA"/>
              </w:rPr>
              <w:t xml:space="preserve"> à Trois-Rivières</w:t>
            </w:r>
          </w:p>
        </w:tc>
      </w:tr>
      <w:tr w:rsidR="00915218" w:rsidRPr="00387900" w14:paraId="066E30AF" w14:textId="77777777" w:rsidTr="000B727C">
        <w:trPr>
          <w:trHeight w:val="621"/>
        </w:trPr>
        <w:tc>
          <w:tcPr>
            <w:tcW w:w="997" w:type="pct"/>
            <w:vAlign w:val="center"/>
          </w:tcPr>
          <w:p w14:paraId="14589949" w14:textId="77777777" w:rsidR="00915218" w:rsidRPr="00FF5312" w:rsidRDefault="00915218" w:rsidP="00915218">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25FD35DA" w14:textId="77777777" w:rsidR="00915218" w:rsidRPr="00FF5312" w:rsidRDefault="00915218" w:rsidP="00915218">
            <w:pPr>
              <w:spacing w:line="276" w:lineRule="auto"/>
              <w:contextualSpacing/>
              <w:rPr>
                <w:rFonts w:cs="Arial"/>
                <w:sz w:val="18"/>
                <w:szCs w:val="18"/>
              </w:rPr>
            </w:pPr>
          </w:p>
        </w:tc>
        <w:tc>
          <w:tcPr>
            <w:tcW w:w="2010" w:type="pct"/>
            <w:vAlign w:val="center"/>
          </w:tcPr>
          <w:p w14:paraId="7E07A5BD" w14:textId="77777777" w:rsidR="00915218" w:rsidRPr="00FF5312" w:rsidRDefault="00915218" w:rsidP="00915218">
            <w:pPr>
              <w:spacing w:line="276" w:lineRule="auto"/>
              <w:contextualSpacing/>
              <w:rPr>
                <w:rFonts w:cs="Arial"/>
                <w:sz w:val="18"/>
                <w:szCs w:val="18"/>
              </w:rPr>
            </w:pPr>
            <w:r w:rsidRPr="00FF5312">
              <w:rPr>
                <w:rFonts w:cs="Arial"/>
                <w:sz w:val="18"/>
                <w:szCs w:val="18"/>
              </w:rPr>
              <w:t>Date:</w:t>
            </w:r>
          </w:p>
        </w:tc>
      </w:tr>
    </w:tbl>
    <w:p w14:paraId="4C4E6824" w14:textId="21A13696" w:rsidR="00F618CE" w:rsidRPr="00FF5312" w:rsidRDefault="00F618CE" w:rsidP="008C1210">
      <w:pPr>
        <w:spacing w:line="276" w:lineRule="auto"/>
        <w:contextualSpacing/>
        <w:rPr>
          <w:rFonts w:cs="Arial"/>
          <w:sz w:val="20"/>
          <w:szCs w:val="20"/>
        </w:rPr>
      </w:pPr>
    </w:p>
    <w:p w14:paraId="1FF2DB4F" w14:textId="4A0F3CEA" w:rsidR="00587A91" w:rsidRPr="00FF5312" w:rsidRDefault="00587A91" w:rsidP="008C1210">
      <w:pPr>
        <w:spacing w:line="276" w:lineRule="auto"/>
        <w:contextualSpacing/>
        <w:rPr>
          <w:rFonts w:cs="Arial"/>
          <w:b/>
          <w:sz w:val="20"/>
          <w:szCs w:val="20"/>
        </w:rPr>
      </w:pPr>
      <w:r w:rsidRPr="00FF5312">
        <w:rPr>
          <w:rFonts w:cs="Arial"/>
          <w:b/>
          <w:sz w:val="20"/>
          <w:szCs w:val="20"/>
        </w:rPr>
        <w:t xml:space="preserve">7.3.3. Academic </w:t>
      </w:r>
      <w:r w:rsidR="007B212E" w:rsidRPr="00FF5312">
        <w:rPr>
          <w:rFonts w:cs="Arial"/>
          <w:b/>
          <w:sz w:val="20"/>
          <w:szCs w:val="20"/>
        </w:rPr>
        <w:t>s</w:t>
      </w:r>
      <w:r w:rsidRPr="00FF5312">
        <w:rPr>
          <w:rFonts w:cs="Arial"/>
          <w:b/>
          <w:sz w:val="20"/>
          <w:szCs w:val="20"/>
        </w:rPr>
        <w:t xml:space="preserve">upervisor abroad (if applicable):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87A91" w:rsidRPr="00387900" w14:paraId="5A84FD4D" w14:textId="77777777" w:rsidTr="000B727C">
        <w:tc>
          <w:tcPr>
            <w:tcW w:w="997" w:type="pct"/>
            <w:vAlign w:val="center"/>
          </w:tcPr>
          <w:p w14:paraId="42D43952" w14:textId="77777777" w:rsidR="00587A91" w:rsidRPr="00FF5312" w:rsidRDefault="00587A91"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62A7CD89" w14:textId="77777777" w:rsidR="00587A91" w:rsidRPr="00FF5312" w:rsidRDefault="00587A91" w:rsidP="008C1210">
            <w:pPr>
              <w:spacing w:line="276" w:lineRule="auto"/>
              <w:contextualSpacing/>
              <w:rPr>
                <w:rFonts w:cs="Arial"/>
                <w:sz w:val="18"/>
                <w:szCs w:val="18"/>
              </w:rPr>
            </w:pPr>
          </w:p>
        </w:tc>
      </w:tr>
      <w:tr w:rsidR="00587A91" w:rsidRPr="00387900" w14:paraId="5B286E87" w14:textId="77777777" w:rsidTr="000B727C">
        <w:tc>
          <w:tcPr>
            <w:tcW w:w="997" w:type="pct"/>
            <w:vAlign w:val="center"/>
          </w:tcPr>
          <w:p w14:paraId="3AF64877" w14:textId="77777777" w:rsidR="00587A91" w:rsidRPr="00FF5312" w:rsidRDefault="00587A91"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1546E0BD" w14:textId="77777777" w:rsidR="00587A91" w:rsidRPr="00FF5312" w:rsidRDefault="00587A91" w:rsidP="008C1210">
            <w:pPr>
              <w:spacing w:line="276" w:lineRule="auto"/>
              <w:contextualSpacing/>
              <w:rPr>
                <w:rFonts w:cs="Arial"/>
                <w:sz w:val="18"/>
                <w:szCs w:val="18"/>
              </w:rPr>
            </w:pPr>
          </w:p>
        </w:tc>
      </w:tr>
      <w:tr w:rsidR="00587A91" w:rsidRPr="00387900" w14:paraId="71FEA8FE" w14:textId="77777777" w:rsidTr="000B727C">
        <w:tc>
          <w:tcPr>
            <w:tcW w:w="997" w:type="pct"/>
            <w:vAlign w:val="center"/>
          </w:tcPr>
          <w:p w14:paraId="39250FE7" w14:textId="77777777" w:rsidR="00587A91" w:rsidRPr="00FF5312" w:rsidRDefault="00587A91" w:rsidP="008C1210">
            <w:pPr>
              <w:spacing w:line="276" w:lineRule="auto"/>
              <w:contextualSpacing/>
              <w:rPr>
                <w:rFonts w:cs="Arial"/>
                <w:sz w:val="18"/>
                <w:szCs w:val="18"/>
              </w:rPr>
            </w:pPr>
            <w:r w:rsidRPr="00FF5312">
              <w:rPr>
                <w:rFonts w:cs="Arial"/>
                <w:sz w:val="18"/>
                <w:szCs w:val="18"/>
              </w:rPr>
              <w:t>Academic institution:</w:t>
            </w:r>
          </w:p>
        </w:tc>
        <w:tc>
          <w:tcPr>
            <w:tcW w:w="4003" w:type="pct"/>
            <w:gridSpan w:val="2"/>
            <w:vAlign w:val="center"/>
          </w:tcPr>
          <w:p w14:paraId="5DDFE91B" w14:textId="77777777" w:rsidR="00587A91" w:rsidRPr="00FF5312" w:rsidRDefault="00587A91" w:rsidP="008C1210">
            <w:pPr>
              <w:spacing w:line="276" w:lineRule="auto"/>
              <w:contextualSpacing/>
              <w:rPr>
                <w:rFonts w:cs="Arial"/>
                <w:sz w:val="18"/>
                <w:szCs w:val="18"/>
              </w:rPr>
            </w:pPr>
          </w:p>
        </w:tc>
      </w:tr>
      <w:tr w:rsidR="00587A91" w:rsidRPr="00387900" w14:paraId="3D676C8E" w14:textId="77777777" w:rsidTr="000B727C">
        <w:trPr>
          <w:trHeight w:val="621"/>
        </w:trPr>
        <w:tc>
          <w:tcPr>
            <w:tcW w:w="997" w:type="pct"/>
            <w:vAlign w:val="center"/>
          </w:tcPr>
          <w:p w14:paraId="51A5FF99" w14:textId="77777777" w:rsidR="00587A91" w:rsidRPr="00FF5312" w:rsidRDefault="00587A91"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684B7D00" w14:textId="77777777" w:rsidR="00587A91" w:rsidRPr="00FF5312" w:rsidRDefault="00587A91" w:rsidP="008C1210">
            <w:pPr>
              <w:spacing w:line="276" w:lineRule="auto"/>
              <w:contextualSpacing/>
              <w:rPr>
                <w:rFonts w:cs="Arial"/>
                <w:sz w:val="18"/>
                <w:szCs w:val="18"/>
              </w:rPr>
            </w:pPr>
          </w:p>
        </w:tc>
        <w:tc>
          <w:tcPr>
            <w:tcW w:w="2010" w:type="pct"/>
            <w:vAlign w:val="center"/>
          </w:tcPr>
          <w:p w14:paraId="330762D6" w14:textId="77777777" w:rsidR="00587A91" w:rsidRPr="00FF5312" w:rsidRDefault="00587A91" w:rsidP="008C1210">
            <w:pPr>
              <w:spacing w:line="276" w:lineRule="auto"/>
              <w:contextualSpacing/>
              <w:rPr>
                <w:rFonts w:cs="Arial"/>
                <w:sz w:val="18"/>
                <w:szCs w:val="18"/>
              </w:rPr>
            </w:pPr>
            <w:r w:rsidRPr="00FF5312">
              <w:rPr>
                <w:rFonts w:cs="Arial"/>
                <w:sz w:val="18"/>
                <w:szCs w:val="18"/>
              </w:rPr>
              <w:t>Date:</w:t>
            </w:r>
          </w:p>
        </w:tc>
      </w:tr>
    </w:tbl>
    <w:p w14:paraId="3BFD6DDB" w14:textId="6D86323A" w:rsidR="00587A91" w:rsidRPr="00FF5312" w:rsidRDefault="00587A91" w:rsidP="008C1210">
      <w:pPr>
        <w:tabs>
          <w:tab w:val="left" w:pos="1812"/>
        </w:tabs>
        <w:spacing w:line="276" w:lineRule="auto"/>
        <w:contextualSpacing/>
        <w:rPr>
          <w:rFonts w:cs="Arial"/>
          <w:sz w:val="20"/>
          <w:szCs w:val="20"/>
        </w:rPr>
      </w:pPr>
      <w:r w:rsidRPr="00FF5312">
        <w:rPr>
          <w:rFonts w:cs="Arial"/>
          <w:sz w:val="20"/>
          <w:szCs w:val="20"/>
        </w:rPr>
        <w:tab/>
      </w:r>
    </w:p>
    <w:p w14:paraId="76FDFA40" w14:textId="45A0C994"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.3.</w:t>
      </w:r>
      <w:r w:rsidR="00587A91" w:rsidRPr="00FF5312">
        <w:rPr>
          <w:rFonts w:cs="Arial"/>
          <w:b/>
          <w:sz w:val="20"/>
          <w:szCs w:val="20"/>
        </w:rPr>
        <w:t>4</w:t>
      </w:r>
      <w:r w:rsidR="00F618CE" w:rsidRPr="00FF5312">
        <w:rPr>
          <w:rFonts w:cs="Arial"/>
          <w:b/>
          <w:sz w:val="20"/>
          <w:szCs w:val="20"/>
        </w:rPr>
        <w:t xml:space="preserve">. Partner </w:t>
      </w:r>
      <w:r w:rsidR="007B212E" w:rsidRPr="00FF5312">
        <w:rPr>
          <w:rFonts w:cs="Arial"/>
          <w:b/>
          <w:sz w:val="20"/>
          <w:szCs w:val="20"/>
        </w:rPr>
        <w:t>o</w:t>
      </w:r>
      <w:r w:rsidR="00F618CE" w:rsidRPr="00FF5312">
        <w:rPr>
          <w:rFonts w:cs="Arial"/>
          <w:b/>
          <w:sz w:val="20"/>
          <w:szCs w:val="20"/>
        </w:rPr>
        <w:t>rganization</w:t>
      </w:r>
      <w:r w:rsidR="00587A91" w:rsidRPr="00FF5312">
        <w:rPr>
          <w:rFonts w:cs="Arial"/>
          <w:b/>
          <w:sz w:val="20"/>
          <w:szCs w:val="20"/>
        </w:rPr>
        <w:t xml:space="preserve"> in Canada (if applicable)</w:t>
      </w:r>
      <w:r w:rsidR="00F618CE" w:rsidRPr="00FF5312">
        <w:rPr>
          <w:rFonts w:cs="Arial"/>
          <w:b/>
          <w:sz w:val="20"/>
          <w:szCs w:val="20"/>
        </w:rPr>
        <w:t>:</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28DDE3CB" w14:textId="77777777" w:rsidTr="000B727C">
        <w:tc>
          <w:tcPr>
            <w:tcW w:w="997" w:type="pct"/>
            <w:vAlign w:val="center"/>
          </w:tcPr>
          <w:p w14:paraId="08766CE7"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423C92F0" w14:textId="4098CB7F" w:rsidR="00F618CE" w:rsidRPr="00FF5312" w:rsidRDefault="001E0CB0" w:rsidP="008C1210">
            <w:pPr>
              <w:spacing w:line="276" w:lineRule="auto"/>
              <w:contextualSpacing/>
              <w:rPr>
                <w:rFonts w:cs="Arial"/>
                <w:sz w:val="18"/>
                <w:szCs w:val="18"/>
              </w:rPr>
            </w:pPr>
            <w:r>
              <w:rPr>
                <w:rFonts w:cs="Arial"/>
                <w:sz w:val="18"/>
                <w:szCs w:val="18"/>
              </w:rPr>
              <w:t xml:space="preserve">Wissem Maazoun </w:t>
            </w:r>
          </w:p>
        </w:tc>
      </w:tr>
      <w:tr w:rsidR="00F618CE" w:rsidRPr="0001070B" w14:paraId="5245A276" w14:textId="77777777" w:rsidTr="000B727C">
        <w:tc>
          <w:tcPr>
            <w:tcW w:w="997" w:type="pct"/>
            <w:vAlign w:val="center"/>
          </w:tcPr>
          <w:p w14:paraId="6378BE15" w14:textId="77777777" w:rsidR="00F618CE" w:rsidRPr="00FF5312" w:rsidRDefault="00F618CE"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2A211594" w14:textId="28F7CF60" w:rsidR="00F618CE" w:rsidRPr="008F21EE" w:rsidRDefault="001E0CB0" w:rsidP="008C1210">
            <w:pPr>
              <w:spacing w:line="276" w:lineRule="auto"/>
              <w:contextualSpacing/>
              <w:rPr>
                <w:rFonts w:cs="Arial"/>
                <w:sz w:val="18"/>
                <w:szCs w:val="18"/>
                <w:lang w:val="fr-CA"/>
              </w:rPr>
            </w:pPr>
            <w:r w:rsidRPr="00DE0C61">
              <w:rPr>
                <w:rFonts w:cs="Arial"/>
                <w:sz w:val="18"/>
                <w:szCs w:val="18"/>
                <w:lang w:val="fr-CA"/>
              </w:rPr>
              <w:t>Innovation, Partenariats et Développement de la pratique d’analytique avancée</w:t>
            </w:r>
          </w:p>
        </w:tc>
      </w:tr>
      <w:tr w:rsidR="00F618CE" w:rsidRPr="00387900" w14:paraId="0A91EE01" w14:textId="77777777" w:rsidTr="000B727C">
        <w:tc>
          <w:tcPr>
            <w:tcW w:w="997" w:type="pct"/>
            <w:vAlign w:val="center"/>
          </w:tcPr>
          <w:p w14:paraId="54765E96" w14:textId="4462142C" w:rsidR="00F618CE" w:rsidRPr="00FF5312" w:rsidRDefault="00F618CE" w:rsidP="008C1210">
            <w:pPr>
              <w:spacing w:line="276" w:lineRule="auto"/>
              <w:contextualSpacing/>
              <w:rPr>
                <w:rFonts w:cs="Arial"/>
                <w:sz w:val="18"/>
                <w:szCs w:val="18"/>
              </w:rPr>
            </w:pPr>
            <w:r w:rsidRPr="00FF5312">
              <w:rPr>
                <w:rFonts w:cs="Arial"/>
                <w:sz w:val="18"/>
                <w:szCs w:val="18"/>
              </w:rPr>
              <w:t>Title/</w:t>
            </w:r>
            <w:r w:rsidR="007B212E" w:rsidRPr="00FF5312">
              <w:rPr>
                <w:rFonts w:cs="Arial"/>
                <w:sz w:val="18"/>
                <w:szCs w:val="18"/>
              </w:rPr>
              <w:t>p</w:t>
            </w:r>
            <w:r w:rsidRPr="00FF5312">
              <w:rPr>
                <w:rFonts w:cs="Arial"/>
                <w:sz w:val="18"/>
                <w:szCs w:val="18"/>
              </w:rPr>
              <w:t>osition:</w:t>
            </w:r>
          </w:p>
        </w:tc>
        <w:tc>
          <w:tcPr>
            <w:tcW w:w="4003" w:type="pct"/>
            <w:gridSpan w:val="2"/>
            <w:vAlign w:val="center"/>
          </w:tcPr>
          <w:p w14:paraId="5C17728A" w14:textId="4D0A7F10" w:rsidR="00F618CE" w:rsidRPr="00FF5312" w:rsidRDefault="001E0CB0" w:rsidP="008C1210">
            <w:pPr>
              <w:spacing w:line="276" w:lineRule="auto"/>
              <w:contextualSpacing/>
              <w:rPr>
                <w:rFonts w:cs="Arial"/>
                <w:sz w:val="18"/>
                <w:szCs w:val="18"/>
              </w:rPr>
            </w:pPr>
            <w:r>
              <w:rPr>
                <w:rFonts w:cs="Arial"/>
                <w:sz w:val="18"/>
                <w:szCs w:val="18"/>
              </w:rPr>
              <w:t>Directeur</w:t>
            </w:r>
          </w:p>
        </w:tc>
      </w:tr>
      <w:tr w:rsidR="00F618CE" w:rsidRPr="0001070B" w14:paraId="7D7FE2B7" w14:textId="77777777" w:rsidTr="000B727C">
        <w:tc>
          <w:tcPr>
            <w:tcW w:w="997" w:type="pct"/>
            <w:vAlign w:val="center"/>
          </w:tcPr>
          <w:p w14:paraId="1B6455FC" w14:textId="77777777" w:rsidR="00F618CE" w:rsidRPr="00FF5312" w:rsidRDefault="00F618CE" w:rsidP="008C1210">
            <w:pPr>
              <w:spacing w:line="276" w:lineRule="auto"/>
              <w:contextualSpacing/>
              <w:rPr>
                <w:rFonts w:cs="Arial"/>
                <w:sz w:val="18"/>
                <w:szCs w:val="18"/>
              </w:rPr>
            </w:pPr>
            <w:r w:rsidRPr="00FF5312">
              <w:rPr>
                <w:rFonts w:cs="Arial"/>
                <w:sz w:val="18"/>
                <w:szCs w:val="18"/>
              </w:rPr>
              <w:t>Organization:</w:t>
            </w:r>
          </w:p>
        </w:tc>
        <w:tc>
          <w:tcPr>
            <w:tcW w:w="4003" w:type="pct"/>
            <w:gridSpan w:val="2"/>
            <w:vAlign w:val="center"/>
          </w:tcPr>
          <w:p w14:paraId="7343722B" w14:textId="06AAEA08" w:rsidR="00F618CE" w:rsidRPr="008F21EE" w:rsidRDefault="00CE0D52" w:rsidP="008C1210">
            <w:pPr>
              <w:spacing w:line="276" w:lineRule="auto"/>
              <w:contextualSpacing/>
              <w:rPr>
                <w:rFonts w:cs="Arial"/>
                <w:sz w:val="18"/>
                <w:szCs w:val="18"/>
                <w:lang w:val="fr-CA"/>
              </w:rPr>
            </w:pPr>
            <w:r w:rsidRPr="008F21EE">
              <w:rPr>
                <w:rFonts w:cs="Arial"/>
                <w:sz w:val="18"/>
                <w:szCs w:val="18"/>
                <w:lang w:val="fr-CA"/>
              </w:rPr>
              <w:t>Fédérations des caisses Desjardins du Québec</w:t>
            </w:r>
          </w:p>
        </w:tc>
      </w:tr>
      <w:tr w:rsidR="00FB4DC2" w:rsidRPr="00387900" w14:paraId="5E087B23" w14:textId="77777777" w:rsidTr="000B727C">
        <w:tc>
          <w:tcPr>
            <w:tcW w:w="997" w:type="pct"/>
            <w:vAlign w:val="center"/>
          </w:tcPr>
          <w:p w14:paraId="2E297381" w14:textId="5A8BA887" w:rsidR="00FB4DC2" w:rsidRPr="00FF5312" w:rsidRDefault="000B727C" w:rsidP="008C1210">
            <w:pPr>
              <w:spacing w:line="276" w:lineRule="auto"/>
              <w:rPr>
                <w:rFonts w:cs="Arial"/>
                <w:sz w:val="18"/>
                <w:szCs w:val="18"/>
              </w:rPr>
            </w:pPr>
            <w:r w:rsidRPr="00FF5312">
              <w:rPr>
                <w:rFonts w:cs="Arial"/>
                <w:sz w:val="18"/>
                <w:szCs w:val="18"/>
              </w:rPr>
              <w:t xml:space="preserve">Total </w:t>
            </w:r>
            <w:r w:rsidR="007B212E" w:rsidRPr="00FF5312">
              <w:rPr>
                <w:rFonts w:cs="Arial"/>
                <w:sz w:val="18"/>
                <w:szCs w:val="18"/>
              </w:rPr>
              <w:t>f</w:t>
            </w:r>
            <w:r w:rsidR="00FB4DC2" w:rsidRPr="00FF5312">
              <w:rPr>
                <w:rFonts w:cs="Arial"/>
                <w:sz w:val="18"/>
                <w:szCs w:val="18"/>
              </w:rPr>
              <w:t xml:space="preserve">inancial </w:t>
            </w:r>
            <w:r w:rsidR="007B212E" w:rsidRPr="00FF5312">
              <w:rPr>
                <w:rFonts w:cs="Arial"/>
                <w:sz w:val="18"/>
                <w:szCs w:val="18"/>
              </w:rPr>
              <w:t>c</w:t>
            </w:r>
            <w:r w:rsidR="00FB4DC2" w:rsidRPr="00FF5312">
              <w:rPr>
                <w:rFonts w:cs="Arial"/>
                <w:sz w:val="18"/>
                <w:szCs w:val="18"/>
              </w:rPr>
              <w:t>ommitment:</w:t>
            </w:r>
          </w:p>
        </w:tc>
        <w:tc>
          <w:tcPr>
            <w:tcW w:w="4003" w:type="pct"/>
            <w:gridSpan w:val="2"/>
            <w:vAlign w:val="center"/>
          </w:tcPr>
          <w:p w14:paraId="0740DA6F" w14:textId="5397B40B" w:rsidR="00FB4DC2" w:rsidRPr="00FF5312" w:rsidRDefault="00512673" w:rsidP="008C1210">
            <w:pPr>
              <w:spacing w:line="276" w:lineRule="auto"/>
              <w:rPr>
                <w:rFonts w:cs="Arial"/>
                <w:sz w:val="18"/>
                <w:szCs w:val="18"/>
              </w:rPr>
            </w:pPr>
            <w:r w:rsidRPr="00FF5312">
              <w:rPr>
                <w:rFonts w:cs="Arial"/>
                <w:sz w:val="18"/>
                <w:szCs w:val="18"/>
              </w:rPr>
              <w:t>90</w:t>
            </w:r>
            <w:r w:rsidR="001B1747" w:rsidRPr="00FF5312">
              <w:rPr>
                <w:rFonts w:cs="Arial"/>
                <w:sz w:val="18"/>
                <w:szCs w:val="18"/>
              </w:rPr>
              <w:t>000</w:t>
            </w:r>
            <w:r w:rsidR="00FB4DC2" w:rsidRPr="00FF5312">
              <w:rPr>
                <w:rFonts w:cs="Arial"/>
                <w:sz w:val="18"/>
                <w:szCs w:val="18"/>
              </w:rPr>
              <w:t>$</w:t>
            </w:r>
            <w:r w:rsidR="009C3937" w:rsidRPr="00FF5312">
              <w:rPr>
                <w:rFonts w:cs="Arial"/>
                <w:sz w:val="18"/>
                <w:szCs w:val="18"/>
              </w:rPr>
              <w:t xml:space="preserve"> </w:t>
            </w:r>
          </w:p>
        </w:tc>
      </w:tr>
      <w:tr w:rsidR="00FB4DC2" w:rsidRPr="00387900" w14:paraId="33061856" w14:textId="77777777" w:rsidTr="000B727C">
        <w:tc>
          <w:tcPr>
            <w:tcW w:w="997" w:type="pct"/>
            <w:vAlign w:val="center"/>
          </w:tcPr>
          <w:p w14:paraId="0668CB01" w14:textId="77777777" w:rsidR="00FB4DC2" w:rsidRPr="00FF5312" w:rsidRDefault="00FB4DC2" w:rsidP="008C1210">
            <w:pPr>
              <w:spacing w:line="276" w:lineRule="auto"/>
              <w:rPr>
                <w:rFonts w:cs="Arial"/>
                <w:sz w:val="18"/>
                <w:szCs w:val="18"/>
              </w:rPr>
            </w:pPr>
            <w:r w:rsidRPr="00FF5312">
              <w:rPr>
                <w:rFonts w:cs="Arial"/>
                <w:sz w:val="18"/>
                <w:szCs w:val="18"/>
              </w:rPr>
              <w:t xml:space="preserve"> </w:t>
            </w:r>
          </w:p>
        </w:tc>
        <w:tc>
          <w:tcPr>
            <w:tcW w:w="4003" w:type="pct"/>
            <w:gridSpan w:val="2"/>
            <w:vAlign w:val="center"/>
          </w:tcPr>
          <w:p w14:paraId="7D409E4E" w14:textId="6DC80583" w:rsidR="00FB4DC2" w:rsidRPr="00FF5312" w:rsidRDefault="00FB4DC2" w:rsidP="008C1210">
            <w:pPr>
              <w:spacing w:line="276" w:lineRule="auto"/>
              <w:rPr>
                <w:rFonts w:cs="Arial"/>
                <w:sz w:val="18"/>
                <w:szCs w:val="18"/>
              </w:rPr>
            </w:pPr>
            <w:bookmarkStart w:id="27" w:name="_Hlk5611377"/>
            <w:r w:rsidRPr="00FF5312">
              <w:rPr>
                <w:rFonts w:cs="Arial"/>
                <w:sz w:val="18"/>
                <w:szCs w:val="18"/>
              </w:rPr>
              <w:t xml:space="preserve">The partner organization commits to the funding contribution specified directly above and the payment schedules outlined in the attached </w:t>
            </w:r>
            <w:r w:rsidRPr="00387900">
              <w:rPr>
                <w:i/>
                <w:sz w:val="18"/>
                <w:szCs w:val="18"/>
              </w:rPr>
              <w:t xml:space="preserve">Accelerate </w:t>
            </w:r>
            <w:r w:rsidR="008D5EA0" w:rsidRPr="00387900">
              <w:rPr>
                <w:i/>
                <w:sz w:val="18"/>
                <w:szCs w:val="18"/>
              </w:rPr>
              <w:t>Budget</w:t>
            </w:r>
            <w:r w:rsidRPr="00FF5312">
              <w:rPr>
                <w:rFonts w:cs="Arial"/>
                <w:i/>
                <w:sz w:val="18"/>
                <w:szCs w:val="18"/>
              </w:rPr>
              <w:t xml:space="preserve"> and Invoicing</w:t>
            </w:r>
            <w:r w:rsidRPr="00FF5312">
              <w:rPr>
                <w:rFonts w:cs="Arial"/>
                <w:sz w:val="18"/>
                <w:szCs w:val="18"/>
              </w:rPr>
              <w:t xml:space="preserve"> schedule. These are key conditions of the application and by signing this proposal</w:t>
            </w:r>
            <w:r w:rsidR="003541ED" w:rsidRPr="00FF5312">
              <w:rPr>
                <w:rFonts w:cs="Arial"/>
                <w:sz w:val="18"/>
                <w:szCs w:val="18"/>
              </w:rPr>
              <w:t xml:space="preserve"> below</w:t>
            </w:r>
            <w:r w:rsidRPr="00FF5312">
              <w:rPr>
                <w:rFonts w:cs="Arial"/>
                <w:sz w:val="18"/>
                <w:szCs w:val="18"/>
              </w:rPr>
              <w:t>, the partner organization agrees to these conditions.</w:t>
            </w:r>
            <w:r w:rsidR="0036064D" w:rsidRPr="00387900">
              <w:t xml:space="preserve"> </w:t>
            </w:r>
            <w:r w:rsidR="0036064D" w:rsidRPr="00FF5312">
              <w:rPr>
                <w:rFonts w:cs="Arial"/>
                <w:sz w:val="18"/>
                <w:szCs w:val="18"/>
              </w:rPr>
              <w:t>Please note that the financial contribution of organizations with permanent establishments in Canada may be subject to any applicable Goods and Services Tax (GST), Harmonized Sales Tax (HST) and/or Quebec Sales Tax (QST) (collectively VAT).</w:t>
            </w:r>
            <w:bookmarkEnd w:id="27"/>
          </w:p>
        </w:tc>
      </w:tr>
      <w:tr w:rsidR="00720CC9" w:rsidRPr="00387900" w14:paraId="7D9CBA55" w14:textId="77777777" w:rsidTr="000B727C">
        <w:tc>
          <w:tcPr>
            <w:tcW w:w="997" w:type="pct"/>
            <w:vAlign w:val="center"/>
          </w:tcPr>
          <w:p w14:paraId="4F737F37" w14:textId="77777777" w:rsidR="00720CC9" w:rsidRPr="00FF5312" w:rsidRDefault="00720CC9" w:rsidP="008C1210">
            <w:pPr>
              <w:spacing w:line="276" w:lineRule="auto"/>
              <w:rPr>
                <w:rFonts w:cs="Arial"/>
                <w:sz w:val="18"/>
                <w:szCs w:val="18"/>
              </w:rPr>
            </w:pPr>
          </w:p>
        </w:tc>
        <w:tc>
          <w:tcPr>
            <w:tcW w:w="4003" w:type="pct"/>
            <w:gridSpan w:val="2"/>
            <w:vAlign w:val="center"/>
          </w:tcPr>
          <w:p w14:paraId="00A55155" w14:textId="146781EA" w:rsidR="00720CC9" w:rsidRPr="00FF5312" w:rsidRDefault="00720CC9" w:rsidP="008C1210">
            <w:pPr>
              <w:spacing w:line="276" w:lineRule="auto"/>
              <w:contextualSpacing/>
              <w:rPr>
                <w:rFonts w:cs="Arial"/>
                <w:i/>
                <w:sz w:val="18"/>
                <w:szCs w:val="18"/>
              </w:rPr>
            </w:pPr>
            <w:r w:rsidRPr="00FF5312">
              <w:rPr>
                <w:rFonts w:cs="Arial"/>
                <w:i/>
                <w:sz w:val="18"/>
                <w:szCs w:val="18"/>
              </w:rPr>
              <w:t>For partner organizations participating in the Indigenous Pathways program</w:t>
            </w:r>
            <w:r w:rsidR="00C266AA" w:rsidRPr="00FF5312">
              <w:rPr>
                <w:rFonts w:cs="Arial"/>
                <w:i/>
                <w:sz w:val="18"/>
                <w:szCs w:val="18"/>
              </w:rPr>
              <w:t>, check a</w:t>
            </w:r>
            <w:r w:rsidR="00A148B0" w:rsidRPr="00FF5312">
              <w:rPr>
                <w:rFonts w:cs="Arial"/>
                <w:i/>
                <w:sz w:val="18"/>
                <w:szCs w:val="18"/>
              </w:rPr>
              <w:t>ny</w:t>
            </w:r>
            <w:r w:rsidR="00C266AA" w:rsidRPr="00FF5312">
              <w:rPr>
                <w:rFonts w:cs="Arial"/>
                <w:i/>
                <w:sz w:val="18"/>
                <w:szCs w:val="18"/>
              </w:rPr>
              <w:t xml:space="preserve"> that apply</w:t>
            </w:r>
            <w:r w:rsidRPr="00FF5312">
              <w:rPr>
                <w:rFonts w:cs="Arial"/>
                <w:i/>
                <w:sz w:val="18"/>
                <w:szCs w:val="18"/>
              </w:rPr>
              <w:t>:</w:t>
            </w:r>
          </w:p>
          <w:p w14:paraId="26ACA3F1" w14:textId="6C17F957" w:rsidR="00C264E0" w:rsidRPr="00FF5312" w:rsidRDefault="00C264E0" w:rsidP="008C1210">
            <w:pPr>
              <w:rPr>
                <w:rFonts w:asciiTheme="minorHAnsi" w:hAnsiTheme="minorHAnsi" w:cstheme="minorBidi"/>
                <w:color w:val="808080" w:themeColor="background1" w:themeShade="80"/>
                <w:sz w:val="20"/>
                <w:szCs w:val="20"/>
              </w:rPr>
            </w:pPr>
            <w:r w:rsidRPr="00FF5312">
              <w:rPr>
                <w:rFonts w:asciiTheme="minorHAnsi" w:hAnsiTheme="minorHAnsi" w:cstheme="minorBidi"/>
                <w:color w:val="808080" w:themeColor="background1" w:themeShade="80"/>
                <w:sz w:val="20"/>
                <w:szCs w:val="20"/>
              </w:rPr>
              <w:t>[</w:t>
            </w:r>
            <w:sdt>
              <w:sdtPr>
                <w:rPr>
                  <w:rFonts w:ascii="MS Gothic" w:eastAsia="MS Gothic" w:hAnsi="MS Gothic" w:cstheme="minorBidi"/>
                  <w:color w:val="808080" w:themeColor="background1" w:themeShade="80"/>
                  <w:sz w:val="20"/>
                  <w:szCs w:val="20"/>
                </w:rPr>
                <w:id w:val="1385528746"/>
                <w14:checkbox>
                  <w14:checked w14:val="0"/>
                  <w14:checkedState w14:val="2612" w14:font="MS Gothic"/>
                  <w14:uncheckedState w14:val="2610" w14:font="MS Gothic"/>
                </w14:checkbox>
              </w:sdtPr>
              <w:sdtEndPr/>
              <w:sdtContent>
                <w:r w:rsidR="00A148B0"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partner organization is a for-profit organization with self-identifying Indigenous persons who hold 50% or greater ownership shares</w:t>
            </w:r>
          </w:p>
          <w:p w14:paraId="481A2ADE" w14:textId="77777777" w:rsidR="00C264E0" w:rsidRPr="00FF5312" w:rsidRDefault="00C264E0" w:rsidP="008C1210">
            <w:pPr>
              <w:rPr>
                <w:rFonts w:cs="Arial"/>
                <w:sz w:val="18"/>
                <w:szCs w:val="18"/>
              </w:rPr>
            </w:pPr>
            <w:r w:rsidRPr="00FF5312">
              <w:rPr>
                <w:rFonts w:asciiTheme="minorHAnsi" w:hAnsiTheme="minorHAnsi" w:cstheme="minorBidi"/>
                <w:color w:val="808080" w:themeColor="background1" w:themeShade="80"/>
                <w:sz w:val="20"/>
                <w:szCs w:val="20"/>
              </w:rPr>
              <w:t>[</w:t>
            </w:r>
            <w:sdt>
              <w:sdtPr>
                <w:rPr>
                  <w:rFonts w:ascii="MS Gothic" w:eastAsia="MS Gothic" w:hAnsi="MS Gothic" w:cstheme="minorBidi"/>
                  <w:color w:val="808080" w:themeColor="background1" w:themeShade="80"/>
                  <w:sz w:val="20"/>
                  <w:szCs w:val="20"/>
                </w:rPr>
                <w:id w:val="-1274776454"/>
                <w14:checkbox>
                  <w14:checked w14:val="0"/>
                  <w14:checkedState w14:val="2612" w14:font="MS Gothic"/>
                  <w14:uncheckedState w14:val="2610" w14:font="MS Gothic"/>
                </w14:checkbox>
              </w:sdtPr>
              <w:sdtEndPr/>
              <w:sdtContent>
                <w:r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partner organization is a not-for-profit organization with board membership consisting of 50% or greater self-identifying Indigenous persons</w:t>
            </w:r>
          </w:p>
          <w:p w14:paraId="1CE44E4E" w14:textId="2D3788C1" w:rsidR="00720CC9" w:rsidRPr="00FF5312" w:rsidRDefault="00C264E0" w:rsidP="008C1210">
            <w:pPr>
              <w:rPr>
                <w:rFonts w:asciiTheme="minorHAnsi" w:hAnsiTheme="minorHAnsi" w:cstheme="minorBidi"/>
                <w:color w:val="808080" w:themeColor="background1" w:themeShade="80"/>
                <w:sz w:val="20"/>
                <w:szCs w:val="20"/>
              </w:rPr>
            </w:pPr>
            <w:r w:rsidRPr="00FF5312">
              <w:rPr>
                <w:rFonts w:asciiTheme="minorHAnsi" w:hAnsiTheme="minorHAnsi" w:cstheme="minorBidi"/>
                <w:color w:val="808080" w:themeColor="background1" w:themeShade="80"/>
                <w:sz w:val="20"/>
                <w:szCs w:val="20"/>
              </w:rPr>
              <w:t>[</w:t>
            </w:r>
            <w:sdt>
              <w:sdtPr>
                <w:rPr>
                  <w:rFonts w:ascii="MS Gothic" w:eastAsia="MS Gothic" w:hAnsi="MS Gothic" w:cstheme="minorBidi"/>
                  <w:color w:val="808080" w:themeColor="background1" w:themeShade="80"/>
                  <w:sz w:val="20"/>
                  <w:szCs w:val="20"/>
                </w:rPr>
                <w:id w:val="-1230773992"/>
                <w14:checkbox>
                  <w14:checked w14:val="0"/>
                  <w14:checkedState w14:val="2612" w14:font="MS Gothic"/>
                  <w14:uncheckedState w14:val="2610" w14:font="MS Gothic"/>
                </w14:checkbox>
              </w:sdtPr>
              <w:sdtEndPr/>
              <w:sdtContent>
                <w:r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partner organization is a not-for-profit organization whose core mandate includes Indigenous community impact or serving indigenous communities</w:t>
            </w:r>
          </w:p>
        </w:tc>
      </w:tr>
      <w:tr w:rsidR="00F618CE" w:rsidRPr="00387900" w14:paraId="63FEBC6B" w14:textId="77777777" w:rsidTr="000B727C">
        <w:trPr>
          <w:trHeight w:val="589"/>
        </w:trPr>
        <w:tc>
          <w:tcPr>
            <w:tcW w:w="997" w:type="pct"/>
            <w:vAlign w:val="center"/>
          </w:tcPr>
          <w:p w14:paraId="0BE07AC7" w14:textId="77777777" w:rsidR="00F618CE" w:rsidRPr="00FF5312" w:rsidRDefault="00F618CE"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3DD2EE79" w14:textId="77777777" w:rsidR="00F618CE" w:rsidRPr="00FF5312" w:rsidRDefault="00F618CE" w:rsidP="008C1210">
            <w:pPr>
              <w:spacing w:line="276" w:lineRule="auto"/>
              <w:contextualSpacing/>
              <w:rPr>
                <w:rFonts w:cs="Arial"/>
                <w:sz w:val="18"/>
                <w:szCs w:val="18"/>
              </w:rPr>
            </w:pPr>
          </w:p>
        </w:tc>
        <w:tc>
          <w:tcPr>
            <w:tcW w:w="2010" w:type="pct"/>
            <w:vAlign w:val="center"/>
          </w:tcPr>
          <w:p w14:paraId="60136B0D" w14:textId="77777777" w:rsidR="00F618CE" w:rsidRPr="00FF5312" w:rsidRDefault="00F618CE" w:rsidP="008C1210">
            <w:pPr>
              <w:spacing w:line="276" w:lineRule="auto"/>
              <w:contextualSpacing/>
              <w:rPr>
                <w:rFonts w:cs="Arial"/>
                <w:sz w:val="18"/>
                <w:szCs w:val="18"/>
              </w:rPr>
            </w:pPr>
            <w:r w:rsidRPr="00FF5312">
              <w:rPr>
                <w:rFonts w:cs="Arial"/>
                <w:sz w:val="18"/>
                <w:szCs w:val="18"/>
              </w:rPr>
              <w:t>Date:</w:t>
            </w:r>
          </w:p>
        </w:tc>
      </w:tr>
    </w:tbl>
    <w:p w14:paraId="3E8F47E3" w14:textId="4DC57A9D" w:rsidR="00F618CE" w:rsidRPr="00FF5312" w:rsidRDefault="00587A91" w:rsidP="008C1210">
      <w:pPr>
        <w:tabs>
          <w:tab w:val="left" w:pos="1788"/>
        </w:tabs>
        <w:spacing w:line="276" w:lineRule="auto"/>
        <w:contextualSpacing/>
        <w:rPr>
          <w:rFonts w:cs="Arial"/>
          <w:sz w:val="20"/>
          <w:szCs w:val="20"/>
        </w:rPr>
      </w:pPr>
      <w:r w:rsidRPr="00FF5312">
        <w:rPr>
          <w:rFonts w:cs="Arial"/>
          <w:sz w:val="20"/>
          <w:szCs w:val="20"/>
        </w:rPr>
        <w:tab/>
      </w:r>
    </w:p>
    <w:p w14:paraId="21B8B971" w14:textId="0001E5EF" w:rsidR="00587A91" w:rsidRPr="00FF5312" w:rsidRDefault="00587A91" w:rsidP="008C1210">
      <w:pPr>
        <w:spacing w:line="276" w:lineRule="auto"/>
        <w:contextualSpacing/>
        <w:rPr>
          <w:rFonts w:cs="Arial"/>
          <w:sz w:val="20"/>
          <w:szCs w:val="20"/>
        </w:rPr>
      </w:pPr>
      <w:r w:rsidRPr="00FF5312">
        <w:rPr>
          <w:rFonts w:cs="Arial"/>
          <w:b/>
          <w:sz w:val="20"/>
          <w:szCs w:val="20"/>
        </w:rPr>
        <w:t xml:space="preserve">7.3.5. Partner </w:t>
      </w:r>
      <w:r w:rsidR="00E75912" w:rsidRPr="00FF5312">
        <w:rPr>
          <w:rFonts w:cs="Arial"/>
          <w:b/>
          <w:sz w:val="20"/>
          <w:szCs w:val="20"/>
        </w:rPr>
        <w:t>o</w:t>
      </w:r>
      <w:r w:rsidRPr="00FF5312">
        <w:rPr>
          <w:rFonts w:cs="Arial"/>
          <w:b/>
          <w:sz w:val="20"/>
          <w:szCs w:val="20"/>
        </w:rPr>
        <w:t>rganization abroad (if applicable):</w:t>
      </w:r>
      <w:r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87A91" w:rsidRPr="00387900" w14:paraId="54A33325" w14:textId="77777777" w:rsidTr="000B727C">
        <w:tc>
          <w:tcPr>
            <w:tcW w:w="997" w:type="pct"/>
            <w:vAlign w:val="center"/>
          </w:tcPr>
          <w:p w14:paraId="46AEE7C9" w14:textId="77777777" w:rsidR="00587A91" w:rsidRPr="00FF5312" w:rsidRDefault="00587A91"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3EFEEBA7" w14:textId="77777777" w:rsidR="00587A91" w:rsidRPr="00FF5312" w:rsidRDefault="00587A91" w:rsidP="008C1210">
            <w:pPr>
              <w:spacing w:line="276" w:lineRule="auto"/>
              <w:contextualSpacing/>
              <w:rPr>
                <w:rFonts w:cs="Arial"/>
                <w:sz w:val="18"/>
                <w:szCs w:val="18"/>
              </w:rPr>
            </w:pPr>
          </w:p>
        </w:tc>
      </w:tr>
      <w:tr w:rsidR="00587A91" w:rsidRPr="00387900" w14:paraId="56F157AF" w14:textId="77777777" w:rsidTr="000B727C">
        <w:tc>
          <w:tcPr>
            <w:tcW w:w="997" w:type="pct"/>
            <w:vAlign w:val="center"/>
          </w:tcPr>
          <w:p w14:paraId="13EDE53D" w14:textId="77777777" w:rsidR="00587A91" w:rsidRPr="00FF5312" w:rsidRDefault="00587A91"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288023FD" w14:textId="77777777" w:rsidR="00587A91" w:rsidRPr="00FF5312" w:rsidRDefault="00587A91" w:rsidP="008C1210">
            <w:pPr>
              <w:spacing w:line="276" w:lineRule="auto"/>
              <w:contextualSpacing/>
              <w:rPr>
                <w:rFonts w:cs="Arial"/>
                <w:sz w:val="18"/>
                <w:szCs w:val="18"/>
              </w:rPr>
            </w:pPr>
          </w:p>
        </w:tc>
      </w:tr>
      <w:tr w:rsidR="00587A91" w:rsidRPr="00387900" w14:paraId="55880274" w14:textId="77777777" w:rsidTr="000B727C">
        <w:tc>
          <w:tcPr>
            <w:tcW w:w="997" w:type="pct"/>
            <w:vAlign w:val="center"/>
          </w:tcPr>
          <w:p w14:paraId="03BDA5F3" w14:textId="63DEA616" w:rsidR="00587A91" w:rsidRPr="00FF5312" w:rsidRDefault="00587A91" w:rsidP="008C1210">
            <w:pPr>
              <w:spacing w:line="276" w:lineRule="auto"/>
              <w:contextualSpacing/>
              <w:rPr>
                <w:rFonts w:cs="Arial"/>
                <w:sz w:val="18"/>
                <w:szCs w:val="18"/>
              </w:rPr>
            </w:pPr>
            <w:r w:rsidRPr="00FF5312">
              <w:rPr>
                <w:rFonts w:cs="Arial"/>
                <w:sz w:val="18"/>
                <w:szCs w:val="18"/>
              </w:rPr>
              <w:t>Title/</w:t>
            </w:r>
            <w:r w:rsidR="00E75912" w:rsidRPr="00FF5312">
              <w:rPr>
                <w:rFonts w:cs="Arial"/>
                <w:sz w:val="18"/>
                <w:szCs w:val="18"/>
              </w:rPr>
              <w:t>p</w:t>
            </w:r>
            <w:r w:rsidRPr="00FF5312">
              <w:rPr>
                <w:rFonts w:cs="Arial"/>
                <w:sz w:val="18"/>
                <w:szCs w:val="18"/>
              </w:rPr>
              <w:t>osition:</w:t>
            </w:r>
          </w:p>
        </w:tc>
        <w:tc>
          <w:tcPr>
            <w:tcW w:w="4003" w:type="pct"/>
            <w:gridSpan w:val="2"/>
            <w:vAlign w:val="center"/>
          </w:tcPr>
          <w:p w14:paraId="1D9418CC" w14:textId="77777777" w:rsidR="00587A91" w:rsidRPr="00FF5312" w:rsidRDefault="00587A91" w:rsidP="008C1210">
            <w:pPr>
              <w:spacing w:line="276" w:lineRule="auto"/>
              <w:contextualSpacing/>
              <w:rPr>
                <w:rFonts w:cs="Arial"/>
                <w:sz w:val="18"/>
                <w:szCs w:val="18"/>
              </w:rPr>
            </w:pPr>
          </w:p>
        </w:tc>
      </w:tr>
      <w:tr w:rsidR="00587A91" w:rsidRPr="00387900" w14:paraId="20F4BCB6" w14:textId="77777777" w:rsidTr="000B727C">
        <w:tc>
          <w:tcPr>
            <w:tcW w:w="997" w:type="pct"/>
            <w:vAlign w:val="center"/>
          </w:tcPr>
          <w:p w14:paraId="5DD30CC2" w14:textId="77777777" w:rsidR="00587A91" w:rsidRPr="00FF5312" w:rsidRDefault="00587A91" w:rsidP="008C1210">
            <w:pPr>
              <w:spacing w:line="276" w:lineRule="auto"/>
              <w:contextualSpacing/>
              <w:rPr>
                <w:rFonts w:cs="Arial"/>
                <w:sz w:val="18"/>
                <w:szCs w:val="18"/>
              </w:rPr>
            </w:pPr>
            <w:r w:rsidRPr="00FF5312">
              <w:rPr>
                <w:rFonts w:cs="Arial"/>
                <w:sz w:val="18"/>
                <w:szCs w:val="18"/>
              </w:rPr>
              <w:t>Organization:</w:t>
            </w:r>
          </w:p>
        </w:tc>
        <w:tc>
          <w:tcPr>
            <w:tcW w:w="4003" w:type="pct"/>
            <w:gridSpan w:val="2"/>
            <w:vAlign w:val="center"/>
          </w:tcPr>
          <w:p w14:paraId="049D488B" w14:textId="77777777" w:rsidR="00587A91" w:rsidRPr="00FF5312" w:rsidRDefault="00587A91" w:rsidP="008C1210">
            <w:pPr>
              <w:spacing w:line="276" w:lineRule="auto"/>
              <w:contextualSpacing/>
              <w:rPr>
                <w:rFonts w:cs="Arial"/>
                <w:sz w:val="18"/>
                <w:szCs w:val="18"/>
              </w:rPr>
            </w:pPr>
          </w:p>
        </w:tc>
      </w:tr>
      <w:tr w:rsidR="00587A91" w:rsidRPr="00387900" w14:paraId="0B5775F0" w14:textId="77777777" w:rsidTr="000B727C">
        <w:tc>
          <w:tcPr>
            <w:tcW w:w="997" w:type="pct"/>
            <w:vAlign w:val="center"/>
          </w:tcPr>
          <w:p w14:paraId="67F85F24" w14:textId="6F9696E5" w:rsidR="00587A91" w:rsidRPr="00FF5312" w:rsidRDefault="00587A91" w:rsidP="008C1210">
            <w:pPr>
              <w:spacing w:line="276" w:lineRule="auto"/>
              <w:rPr>
                <w:rFonts w:cs="Arial"/>
                <w:sz w:val="18"/>
                <w:szCs w:val="18"/>
              </w:rPr>
            </w:pPr>
            <w:r w:rsidRPr="00FF5312">
              <w:rPr>
                <w:rFonts w:cs="Arial"/>
                <w:sz w:val="18"/>
                <w:szCs w:val="18"/>
              </w:rPr>
              <w:t xml:space="preserve">Financial </w:t>
            </w:r>
            <w:r w:rsidR="00E75912" w:rsidRPr="00FF5312">
              <w:rPr>
                <w:rFonts w:cs="Arial"/>
                <w:sz w:val="18"/>
                <w:szCs w:val="18"/>
              </w:rPr>
              <w:t>c</w:t>
            </w:r>
            <w:r w:rsidRPr="00FF5312">
              <w:rPr>
                <w:rFonts w:cs="Arial"/>
                <w:sz w:val="18"/>
                <w:szCs w:val="18"/>
              </w:rPr>
              <w:t>ommitment:</w:t>
            </w:r>
          </w:p>
        </w:tc>
        <w:tc>
          <w:tcPr>
            <w:tcW w:w="4003" w:type="pct"/>
            <w:gridSpan w:val="2"/>
            <w:vAlign w:val="center"/>
          </w:tcPr>
          <w:p w14:paraId="3E66DDCA" w14:textId="3EC7CEAF" w:rsidR="00587A91" w:rsidRPr="00FF5312" w:rsidRDefault="00587A91" w:rsidP="008C1210">
            <w:pPr>
              <w:spacing w:line="276" w:lineRule="auto"/>
              <w:rPr>
                <w:rFonts w:cs="Arial"/>
                <w:sz w:val="18"/>
                <w:szCs w:val="18"/>
              </w:rPr>
            </w:pPr>
            <w:r w:rsidRPr="00FF5312">
              <w:rPr>
                <w:rFonts w:cs="Arial"/>
                <w:sz w:val="18"/>
                <w:szCs w:val="18"/>
              </w:rPr>
              <w:t>$</w:t>
            </w:r>
          </w:p>
        </w:tc>
      </w:tr>
      <w:tr w:rsidR="00587A91" w:rsidRPr="00387900" w14:paraId="46D721D2" w14:textId="77777777" w:rsidTr="000B727C">
        <w:tc>
          <w:tcPr>
            <w:tcW w:w="997" w:type="pct"/>
            <w:vAlign w:val="center"/>
          </w:tcPr>
          <w:p w14:paraId="35542CB7" w14:textId="77777777" w:rsidR="00587A91" w:rsidRPr="00FF5312" w:rsidRDefault="00587A91" w:rsidP="008C1210">
            <w:pPr>
              <w:spacing w:line="276" w:lineRule="auto"/>
              <w:rPr>
                <w:rFonts w:cs="Arial"/>
                <w:sz w:val="18"/>
                <w:szCs w:val="18"/>
              </w:rPr>
            </w:pPr>
            <w:r w:rsidRPr="00FF5312">
              <w:rPr>
                <w:rFonts w:cs="Arial"/>
                <w:sz w:val="18"/>
                <w:szCs w:val="18"/>
              </w:rPr>
              <w:t xml:space="preserve"> </w:t>
            </w:r>
          </w:p>
        </w:tc>
        <w:tc>
          <w:tcPr>
            <w:tcW w:w="4003" w:type="pct"/>
            <w:gridSpan w:val="2"/>
            <w:vAlign w:val="center"/>
          </w:tcPr>
          <w:p w14:paraId="7944289E" w14:textId="36321D18" w:rsidR="00587A91" w:rsidRPr="00FF5312" w:rsidRDefault="00587A91" w:rsidP="008C1210">
            <w:pPr>
              <w:spacing w:line="276" w:lineRule="auto"/>
              <w:rPr>
                <w:rFonts w:cs="Arial"/>
                <w:sz w:val="18"/>
                <w:szCs w:val="18"/>
              </w:rPr>
            </w:pPr>
            <w:r w:rsidRPr="00FF5312">
              <w:rPr>
                <w:rFonts w:cs="Arial"/>
                <w:sz w:val="18"/>
                <w:szCs w:val="18"/>
              </w:rPr>
              <w:t xml:space="preserve">The partner organization commits to the funding contribution specified directly above and the payment schedules outlined in the attached </w:t>
            </w:r>
            <w:r w:rsidRPr="00387900">
              <w:rPr>
                <w:i/>
                <w:sz w:val="18"/>
                <w:szCs w:val="18"/>
              </w:rPr>
              <w:t xml:space="preserve">Accelerate </w:t>
            </w:r>
            <w:r w:rsidR="008D5EA0" w:rsidRPr="00387900">
              <w:rPr>
                <w:i/>
                <w:sz w:val="18"/>
                <w:szCs w:val="18"/>
              </w:rPr>
              <w:t>Budget</w:t>
            </w:r>
            <w:r w:rsidRPr="00FF5312">
              <w:rPr>
                <w:rFonts w:cs="Arial"/>
                <w:i/>
                <w:sz w:val="18"/>
                <w:szCs w:val="18"/>
              </w:rPr>
              <w:t xml:space="preserve"> and Invoicing</w:t>
            </w:r>
            <w:r w:rsidRPr="00FF5312">
              <w:rPr>
                <w:rFonts w:cs="Arial"/>
                <w:sz w:val="18"/>
                <w:szCs w:val="18"/>
              </w:rPr>
              <w:t xml:space="preserve"> schedule. These are key conditions of the application and by signing this proposal</w:t>
            </w:r>
            <w:r w:rsidR="00E75912" w:rsidRPr="00FF5312">
              <w:rPr>
                <w:rFonts w:cs="Arial"/>
                <w:sz w:val="18"/>
                <w:szCs w:val="18"/>
              </w:rPr>
              <w:t xml:space="preserve"> below</w:t>
            </w:r>
            <w:r w:rsidRPr="00FF5312">
              <w:rPr>
                <w:rFonts w:cs="Arial"/>
                <w:sz w:val="18"/>
                <w:szCs w:val="18"/>
              </w:rPr>
              <w:t>, the partner organization agrees to these conditions.</w:t>
            </w:r>
            <w:r w:rsidR="0036064D" w:rsidRPr="00FF5312">
              <w:rPr>
                <w:rFonts w:cs="Arial"/>
                <w:sz w:val="18"/>
                <w:szCs w:val="18"/>
              </w:rPr>
              <w:t xml:space="preserve"> Please note that the financial contribution of organizations </w:t>
            </w:r>
            <w:r w:rsidR="0092118B" w:rsidRPr="00FF5312">
              <w:rPr>
                <w:rFonts w:cs="Arial"/>
                <w:sz w:val="18"/>
                <w:szCs w:val="18"/>
              </w:rPr>
              <w:t>may be subject to applicable taxes.</w:t>
            </w:r>
          </w:p>
        </w:tc>
      </w:tr>
      <w:tr w:rsidR="00587A91" w:rsidRPr="00387900" w14:paraId="2A463E37" w14:textId="77777777" w:rsidTr="000B727C">
        <w:trPr>
          <w:trHeight w:val="589"/>
        </w:trPr>
        <w:tc>
          <w:tcPr>
            <w:tcW w:w="997" w:type="pct"/>
            <w:vAlign w:val="center"/>
          </w:tcPr>
          <w:p w14:paraId="463948D6" w14:textId="77777777" w:rsidR="00587A91" w:rsidRPr="00FF5312" w:rsidRDefault="00587A91"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1EAC0187" w14:textId="77777777" w:rsidR="00587A91" w:rsidRPr="00FF5312" w:rsidRDefault="00587A91" w:rsidP="008C1210">
            <w:pPr>
              <w:spacing w:line="276" w:lineRule="auto"/>
              <w:contextualSpacing/>
              <w:rPr>
                <w:rFonts w:cs="Arial"/>
                <w:sz w:val="18"/>
                <w:szCs w:val="18"/>
              </w:rPr>
            </w:pPr>
          </w:p>
        </w:tc>
        <w:tc>
          <w:tcPr>
            <w:tcW w:w="2010" w:type="pct"/>
            <w:vAlign w:val="center"/>
          </w:tcPr>
          <w:p w14:paraId="47C34BF8" w14:textId="77777777" w:rsidR="00587A91" w:rsidRPr="00FF5312" w:rsidRDefault="00587A91" w:rsidP="008C1210">
            <w:pPr>
              <w:spacing w:line="276" w:lineRule="auto"/>
              <w:contextualSpacing/>
              <w:rPr>
                <w:rFonts w:cs="Arial"/>
                <w:sz w:val="18"/>
                <w:szCs w:val="18"/>
              </w:rPr>
            </w:pPr>
            <w:r w:rsidRPr="00FF5312">
              <w:rPr>
                <w:rFonts w:cs="Arial"/>
                <w:sz w:val="18"/>
                <w:szCs w:val="18"/>
              </w:rPr>
              <w:t>Date:</w:t>
            </w:r>
          </w:p>
        </w:tc>
      </w:tr>
    </w:tbl>
    <w:p w14:paraId="3579D0A5" w14:textId="0EA140AF" w:rsidR="00587A91" w:rsidRPr="00FF5312" w:rsidRDefault="00587A91" w:rsidP="008C1210">
      <w:pPr>
        <w:spacing w:line="276" w:lineRule="auto"/>
        <w:contextualSpacing/>
        <w:rPr>
          <w:rFonts w:cs="Arial"/>
          <w:sz w:val="20"/>
          <w:szCs w:val="20"/>
        </w:rPr>
      </w:pPr>
    </w:p>
    <w:p w14:paraId="5B3B3A16" w14:textId="58D15E04" w:rsidR="00587A91" w:rsidRDefault="00587A91" w:rsidP="008C1210">
      <w:pPr>
        <w:spacing w:line="276" w:lineRule="auto"/>
        <w:contextualSpacing/>
        <w:rPr>
          <w:rFonts w:cs="Arial"/>
          <w:sz w:val="20"/>
          <w:szCs w:val="20"/>
        </w:rPr>
      </w:pPr>
    </w:p>
    <w:p w14:paraId="7310B730" w14:textId="77777777" w:rsidR="008F21EE" w:rsidRPr="00FF5312" w:rsidRDefault="008F21EE" w:rsidP="008C1210">
      <w:pPr>
        <w:spacing w:line="276" w:lineRule="auto"/>
        <w:contextualSpacing/>
        <w:rPr>
          <w:rFonts w:cs="Arial"/>
          <w:sz w:val="20"/>
          <w:szCs w:val="20"/>
        </w:rPr>
      </w:pPr>
    </w:p>
    <w:p w14:paraId="19C5A257" w14:textId="2178D79F"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.3.</w:t>
      </w:r>
      <w:r w:rsidR="00587A91" w:rsidRPr="00FF5312">
        <w:rPr>
          <w:rFonts w:cs="Arial"/>
          <w:b/>
          <w:sz w:val="20"/>
          <w:szCs w:val="20"/>
        </w:rPr>
        <w:t>6</w:t>
      </w:r>
      <w:r w:rsidR="00F618CE" w:rsidRPr="00FF5312">
        <w:rPr>
          <w:rFonts w:cs="Arial"/>
          <w:b/>
          <w:sz w:val="20"/>
          <w:szCs w:val="20"/>
        </w:rPr>
        <w:t>. Office of Research Services Representative</w:t>
      </w:r>
      <w:r w:rsidR="00C95138" w:rsidRPr="00FF5312">
        <w:rPr>
          <w:rFonts w:cs="Arial"/>
          <w:b/>
          <w:sz w:val="20"/>
          <w:szCs w:val="20"/>
        </w:rPr>
        <w:t xml:space="preserve"> or equivalent</w:t>
      </w:r>
      <w:r w:rsidR="00F618CE" w:rsidRPr="00FF5312">
        <w:rPr>
          <w:rFonts w:cs="Arial"/>
          <w:b/>
          <w:sz w:val="20"/>
          <w:szCs w:val="20"/>
        </w:rPr>
        <w:t>:</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43DF5744" w14:textId="77777777" w:rsidTr="000B727C">
        <w:tc>
          <w:tcPr>
            <w:tcW w:w="997" w:type="pct"/>
            <w:vAlign w:val="center"/>
          </w:tcPr>
          <w:p w14:paraId="4DF19309"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47A29949" w14:textId="77777777" w:rsidR="00F618CE" w:rsidRPr="00FF5312" w:rsidRDefault="00F618CE" w:rsidP="008C1210">
            <w:pPr>
              <w:spacing w:line="276" w:lineRule="auto"/>
              <w:contextualSpacing/>
              <w:rPr>
                <w:rFonts w:cs="Arial"/>
                <w:sz w:val="18"/>
                <w:szCs w:val="18"/>
              </w:rPr>
            </w:pPr>
          </w:p>
        </w:tc>
      </w:tr>
      <w:tr w:rsidR="00F618CE" w:rsidRPr="00387900" w14:paraId="30AC2280" w14:textId="77777777" w:rsidTr="000B727C">
        <w:tc>
          <w:tcPr>
            <w:tcW w:w="997" w:type="pct"/>
            <w:vAlign w:val="center"/>
          </w:tcPr>
          <w:p w14:paraId="6A23AC0F" w14:textId="3B92EB60" w:rsidR="00F618CE" w:rsidRPr="00FF5312" w:rsidRDefault="00F618CE" w:rsidP="008C1210">
            <w:pPr>
              <w:spacing w:line="276" w:lineRule="auto"/>
              <w:contextualSpacing/>
              <w:rPr>
                <w:rFonts w:cs="Arial"/>
                <w:sz w:val="18"/>
                <w:szCs w:val="18"/>
              </w:rPr>
            </w:pPr>
            <w:r w:rsidRPr="00FF5312">
              <w:rPr>
                <w:rFonts w:cs="Arial"/>
                <w:sz w:val="18"/>
                <w:szCs w:val="18"/>
              </w:rPr>
              <w:t>Title/</w:t>
            </w:r>
            <w:r w:rsidR="00E75912" w:rsidRPr="00FF5312">
              <w:rPr>
                <w:rFonts w:cs="Arial"/>
                <w:sz w:val="18"/>
                <w:szCs w:val="18"/>
              </w:rPr>
              <w:t>p</w:t>
            </w:r>
            <w:r w:rsidRPr="00FF5312">
              <w:rPr>
                <w:rFonts w:cs="Arial"/>
                <w:sz w:val="18"/>
                <w:szCs w:val="18"/>
              </w:rPr>
              <w:t>osition:</w:t>
            </w:r>
          </w:p>
        </w:tc>
        <w:tc>
          <w:tcPr>
            <w:tcW w:w="4003" w:type="pct"/>
            <w:gridSpan w:val="2"/>
            <w:vAlign w:val="center"/>
          </w:tcPr>
          <w:p w14:paraId="758CABEA" w14:textId="77777777" w:rsidR="00F618CE" w:rsidRPr="00FF5312" w:rsidRDefault="00F618CE" w:rsidP="008C1210">
            <w:pPr>
              <w:spacing w:line="276" w:lineRule="auto"/>
              <w:contextualSpacing/>
              <w:rPr>
                <w:rFonts w:cs="Arial"/>
                <w:sz w:val="18"/>
                <w:szCs w:val="18"/>
              </w:rPr>
            </w:pPr>
          </w:p>
        </w:tc>
      </w:tr>
      <w:tr w:rsidR="00F618CE" w:rsidRPr="00387900" w14:paraId="3829078D" w14:textId="77777777" w:rsidTr="000B727C">
        <w:tc>
          <w:tcPr>
            <w:tcW w:w="997" w:type="pct"/>
            <w:vAlign w:val="center"/>
          </w:tcPr>
          <w:p w14:paraId="56B450F4" w14:textId="7D90AB16" w:rsidR="00F618CE" w:rsidRPr="00FF5312" w:rsidRDefault="00C95138" w:rsidP="008C1210">
            <w:pPr>
              <w:spacing w:line="276" w:lineRule="auto"/>
              <w:contextualSpacing/>
              <w:rPr>
                <w:rFonts w:cs="Arial"/>
                <w:sz w:val="18"/>
                <w:szCs w:val="18"/>
              </w:rPr>
            </w:pPr>
            <w:r w:rsidRPr="00FF5312">
              <w:rPr>
                <w:rFonts w:cs="Arial"/>
                <w:sz w:val="18"/>
                <w:szCs w:val="18"/>
              </w:rPr>
              <w:t>Academic institution</w:t>
            </w:r>
            <w:r w:rsidR="00F618CE" w:rsidRPr="00FF5312">
              <w:rPr>
                <w:rFonts w:cs="Arial"/>
                <w:sz w:val="18"/>
                <w:szCs w:val="18"/>
              </w:rPr>
              <w:t>:</w:t>
            </w:r>
          </w:p>
        </w:tc>
        <w:tc>
          <w:tcPr>
            <w:tcW w:w="4003" w:type="pct"/>
            <w:gridSpan w:val="2"/>
            <w:vAlign w:val="center"/>
          </w:tcPr>
          <w:p w14:paraId="5E929348" w14:textId="77777777" w:rsidR="00F618CE" w:rsidRPr="00FF5312" w:rsidRDefault="00F618CE" w:rsidP="008C1210">
            <w:pPr>
              <w:spacing w:line="276" w:lineRule="auto"/>
              <w:contextualSpacing/>
              <w:rPr>
                <w:rFonts w:cs="Arial"/>
                <w:sz w:val="18"/>
                <w:szCs w:val="18"/>
              </w:rPr>
            </w:pPr>
          </w:p>
        </w:tc>
      </w:tr>
      <w:tr w:rsidR="00F618CE" w:rsidRPr="00387900" w14:paraId="13BC2EE9" w14:textId="77777777" w:rsidTr="000B727C">
        <w:trPr>
          <w:trHeight w:val="609"/>
        </w:trPr>
        <w:tc>
          <w:tcPr>
            <w:tcW w:w="997" w:type="pct"/>
            <w:vAlign w:val="center"/>
          </w:tcPr>
          <w:p w14:paraId="19137043" w14:textId="77777777" w:rsidR="00F618CE" w:rsidRPr="00FF5312" w:rsidRDefault="00F618CE"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19C66B1F" w14:textId="77777777" w:rsidR="00F618CE" w:rsidRPr="00FF5312" w:rsidRDefault="00F618CE" w:rsidP="008C1210">
            <w:pPr>
              <w:spacing w:line="276" w:lineRule="auto"/>
              <w:contextualSpacing/>
              <w:rPr>
                <w:rFonts w:cs="Arial"/>
                <w:sz w:val="18"/>
                <w:szCs w:val="18"/>
              </w:rPr>
            </w:pPr>
          </w:p>
        </w:tc>
        <w:tc>
          <w:tcPr>
            <w:tcW w:w="2010" w:type="pct"/>
            <w:vAlign w:val="center"/>
          </w:tcPr>
          <w:p w14:paraId="6C084140" w14:textId="77777777" w:rsidR="00F618CE" w:rsidRPr="00FF5312" w:rsidRDefault="00F618CE" w:rsidP="008C1210">
            <w:pPr>
              <w:spacing w:line="276" w:lineRule="auto"/>
              <w:contextualSpacing/>
              <w:rPr>
                <w:rFonts w:cs="Arial"/>
                <w:sz w:val="18"/>
                <w:szCs w:val="18"/>
              </w:rPr>
            </w:pPr>
            <w:r w:rsidRPr="00FF5312">
              <w:rPr>
                <w:rFonts w:cs="Arial"/>
                <w:sz w:val="18"/>
                <w:szCs w:val="18"/>
              </w:rPr>
              <w:t>Date:</w:t>
            </w:r>
          </w:p>
        </w:tc>
      </w:tr>
    </w:tbl>
    <w:p w14:paraId="35606175" w14:textId="77777777" w:rsidR="00F618CE" w:rsidRPr="00FF5312" w:rsidRDefault="00F618CE" w:rsidP="008C1210">
      <w:pPr>
        <w:spacing w:line="276" w:lineRule="auto"/>
        <w:contextualSpacing/>
        <w:rPr>
          <w:rFonts w:cs="Arial"/>
          <w:sz w:val="20"/>
          <w:szCs w:val="20"/>
        </w:rPr>
      </w:pPr>
    </w:p>
    <w:p w14:paraId="4D87A3EA" w14:textId="77777777" w:rsidR="00F618CE" w:rsidRPr="00FF5312" w:rsidRDefault="00F618CE" w:rsidP="008C1210">
      <w:pPr>
        <w:spacing w:line="276" w:lineRule="auto"/>
        <w:contextualSpacing/>
        <w:rPr>
          <w:rFonts w:cs="Arial"/>
          <w:b/>
          <w:sz w:val="20"/>
          <w:szCs w:val="20"/>
        </w:rPr>
      </w:pPr>
      <w:r w:rsidRPr="00FF5312">
        <w:rPr>
          <w:rFonts w:cs="Arial"/>
          <w:b/>
          <w:sz w:val="20"/>
          <w:szCs w:val="20"/>
        </w:rPr>
        <w:t>For any additional participants include corresponding details and signature line below:</w:t>
      </w:r>
    </w:p>
    <w:p w14:paraId="67A81CC0" w14:textId="77777777" w:rsidR="00F618CE" w:rsidRPr="00FF5312" w:rsidRDefault="00F618CE" w:rsidP="008C1210">
      <w:pPr>
        <w:rPr>
          <w:rFonts w:cs="Arial"/>
          <w:sz w:val="18"/>
          <w:szCs w:val="18"/>
        </w:rPr>
      </w:pPr>
    </w:p>
    <w:p w14:paraId="3763DC4D" w14:textId="77777777" w:rsidR="00F618CE" w:rsidRPr="00FF5312" w:rsidRDefault="00F618CE" w:rsidP="008C1210">
      <w:pPr>
        <w:spacing w:after="200" w:line="276" w:lineRule="auto"/>
        <w:rPr>
          <w:b/>
          <w:bCs/>
          <w:sz w:val="28"/>
          <w:szCs w:val="26"/>
          <w:u w:val="single"/>
        </w:rPr>
      </w:pPr>
      <w:r w:rsidRPr="00FF5312">
        <w:rPr>
          <w:u w:val="single"/>
        </w:rPr>
        <w:br w:type="page"/>
      </w:r>
    </w:p>
    <w:p w14:paraId="354638ED" w14:textId="77777777" w:rsidR="00637BF6" w:rsidRPr="00FF5312" w:rsidRDefault="00637BF6" w:rsidP="00637BF6">
      <w:pPr>
        <w:pStyle w:val="Heading3"/>
        <w:spacing w:before="0" w:after="0"/>
        <w:jc w:val="left"/>
        <w:rPr>
          <w:rFonts w:cs="Arial"/>
          <w:sz w:val="24"/>
          <w:szCs w:val="24"/>
        </w:rPr>
      </w:pPr>
      <w:r w:rsidRPr="00FF5312">
        <w:rPr>
          <w:rFonts w:cs="Arial"/>
          <w:sz w:val="24"/>
          <w:szCs w:val="24"/>
        </w:rPr>
        <w:lastRenderedPageBreak/>
        <w:t>Appendix A – Accelerate Intern Consent Form</w:t>
      </w:r>
    </w:p>
    <w:p w14:paraId="6202AB4C" w14:textId="77777777" w:rsidR="00637BF6" w:rsidRPr="00387900" w:rsidRDefault="00637BF6" w:rsidP="00637BF6">
      <w:pPr>
        <w:rPr>
          <w:b/>
          <w:bCs/>
          <w:sz w:val="20"/>
          <w:szCs w:val="20"/>
        </w:rPr>
      </w:pPr>
    </w:p>
    <w:p w14:paraId="1B725C3A" w14:textId="77777777" w:rsidR="00637BF6" w:rsidRPr="00387900" w:rsidRDefault="00637BF6" w:rsidP="00637BF6">
      <w:pPr>
        <w:rPr>
          <w:b/>
          <w:bCs/>
          <w:sz w:val="20"/>
          <w:szCs w:val="20"/>
        </w:rPr>
      </w:pPr>
      <w:r w:rsidRPr="00387900">
        <w:rPr>
          <w:b/>
          <w:bCs/>
          <w:sz w:val="20"/>
          <w:szCs w:val="20"/>
        </w:rPr>
        <w:t>USE AND DISCLOSURE OF PERSONAL INFORMATION PROVIDED TO MITACS</w:t>
      </w:r>
    </w:p>
    <w:p w14:paraId="0D48D9D7" w14:textId="77777777" w:rsidR="00637BF6" w:rsidRPr="00387900" w:rsidRDefault="00637BF6" w:rsidP="00637BF6">
      <w:pPr>
        <w:rPr>
          <w:b/>
          <w:bCs/>
          <w:sz w:val="20"/>
          <w:szCs w:val="20"/>
        </w:rPr>
      </w:pPr>
    </w:p>
    <w:p w14:paraId="3ED9CC7F" w14:textId="77777777" w:rsidR="00637BF6" w:rsidRPr="00387900" w:rsidRDefault="00637BF6" w:rsidP="00637BF6">
      <w:pPr>
        <w:pStyle w:val="ListParagraph"/>
        <w:numPr>
          <w:ilvl w:val="0"/>
          <w:numId w:val="18"/>
        </w:numPr>
        <w:spacing w:before="120"/>
        <w:ind w:left="426"/>
        <w:rPr>
          <w:sz w:val="20"/>
          <w:szCs w:val="20"/>
        </w:rPr>
      </w:pPr>
      <w:r w:rsidRPr="00387900">
        <w:rPr>
          <w:sz w:val="20"/>
          <w:szCs w:val="20"/>
        </w:rPr>
        <w:t xml:space="preserve">All personal information collected is subject to privacy legislation and Mitacs Privacy Policy for Program Participants. For a description of Mitacs’s commitment to protecting the personal information provided by program applicants, please see </w:t>
      </w:r>
      <w:hyperlink r:id="rId52" w:history="1">
        <w:r w:rsidRPr="00387900">
          <w:rPr>
            <w:rStyle w:val="Hyperlink"/>
            <w:color w:val="00B0F0"/>
            <w:sz w:val="20"/>
            <w:szCs w:val="20"/>
          </w:rPr>
          <w:t>http://www.mitacs.ca/en/privacy-policy</w:t>
        </w:r>
      </w:hyperlink>
      <w:r w:rsidRPr="00387900">
        <w:rPr>
          <w:sz w:val="20"/>
          <w:szCs w:val="20"/>
        </w:rPr>
        <w:t>.</w:t>
      </w:r>
    </w:p>
    <w:p w14:paraId="4486F13D" w14:textId="77777777" w:rsidR="00637BF6" w:rsidRPr="00387900" w:rsidRDefault="00637BF6" w:rsidP="00637BF6">
      <w:pPr>
        <w:pStyle w:val="ListParagraph"/>
        <w:numPr>
          <w:ilvl w:val="0"/>
          <w:numId w:val="18"/>
        </w:numPr>
        <w:autoSpaceDE w:val="0"/>
        <w:autoSpaceDN w:val="0"/>
        <w:adjustRightInd w:val="0"/>
        <w:spacing w:before="120"/>
        <w:ind w:left="426"/>
        <w:rPr>
          <w:sz w:val="20"/>
          <w:szCs w:val="20"/>
        </w:rPr>
      </w:pPr>
      <w:r w:rsidRPr="00387900">
        <w:rPr>
          <w:sz w:val="20"/>
          <w:szCs w:val="20"/>
        </w:rPr>
        <w:t>All the information supplied in this application will be made available to Mitacs staff responsible for</w:t>
      </w:r>
      <w:r w:rsidRPr="00387900">
        <w:rPr>
          <w:rFonts w:cs="Arial"/>
          <w:sz w:val="20"/>
          <w:szCs w:val="20"/>
        </w:rPr>
        <w:t xml:space="preserve"> managing the application, for activities including identifying appropriate peer reviewers, administering, and monitoring awards, compiling statistics, and evaluating the program</w:t>
      </w:r>
      <w:r w:rsidRPr="00387900">
        <w:rPr>
          <w:sz w:val="20"/>
          <w:szCs w:val="20"/>
        </w:rPr>
        <w:t>.</w:t>
      </w:r>
    </w:p>
    <w:p w14:paraId="07E1877B" w14:textId="77777777" w:rsidR="00637BF6" w:rsidRPr="00387900" w:rsidRDefault="00637BF6" w:rsidP="00637BF6">
      <w:pPr>
        <w:pStyle w:val="ListParagraph"/>
        <w:numPr>
          <w:ilvl w:val="0"/>
          <w:numId w:val="18"/>
        </w:numPr>
        <w:spacing w:before="120"/>
        <w:ind w:left="426"/>
        <w:rPr>
          <w:sz w:val="20"/>
          <w:szCs w:val="20"/>
        </w:rPr>
      </w:pPr>
      <w:r w:rsidRPr="00387900">
        <w:rPr>
          <w:sz w:val="20"/>
          <w:szCs w:val="20"/>
        </w:rPr>
        <w:t>Information supplied in this application will be made available to internal and/or external reviewers, being composed of experts recruited from the academic, public, and private sectors. All reviewers are required to commit to keep the application information confidential.</w:t>
      </w:r>
    </w:p>
    <w:p w14:paraId="721736BF" w14:textId="77777777" w:rsidR="00637BF6" w:rsidRPr="00387900" w:rsidRDefault="00637BF6" w:rsidP="00637BF6">
      <w:pPr>
        <w:pStyle w:val="ListParagraph"/>
        <w:numPr>
          <w:ilvl w:val="0"/>
          <w:numId w:val="18"/>
        </w:numPr>
        <w:spacing w:before="120"/>
        <w:ind w:left="425" w:hanging="357"/>
        <w:rPr>
          <w:sz w:val="20"/>
          <w:szCs w:val="20"/>
        </w:rPr>
      </w:pPr>
      <w:r w:rsidRPr="00387900">
        <w:rPr>
          <w:sz w:val="20"/>
          <w:szCs w:val="20"/>
        </w:rPr>
        <w:t>Contact information in this application may be used by Mitacs staff to contact you in future for:</w:t>
      </w:r>
    </w:p>
    <w:p w14:paraId="7F9C3F02" w14:textId="77777777" w:rsidR="00637BF6" w:rsidRPr="00387900" w:rsidRDefault="00637BF6" w:rsidP="00637BF6">
      <w:pPr>
        <w:numPr>
          <w:ilvl w:val="1"/>
          <w:numId w:val="14"/>
        </w:numPr>
        <w:spacing w:before="120"/>
        <w:ind w:hanging="295"/>
        <w:rPr>
          <w:sz w:val="20"/>
          <w:szCs w:val="20"/>
        </w:rPr>
      </w:pPr>
      <w:r w:rsidRPr="00387900">
        <w:rPr>
          <w:sz w:val="20"/>
          <w:szCs w:val="20"/>
        </w:rPr>
        <w:t>Invitations to be profiled in stories or news items, to speak at or attend events, to provide a spotlight story and/or blog post;</w:t>
      </w:r>
    </w:p>
    <w:p w14:paraId="282A3939" w14:textId="77777777" w:rsidR="00637BF6" w:rsidRPr="00387900" w:rsidRDefault="00637BF6" w:rsidP="00637BF6">
      <w:pPr>
        <w:numPr>
          <w:ilvl w:val="1"/>
          <w:numId w:val="14"/>
        </w:numPr>
        <w:spacing w:before="120"/>
        <w:ind w:hanging="294"/>
        <w:rPr>
          <w:sz w:val="20"/>
          <w:szCs w:val="20"/>
        </w:rPr>
      </w:pPr>
      <w:r w:rsidRPr="00387900">
        <w:rPr>
          <w:sz w:val="20"/>
          <w:szCs w:val="20"/>
        </w:rPr>
        <w:t>Communications about opportunities for Mitacs alumni; and</w:t>
      </w:r>
    </w:p>
    <w:p w14:paraId="76E1FF2B" w14:textId="77777777" w:rsidR="00637BF6" w:rsidRPr="00387900" w:rsidRDefault="00637BF6" w:rsidP="00637BF6">
      <w:pPr>
        <w:numPr>
          <w:ilvl w:val="1"/>
          <w:numId w:val="14"/>
        </w:numPr>
        <w:spacing w:before="120"/>
        <w:ind w:hanging="294"/>
        <w:rPr>
          <w:sz w:val="20"/>
          <w:szCs w:val="20"/>
        </w:rPr>
      </w:pPr>
      <w:r w:rsidRPr="00387900">
        <w:rPr>
          <w:sz w:val="20"/>
          <w:szCs w:val="20"/>
        </w:rPr>
        <w:t>Research surveys for Mitacs alumni.</w:t>
      </w:r>
    </w:p>
    <w:p w14:paraId="57070F0E" w14:textId="77777777" w:rsidR="00637BF6" w:rsidRPr="00387900" w:rsidRDefault="00637BF6" w:rsidP="00637BF6">
      <w:pPr>
        <w:spacing w:before="120"/>
        <w:ind w:left="360"/>
        <w:rPr>
          <w:sz w:val="20"/>
          <w:szCs w:val="20"/>
        </w:rPr>
      </w:pPr>
      <w:r w:rsidRPr="00387900">
        <w:rPr>
          <w:sz w:val="20"/>
          <w:szCs w:val="20"/>
        </w:rPr>
        <w:t>You will have the opportunity to unsubscribe from emails sent to you, once all commitments regarding the internship that is the subject of this application are complete.</w:t>
      </w:r>
    </w:p>
    <w:p w14:paraId="44D95E6F" w14:textId="77777777" w:rsidR="00637BF6" w:rsidRPr="00387900" w:rsidRDefault="00637BF6" w:rsidP="00637BF6">
      <w:pPr>
        <w:pStyle w:val="ListParagraph"/>
        <w:numPr>
          <w:ilvl w:val="0"/>
          <w:numId w:val="18"/>
        </w:numPr>
        <w:spacing w:before="120"/>
        <w:ind w:left="425" w:hanging="357"/>
        <w:rPr>
          <w:sz w:val="20"/>
          <w:szCs w:val="20"/>
        </w:rPr>
      </w:pPr>
      <w:r w:rsidRPr="00387900">
        <w:rPr>
          <w:sz w:val="20"/>
          <w:szCs w:val="20"/>
        </w:rPr>
        <w:t>Your name, academic institution and department, and the title of your project may be provided to the federal, provincial, and academic institution funders of the Accelerate program, to:</w:t>
      </w:r>
    </w:p>
    <w:p w14:paraId="620893B3" w14:textId="77777777" w:rsidR="00637BF6" w:rsidRPr="00387900" w:rsidRDefault="00637BF6" w:rsidP="00637BF6">
      <w:pPr>
        <w:pStyle w:val="ListParagraph"/>
        <w:numPr>
          <w:ilvl w:val="1"/>
          <w:numId w:val="18"/>
        </w:numPr>
        <w:spacing w:before="120"/>
        <w:ind w:left="709" w:hanging="284"/>
        <w:rPr>
          <w:sz w:val="20"/>
          <w:szCs w:val="20"/>
        </w:rPr>
      </w:pPr>
      <w:r w:rsidRPr="00387900">
        <w:rPr>
          <w:sz w:val="20"/>
          <w:szCs w:val="20"/>
        </w:rPr>
        <w:t>Enable Mitacs to report on funding contract commitments; and</w:t>
      </w:r>
    </w:p>
    <w:p w14:paraId="7E172FE3" w14:textId="77777777" w:rsidR="00637BF6" w:rsidRPr="00387900" w:rsidRDefault="00637BF6" w:rsidP="00637BF6">
      <w:pPr>
        <w:pStyle w:val="ListParagraph"/>
        <w:numPr>
          <w:ilvl w:val="1"/>
          <w:numId w:val="18"/>
        </w:numPr>
        <w:spacing w:before="120"/>
        <w:ind w:left="709" w:hanging="283"/>
        <w:rPr>
          <w:sz w:val="20"/>
          <w:szCs w:val="20"/>
        </w:rPr>
      </w:pPr>
      <w:r w:rsidRPr="00387900">
        <w:rPr>
          <w:sz w:val="20"/>
          <w:szCs w:val="20"/>
        </w:rPr>
        <w:t>Allow the funders to evaluate the program.</w:t>
      </w:r>
    </w:p>
    <w:p w14:paraId="5A950CF3" w14:textId="77777777" w:rsidR="00637BF6" w:rsidRPr="00FF5312" w:rsidRDefault="00637BF6" w:rsidP="00637BF6">
      <w:pPr>
        <w:ind w:left="357"/>
        <w:rPr>
          <w:rFonts w:cs="Arial"/>
          <w:sz w:val="20"/>
          <w:szCs w:val="20"/>
        </w:rPr>
      </w:pPr>
    </w:p>
    <w:p w14:paraId="231EBF4A" w14:textId="77777777" w:rsidR="00637BF6" w:rsidRPr="00FF5312" w:rsidRDefault="00637BF6" w:rsidP="00637BF6">
      <w:pPr>
        <w:spacing w:after="200"/>
        <w:ind w:left="360"/>
        <w:rPr>
          <w:rFonts w:cs="Arial"/>
          <w:sz w:val="20"/>
          <w:szCs w:val="20"/>
        </w:rPr>
      </w:pPr>
      <w:r w:rsidRPr="00FF5312">
        <w:rPr>
          <w:rFonts w:cs="Arial"/>
          <w:sz w:val="20"/>
          <w:szCs w:val="20"/>
        </w:rPr>
        <w:t xml:space="preserve">Additional information, such as passport numbers and dates of birth, may be provided to the international funders of the program (if applicable), for adjudication and reporting purposes. </w:t>
      </w:r>
    </w:p>
    <w:p w14:paraId="6D9D3AC5" w14:textId="77777777" w:rsidR="00637BF6" w:rsidRPr="00387900" w:rsidRDefault="00637BF6" w:rsidP="00637BF6">
      <w:pPr>
        <w:pStyle w:val="ListParagraph"/>
        <w:numPr>
          <w:ilvl w:val="0"/>
          <w:numId w:val="18"/>
        </w:numPr>
        <w:spacing w:before="120"/>
        <w:ind w:left="426"/>
        <w:contextualSpacing/>
        <w:rPr>
          <w:sz w:val="20"/>
          <w:szCs w:val="20"/>
        </w:rPr>
      </w:pPr>
      <w:r w:rsidRPr="00387900">
        <w:rPr>
          <w:sz w:val="20"/>
          <w:szCs w:val="20"/>
        </w:rPr>
        <w:t>Your name, contact information, and other personal information as required may be provided to the academic institution(s) participating in the internship to enable the academic institution(s) to manage the award, to sign off on the pre-departure form (if applicable), and for reporting purposes.</w:t>
      </w:r>
    </w:p>
    <w:p w14:paraId="43E47CF2" w14:textId="77777777" w:rsidR="00637BF6" w:rsidRPr="00387900" w:rsidRDefault="00637BF6" w:rsidP="00637BF6">
      <w:pPr>
        <w:autoSpaceDE w:val="0"/>
        <w:autoSpaceDN w:val="0"/>
        <w:adjustRightInd w:val="0"/>
        <w:spacing w:before="120"/>
        <w:rPr>
          <w:rFonts w:cs="Arial"/>
          <w:sz w:val="20"/>
          <w:szCs w:val="20"/>
        </w:rPr>
      </w:pPr>
    </w:p>
    <w:p w14:paraId="2F9A209D" w14:textId="77777777" w:rsidR="00637BF6" w:rsidRPr="00387900" w:rsidRDefault="00637BF6" w:rsidP="00637BF6">
      <w:pPr>
        <w:autoSpaceDE w:val="0"/>
        <w:autoSpaceDN w:val="0"/>
        <w:adjustRightInd w:val="0"/>
        <w:spacing w:before="120"/>
        <w:rPr>
          <w:rFonts w:cs="Arial"/>
          <w:sz w:val="20"/>
          <w:szCs w:val="20"/>
        </w:rPr>
      </w:pPr>
      <w:r w:rsidRPr="00387900">
        <w:rPr>
          <w:rFonts w:cs="Arial"/>
          <w:sz w:val="20"/>
          <w:szCs w:val="20"/>
        </w:rPr>
        <w:t>I, the undersigned, do hereby give CONSENT to the use and disclosure of the information contained in my application for the purposes described above.</w:t>
      </w:r>
    </w:p>
    <w:p w14:paraId="46E1F290" w14:textId="77777777" w:rsidR="00637BF6" w:rsidRPr="00387900" w:rsidRDefault="00637BF6" w:rsidP="00637BF6">
      <w:pPr>
        <w:autoSpaceDE w:val="0"/>
        <w:autoSpaceDN w:val="0"/>
        <w:adjustRightInd w:val="0"/>
        <w:rPr>
          <w:rFonts w:cs="Arial"/>
          <w:sz w:val="20"/>
          <w:szCs w:val="20"/>
        </w:rPr>
      </w:pPr>
    </w:p>
    <w:p w14:paraId="6A10A5F9" w14:textId="77777777" w:rsidR="000D6919" w:rsidRDefault="000D6919" w:rsidP="00637BF6">
      <w:pPr>
        <w:autoSpaceDE w:val="0"/>
        <w:autoSpaceDN w:val="0"/>
        <w:adjustRightInd w:val="0"/>
        <w:rPr>
          <w:rFonts w:cs="Arial"/>
          <w:sz w:val="20"/>
          <w:szCs w:val="20"/>
        </w:rPr>
      </w:pPr>
      <w:r w:rsidRPr="00FF5312">
        <w:rPr>
          <w:rFonts w:cs="Arial"/>
          <w:sz w:val="18"/>
          <w:szCs w:val="18"/>
        </w:rPr>
        <w:t xml:space="preserve">Dung </w:t>
      </w:r>
      <w:r>
        <w:rPr>
          <w:rFonts w:cs="Arial"/>
          <w:sz w:val="18"/>
          <w:szCs w:val="18"/>
        </w:rPr>
        <w:t xml:space="preserve">Do </w:t>
      </w:r>
      <w:r w:rsidRPr="00FF5312">
        <w:rPr>
          <w:rFonts w:cs="Arial"/>
          <w:sz w:val="18"/>
          <w:szCs w:val="18"/>
        </w:rPr>
        <w:t>Vu</w:t>
      </w:r>
      <w:r w:rsidRPr="00387900">
        <w:rPr>
          <w:rFonts w:cs="Arial"/>
          <w:sz w:val="20"/>
          <w:szCs w:val="20"/>
        </w:rPr>
        <w:t xml:space="preserve"> </w:t>
      </w:r>
    </w:p>
    <w:p w14:paraId="18839BA3" w14:textId="70398783" w:rsidR="00637BF6" w:rsidRPr="00387900" w:rsidRDefault="00637BF6" w:rsidP="00637BF6">
      <w:pPr>
        <w:autoSpaceDE w:val="0"/>
        <w:autoSpaceDN w:val="0"/>
        <w:adjustRightInd w:val="0"/>
        <w:rPr>
          <w:sz w:val="20"/>
          <w:szCs w:val="20"/>
        </w:rPr>
      </w:pPr>
      <w:r w:rsidRPr="00387900">
        <w:rPr>
          <w:rFonts w:cs="Arial"/>
          <w:sz w:val="20"/>
          <w:szCs w:val="20"/>
        </w:rPr>
        <w:t>____________________________</w:t>
      </w:r>
      <w:r w:rsidRPr="00387900">
        <w:rPr>
          <w:rFonts w:cs="Arial"/>
          <w:sz w:val="20"/>
          <w:szCs w:val="20"/>
        </w:rPr>
        <w:tab/>
        <w:t>_____________________________</w:t>
      </w:r>
      <w:r w:rsidRPr="00387900">
        <w:rPr>
          <w:rFonts w:cs="Arial"/>
          <w:sz w:val="20"/>
          <w:szCs w:val="20"/>
        </w:rPr>
        <w:tab/>
        <w:t>_______________</w:t>
      </w:r>
    </w:p>
    <w:p w14:paraId="0BF66940" w14:textId="77777777" w:rsidR="00637BF6" w:rsidRPr="00387900" w:rsidRDefault="00637BF6" w:rsidP="00637BF6">
      <w:pPr>
        <w:tabs>
          <w:tab w:val="left" w:pos="567"/>
          <w:tab w:val="left" w:pos="4253"/>
          <w:tab w:val="left" w:pos="7797"/>
        </w:tabs>
        <w:rPr>
          <w:sz w:val="20"/>
          <w:szCs w:val="20"/>
        </w:rPr>
      </w:pPr>
      <w:r w:rsidRPr="00387900">
        <w:rPr>
          <w:sz w:val="20"/>
          <w:szCs w:val="20"/>
        </w:rPr>
        <w:tab/>
        <w:t>Intern name</w:t>
      </w:r>
      <w:r w:rsidRPr="00387900">
        <w:rPr>
          <w:sz w:val="20"/>
          <w:szCs w:val="20"/>
        </w:rPr>
        <w:tab/>
        <w:t>Signature</w:t>
      </w:r>
      <w:r w:rsidRPr="00387900">
        <w:rPr>
          <w:sz w:val="20"/>
          <w:szCs w:val="20"/>
        </w:rPr>
        <w:tab/>
        <w:t>Date</w:t>
      </w:r>
    </w:p>
    <w:p w14:paraId="07307619" w14:textId="77777777" w:rsidR="00637BF6" w:rsidRPr="00FF5312" w:rsidRDefault="00637BF6" w:rsidP="00637BF6">
      <w:pPr>
        <w:rPr>
          <w:sz w:val="22"/>
          <w:szCs w:val="22"/>
        </w:rPr>
      </w:pPr>
    </w:p>
    <w:p w14:paraId="74B85265" w14:textId="77777777" w:rsidR="00637BF6" w:rsidRPr="00387900" w:rsidRDefault="00637BF6" w:rsidP="00637BF6">
      <w:pPr>
        <w:rPr>
          <w:b/>
          <w:bCs/>
          <w:sz w:val="20"/>
          <w:szCs w:val="20"/>
        </w:rPr>
      </w:pPr>
      <w:r w:rsidRPr="00FF5312">
        <w:rPr>
          <w:sz w:val="22"/>
          <w:szCs w:val="22"/>
        </w:rPr>
        <w:br w:type="page"/>
      </w:r>
      <w:r w:rsidRPr="00387900">
        <w:rPr>
          <w:b/>
          <w:bCs/>
          <w:sz w:val="20"/>
          <w:szCs w:val="20"/>
        </w:rPr>
        <w:lastRenderedPageBreak/>
        <w:t>USE AND DISCLOSURE OF PERSONAL INFORMATION PROVIDED TO MITACS</w:t>
      </w:r>
    </w:p>
    <w:p w14:paraId="5E3DD4EA" w14:textId="77777777" w:rsidR="00637BF6" w:rsidRPr="00387900" w:rsidRDefault="00637BF6" w:rsidP="00637BF6">
      <w:pPr>
        <w:rPr>
          <w:b/>
          <w:bCs/>
          <w:sz w:val="20"/>
          <w:szCs w:val="20"/>
        </w:rPr>
      </w:pPr>
    </w:p>
    <w:p w14:paraId="051E0854" w14:textId="77777777" w:rsidR="00637BF6" w:rsidRPr="00387900" w:rsidRDefault="00637BF6" w:rsidP="00637BF6">
      <w:pPr>
        <w:pStyle w:val="ListParagraph"/>
        <w:numPr>
          <w:ilvl w:val="0"/>
          <w:numId w:val="18"/>
        </w:numPr>
        <w:spacing w:before="120"/>
        <w:ind w:left="426"/>
        <w:rPr>
          <w:sz w:val="20"/>
          <w:szCs w:val="20"/>
        </w:rPr>
      </w:pPr>
      <w:r w:rsidRPr="00387900">
        <w:rPr>
          <w:sz w:val="20"/>
          <w:szCs w:val="20"/>
        </w:rPr>
        <w:t xml:space="preserve">All personal information collected is subject to privacy legislation and Mitacs Privacy Policy for Program Participants. For a description of Mitacs’s commitment to protecting the personal information provided by program applicants, please see </w:t>
      </w:r>
      <w:hyperlink r:id="rId53" w:history="1">
        <w:r w:rsidRPr="00387900">
          <w:rPr>
            <w:rStyle w:val="Hyperlink"/>
            <w:color w:val="00B0F0"/>
            <w:sz w:val="20"/>
            <w:szCs w:val="20"/>
          </w:rPr>
          <w:t>http://www.mitacs.ca/en/privacy-policy</w:t>
        </w:r>
      </w:hyperlink>
      <w:r w:rsidRPr="00387900">
        <w:rPr>
          <w:sz w:val="20"/>
          <w:szCs w:val="20"/>
        </w:rPr>
        <w:t>.</w:t>
      </w:r>
    </w:p>
    <w:p w14:paraId="6C322088" w14:textId="77777777" w:rsidR="00637BF6" w:rsidRPr="00387900" w:rsidRDefault="00637BF6" w:rsidP="00637BF6">
      <w:pPr>
        <w:pStyle w:val="ListParagraph"/>
        <w:numPr>
          <w:ilvl w:val="0"/>
          <w:numId w:val="18"/>
        </w:numPr>
        <w:autoSpaceDE w:val="0"/>
        <w:autoSpaceDN w:val="0"/>
        <w:adjustRightInd w:val="0"/>
        <w:spacing w:before="120"/>
        <w:ind w:left="426"/>
        <w:rPr>
          <w:sz w:val="20"/>
          <w:szCs w:val="20"/>
        </w:rPr>
      </w:pPr>
      <w:r w:rsidRPr="00387900">
        <w:rPr>
          <w:sz w:val="20"/>
          <w:szCs w:val="20"/>
        </w:rPr>
        <w:t>All the information supplied in this application will be made available to Mitacs staff responsible for</w:t>
      </w:r>
      <w:r w:rsidRPr="00387900">
        <w:rPr>
          <w:rFonts w:cs="Arial"/>
          <w:sz w:val="20"/>
          <w:szCs w:val="20"/>
        </w:rPr>
        <w:t xml:space="preserve"> managing the application, for activities including identifying appropriate peer reviewers, administering, and monitoring awards, compiling statistics, and evaluating the program</w:t>
      </w:r>
      <w:r w:rsidRPr="00387900">
        <w:rPr>
          <w:sz w:val="20"/>
          <w:szCs w:val="20"/>
        </w:rPr>
        <w:t>.</w:t>
      </w:r>
    </w:p>
    <w:p w14:paraId="5A16ED14" w14:textId="77777777" w:rsidR="00637BF6" w:rsidRPr="00387900" w:rsidRDefault="00637BF6" w:rsidP="00637BF6">
      <w:pPr>
        <w:pStyle w:val="ListParagraph"/>
        <w:numPr>
          <w:ilvl w:val="0"/>
          <w:numId w:val="18"/>
        </w:numPr>
        <w:spacing w:before="120"/>
        <w:ind w:left="426"/>
        <w:rPr>
          <w:sz w:val="20"/>
          <w:szCs w:val="20"/>
        </w:rPr>
      </w:pPr>
      <w:r w:rsidRPr="00387900">
        <w:rPr>
          <w:sz w:val="20"/>
          <w:szCs w:val="20"/>
        </w:rPr>
        <w:t>Information supplied in this application will be made available to internal and/or external reviewers, being composed of experts recruited from the academic, public, and private sectors. All reviewers are required to commit to keep the application information confidential.</w:t>
      </w:r>
    </w:p>
    <w:p w14:paraId="3C91F2DB" w14:textId="77777777" w:rsidR="00637BF6" w:rsidRPr="00387900" w:rsidRDefault="00637BF6" w:rsidP="00637BF6">
      <w:pPr>
        <w:pStyle w:val="ListParagraph"/>
        <w:numPr>
          <w:ilvl w:val="0"/>
          <w:numId w:val="18"/>
        </w:numPr>
        <w:spacing w:before="120"/>
        <w:ind w:left="425" w:hanging="357"/>
        <w:rPr>
          <w:sz w:val="20"/>
          <w:szCs w:val="20"/>
        </w:rPr>
      </w:pPr>
      <w:r w:rsidRPr="00387900">
        <w:rPr>
          <w:sz w:val="20"/>
          <w:szCs w:val="20"/>
        </w:rPr>
        <w:t>Contact information in this application may be used by Mitacs staff to contact you in future for:</w:t>
      </w:r>
    </w:p>
    <w:p w14:paraId="461E8630" w14:textId="77777777" w:rsidR="00637BF6" w:rsidRPr="00387900" w:rsidRDefault="00637BF6" w:rsidP="00637BF6">
      <w:pPr>
        <w:numPr>
          <w:ilvl w:val="1"/>
          <w:numId w:val="14"/>
        </w:numPr>
        <w:spacing w:before="120"/>
        <w:ind w:hanging="295"/>
        <w:rPr>
          <w:sz w:val="20"/>
          <w:szCs w:val="20"/>
        </w:rPr>
      </w:pPr>
      <w:r w:rsidRPr="00387900">
        <w:rPr>
          <w:sz w:val="20"/>
          <w:szCs w:val="20"/>
        </w:rPr>
        <w:t>Invitations to be profiled in stories or news items, to speak at or attend events, to provide a spotlight story and/or blog post;</w:t>
      </w:r>
    </w:p>
    <w:p w14:paraId="1C0EB5FB" w14:textId="77777777" w:rsidR="00637BF6" w:rsidRPr="00387900" w:rsidRDefault="00637BF6" w:rsidP="00637BF6">
      <w:pPr>
        <w:numPr>
          <w:ilvl w:val="1"/>
          <w:numId w:val="14"/>
        </w:numPr>
        <w:spacing w:before="120"/>
        <w:ind w:hanging="294"/>
        <w:rPr>
          <w:sz w:val="20"/>
          <w:szCs w:val="20"/>
        </w:rPr>
      </w:pPr>
      <w:r w:rsidRPr="00387900">
        <w:rPr>
          <w:sz w:val="20"/>
          <w:szCs w:val="20"/>
        </w:rPr>
        <w:t>Communications about opportunities for Mitacs alumni; and</w:t>
      </w:r>
    </w:p>
    <w:p w14:paraId="7B683027" w14:textId="77777777" w:rsidR="00637BF6" w:rsidRPr="00387900" w:rsidRDefault="00637BF6" w:rsidP="00637BF6">
      <w:pPr>
        <w:numPr>
          <w:ilvl w:val="1"/>
          <w:numId w:val="14"/>
        </w:numPr>
        <w:spacing w:before="120"/>
        <w:ind w:hanging="294"/>
        <w:rPr>
          <w:sz w:val="20"/>
          <w:szCs w:val="20"/>
        </w:rPr>
      </w:pPr>
      <w:r w:rsidRPr="00387900">
        <w:rPr>
          <w:sz w:val="20"/>
          <w:szCs w:val="20"/>
        </w:rPr>
        <w:t>Research surveys for Mitacs alumni.</w:t>
      </w:r>
    </w:p>
    <w:p w14:paraId="670C3D6E" w14:textId="77777777" w:rsidR="00637BF6" w:rsidRPr="00387900" w:rsidRDefault="00637BF6" w:rsidP="00637BF6">
      <w:pPr>
        <w:spacing w:before="120"/>
        <w:ind w:left="360"/>
        <w:rPr>
          <w:sz w:val="20"/>
          <w:szCs w:val="20"/>
        </w:rPr>
      </w:pPr>
      <w:r w:rsidRPr="00387900">
        <w:rPr>
          <w:sz w:val="20"/>
          <w:szCs w:val="20"/>
        </w:rPr>
        <w:t>You will have the opportunity to unsubscribe from emails sent to you, once all commitments regarding the internship that is the subject of this application are complete.</w:t>
      </w:r>
    </w:p>
    <w:p w14:paraId="5B9D8924" w14:textId="77777777" w:rsidR="00637BF6" w:rsidRPr="00387900" w:rsidRDefault="00637BF6" w:rsidP="00637BF6">
      <w:pPr>
        <w:pStyle w:val="ListParagraph"/>
        <w:numPr>
          <w:ilvl w:val="0"/>
          <w:numId w:val="18"/>
        </w:numPr>
        <w:spacing w:before="120"/>
        <w:ind w:left="425" w:hanging="357"/>
        <w:rPr>
          <w:sz w:val="20"/>
          <w:szCs w:val="20"/>
        </w:rPr>
      </w:pPr>
      <w:r w:rsidRPr="00387900">
        <w:rPr>
          <w:sz w:val="20"/>
          <w:szCs w:val="20"/>
        </w:rPr>
        <w:t>Your name, academic institution and department, and the title of your project may be provided to the federal, provincial, and academic institution funders of the Accelerate program, to:</w:t>
      </w:r>
    </w:p>
    <w:p w14:paraId="45A2FE4C" w14:textId="77777777" w:rsidR="00637BF6" w:rsidRPr="00387900" w:rsidRDefault="00637BF6" w:rsidP="00637BF6">
      <w:pPr>
        <w:pStyle w:val="ListParagraph"/>
        <w:numPr>
          <w:ilvl w:val="1"/>
          <w:numId w:val="18"/>
        </w:numPr>
        <w:spacing w:before="120"/>
        <w:ind w:left="709" w:hanging="284"/>
        <w:rPr>
          <w:sz w:val="20"/>
          <w:szCs w:val="20"/>
        </w:rPr>
      </w:pPr>
      <w:r w:rsidRPr="00387900">
        <w:rPr>
          <w:sz w:val="20"/>
          <w:szCs w:val="20"/>
        </w:rPr>
        <w:t>Enable Mitacs to report on funding contract commitments; and</w:t>
      </w:r>
    </w:p>
    <w:p w14:paraId="190289BF" w14:textId="77777777" w:rsidR="00637BF6" w:rsidRPr="00387900" w:rsidRDefault="00637BF6" w:rsidP="00637BF6">
      <w:pPr>
        <w:pStyle w:val="ListParagraph"/>
        <w:numPr>
          <w:ilvl w:val="1"/>
          <w:numId w:val="18"/>
        </w:numPr>
        <w:spacing w:before="120"/>
        <w:ind w:left="709" w:hanging="283"/>
        <w:rPr>
          <w:sz w:val="20"/>
          <w:szCs w:val="20"/>
        </w:rPr>
      </w:pPr>
      <w:r w:rsidRPr="00387900">
        <w:rPr>
          <w:sz w:val="20"/>
          <w:szCs w:val="20"/>
        </w:rPr>
        <w:t>Allow the funders to evaluate the program.</w:t>
      </w:r>
    </w:p>
    <w:p w14:paraId="116B1997" w14:textId="77777777" w:rsidR="00637BF6" w:rsidRPr="00FF5312" w:rsidRDefault="00637BF6" w:rsidP="00637BF6">
      <w:pPr>
        <w:ind w:left="357"/>
        <w:rPr>
          <w:rFonts w:cs="Arial"/>
          <w:sz w:val="20"/>
          <w:szCs w:val="20"/>
        </w:rPr>
      </w:pPr>
    </w:p>
    <w:p w14:paraId="54C167FB" w14:textId="77777777" w:rsidR="00637BF6" w:rsidRPr="00FF5312" w:rsidRDefault="00637BF6" w:rsidP="00637BF6">
      <w:pPr>
        <w:spacing w:after="200"/>
        <w:ind w:left="360"/>
        <w:rPr>
          <w:rFonts w:cs="Arial"/>
          <w:sz w:val="20"/>
          <w:szCs w:val="20"/>
        </w:rPr>
      </w:pPr>
      <w:r w:rsidRPr="00FF5312">
        <w:rPr>
          <w:rFonts w:cs="Arial"/>
          <w:sz w:val="20"/>
          <w:szCs w:val="20"/>
        </w:rPr>
        <w:t xml:space="preserve">Additional information, such as passport numbers and dates of birth, may be provided to the international funders of the program (if applicable), for adjudication and reporting purposes. </w:t>
      </w:r>
    </w:p>
    <w:p w14:paraId="1ABEF5E2" w14:textId="77777777" w:rsidR="00637BF6" w:rsidRPr="00387900" w:rsidRDefault="00637BF6" w:rsidP="00637BF6">
      <w:pPr>
        <w:pStyle w:val="ListParagraph"/>
        <w:numPr>
          <w:ilvl w:val="0"/>
          <w:numId w:val="18"/>
        </w:numPr>
        <w:spacing w:before="120"/>
        <w:ind w:left="426"/>
        <w:contextualSpacing/>
        <w:rPr>
          <w:sz w:val="20"/>
          <w:szCs w:val="20"/>
        </w:rPr>
      </w:pPr>
      <w:r w:rsidRPr="00387900">
        <w:rPr>
          <w:sz w:val="20"/>
          <w:szCs w:val="20"/>
        </w:rPr>
        <w:t>Your name, contact information, and other personal information as required may be provided to the academic institution(s) participating in the internship to enable the academic institution(s) to manage the award, to sign off on the pre-departure form (if applicable), and for reporting purposes.</w:t>
      </w:r>
    </w:p>
    <w:p w14:paraId="2AEB8F95" w14:textId="77777777" w:rsidR="00637BF6" w:rsidRPr="00387900" w:rsidRDefault="00637BF6" w:rsidP="00637BF6">
      <w:pPr>
        <w:autoSpaceDE w:val="0"/>
        <w:autoSpaceDN w:val="0"/>
        <w:adjustRightInd w:val="0"/>
        <w:spacing w:before="120"/>
        <w:rPr>
          <w:rFonts w:cs="Arial"/>
          <w:sz w:val="20"/>
          <w:szCs w:val="20"/>
        </w:rPr>
      </w:pPr>
    </w:p>
    <w:p w14:paraId="29F00E9D" w14:textId="77777777" w:rsidR="00637BF6" w:rsidRPr="00387900" w:rsidRDefault="00637BF6" w:rsidP="00637BF6">
      <w:pPr>
        <w:autoSpaceDE w:val="0"/>
        <w:autoSpaceDN w:val="0"/>
        <w:adjustRightInd w:val="0"/>
        <w:spacing w:before="120"/>
        <w:rPr>
          <w:rFonts w:cs="Arial"/>
          <w:sz w:val="20"/>
          <w:szCs w:val="20"/>
        </w:rPr>
      </w:pPr>
      <w:r w:rsidRPr="00387900">
        <w:rPr>
          <w:rFonts w:cs="Arial"/>
          <w:sz w:val="20"/>
          <w:szCs w:val="20"/>
        </w:rPr>
        <w:t>I, the undersigned, do hereby give CONSENT to the use and disclosure of the information contained in my application for the purposes described above.</w:t>
      </w:r>
    </w:p>
    <w:p w14:paraId="796D5B72" w14:textId="77777777" w:rsidR="00637BF6" w:rsidRPr="00387900" w:rsidRDefault="00637BF6" w:rsidP="00637BF6">
      <w:pPr>
        <w:autoSpaceDE w:val="0"/>
        <w:autoSpaceDN w:val="0"/>
        <w:adjustRightInd w:val="0"/>
        <w:rPr>
          <w:rFonts w:cs="Arial"/>
          <w:sz w:val="20"/>
          <w:szCs w:val="20"/>
        </w:rPr>
      </w:pPr>
    </w:p>
    <w:p w14:paraId="735A3061" w14:textId="70166DE2" w:rsidR="00637BF6" w:rsidRPr="00387900" w:rsidRDefault="00637BF6" w:rsidP="00637BF6">
      <w:pPr>
        <w:autoSpaceDE w:val="0"/>
        <w:autoSpaceDN w:val="0"/>
        <w:adjustRightInd w:val="0"/>
        <w:rPr>
          <w:rFonts w:cs="Arial"/>
          <w:sz w:val="20"/>
          <w:szCs w:val="20"/>
        </w:rPr>
      </w:pPr>
      <w:r>
        <w:rPr>
          <w:rFonts w:cs="Arial"/>
          <w:sz w:val="20"/>
          <w:szCs w:val="20"/>
        </w:rPr>
        <w:t>Hang Vu Thi My</w:t>
      </w:r>
    </w:p>
    <w:p w14:paraId="65FEDEC4" w14:textId="77777777" w:rsidR="00637BF6" w:rsidRPr="00387900" w:rsidRDefault="00637BF6" w:rsidP="00637BF6">
      <w:pPr>
        <w:autoSpaceDE w:val="0"/>
        <w:autoSpaceDN w:val="0"/>
        <w:adjustRightInd w:val="0"/>
        <w:rPr>
          <w:sz w:val="20"/>
          <w:szCs w:val="20"/>
        </w:rPr>
      </w:pPr>
      <w:r w:rsidRPr="00387900">
        <w:rPr>
          <w:rFonts w:cs="Arial"/>
          <w:sz w:val="20"/>
          <w:szCs w:val="20"/>
        </w:rPr>
        <w:t>____________________________</w:t>
      </w:r>
      <w:r w:rsidRPr="00387900">
        <w:rPr>
          <w:rFonts w:cs="Arial"/>
          <w:sz w:val="20"/>
          <w:szCs w:val="20"/>
        </w:rPr>
        <w:tab/>
        <w:t>_____________________________</w:t>
      </w:r>
      <w:r w:rsidRPr="00387900">
        <w:rPr>
          <w:rFonts w:cs="Arial"/>
          <w:sz w:val="20"/>
          <w:szCs w:val="20"/>
        </w:rPr>
        <w:tab/>
        <w:t>_______________</w:t>
      </w:r>
    </w:p>
    <w:p w14:paraId="7DB4E3D6" w14:textId="77777777" w:rsidR="00637BF6" w:rsidRPr="00387900" w:rsidRDefault="00637BF6" w:rsidP="00637BF6">
      <w:pPr>
        <w:tabs>
          <w:tab w:val="left" w:pos="567"/>
          <w:tab w:val="left" w:pos="4253"/>
          <w:tab w:val="left" w:pos="7797"/>
        </w:tabs>
        <w:rPr>
          <w:sz w:val="20"/>
          <w:szCs w:val="20"/>
        </w:rPr>
      </w:pPr>
      <w:r w:rsidRPr="00387900">
        <w:rPr>
          <w:sz w:val="20"/>
          <w:szCs w:val="20"/>
        </w:rPr>
        <w:tab/>
        <w:t>Intern name</w:t>
      </w:r>
      <w:r w:rsidRPr="00387900">
        <w:rPr>
          <w:sz w:val="20"/>
          <w:szCs w:val="20"/>
        </w:rPr>
        <w:tab/>
        <w:t>Signature</w:t>
      </w:r>
      <w:r w:rsidRPr="00387900">
        <w:rPr>
          <w:sz w:val="20"/>
          <w:szCs w:val="20"/>
        </w:rPr>
        <w:tab/>
        <w:t>Date</w:t>
      </w:r>
    </w:p>
    <w:p w14:paraId="1F957265" w14:textId="77777777" w:rsidR="00637BF6" w:rsidRPr="00FF5312" w:rsidRDefault="00637BF6" w:rsidP="00637BF6">
      <w:pPr>
        <w:rPr>
          <w:sz w:val="22"/>
          <w:szCs w:val="22"/>
        </w:rPr>
      </w:pPr>
    </w:p>
    <w:p w14:paraId="692F593F" w14:textId="77777777" w:rsidR="00637BF6" w:rsidRPr="00FF5312" w:rsidRDefault="00637BF6" w:rsidP="00637BF6">
      <w:pPr>
        <w:spacing w:after="200" w:line="276" w:lineRule="auto"/>
        <w:rPr>
          <w:sz w:val="22"/>
          <w:szCs w:val="22"/>
        </w:rPr>
      </w:pPr>
    </w:p>
    <w:p w14:paraId="526445E0" w14:textId="77777777" w:rsidR="00637BF6" w:rsidRDefault="00637BF6">
      <w:pPr>
        <w:spacing w:after="200" w:line="276" w:lineRule="auto"/>
        <w:rPr>
          <w:rFonts w:cs="Arial"/>
          <w:b/>
          <w:bCs/>
        </w:rPr>
      </w:pPr>
      <w:r>
        <w:rPr>
          <w:rFonts w:cs="Arial"/>
        </w:rPr>
        <w:br w:type="page"/>
      </w:r>
    </w:p>
    <w:p w14:paraId="5E6A7373" w14:textId="27827236" w:rsidR="001C2D80" w:rsidRPr="00FF5312" w:rsidRDefault="001C2D80" w:rsidP="008C1210">
      <w:pPr>
        <w:pStyle w:val="Heading3"/>
        <w:spacing w:before="0" w:after="0"/>
        <w:jc w:val="left"/>
        <w:rPr>
          <w:b w:val="0"/>
          <w:sz w:val="18"/>
          <w:szCs w:val="18"/>
        </w:rPr>
      </w:pPr>
      <w:r w:rsidRPr="00FF5312">
        <w:rPr>
          <w:rFonts w:cs="Arial"/>
          <w:sz w:val="24"/>
          <w:szCs w:val="24"/>
        </w:rPr>
        <w:lastRenderedPageBreak/>
        <w:t>Appendix B – Accelerate International</w:t>
      </w:r>
    </w:p>
    <w:p w14:paraId="34DBFB57" w14:textId="77777777" w:rsidR="001C2D80" w:rsidRPr="00FF5312" w:rsidRDefault="001C2D80" w:rsidP="008C1210">
      <w:pPr>
        <w:spacing w:after="120" w:line="276" w:lineRule="auto"/>
        <w:rPr>
          <w:rFonts w:cs="Arial"/>
          <w:b/>
          <w:sz w:val="18"/>
          <w:szCs w:val="18"/>
        </w:rPr>
      </w:pPr>
    </w:p>
    <w:p w14:paraId="7645F60B" w14:textId="77777777" w:rsidR="001C2D80" w:rsidRPr="00FF5312" w:rsidRDefault="001C2D80" w:rsidP="008C1210">
      <w:pPr>
        <w:spacing w:after="120" w:line="276" w:lineRule="auto"/>
        <w:rPr>
          <w:rFonts w:cs="Arial"/>
          <w:b/>
          <w:i/>
          <w:color w:val="000000" w:themeColor="text1"/>
          <w:sz w:val="18"/>
          <w:szCs w:val="18"/>
        </w:rPr>
      </w:pPr>
      <w:r w:rsidRPr="00FF5312">
        <w:rPr>
          <w:rFonts w:cs="Arial"/>
          <w:b/>
          <w:i/>
          <w:color w:val="000000" w:themeColor="text1"/>
          <w:sz w:val="18"/>
          <w:szCs w:val="18"/>
        </w:rPr>
        <w:t>If internship involves international travel, please complete the following:</w:t>
      </w:r>
    </w:p>
    <w:p w14:paraId="74FD0219" w14:textId="25FDD540" w:rsidR="001C2D80" w:rsidRPr="00FF5312" w:rsidRDefault="00AE3739" w:rsidP="008C1210">
      <w:pPr>
        <w:spacing w:before="120" w:after="120" w:line="276" w:lineRule="auto"/>
        <w:ind w:left="709" w:hanging="709"/>
        <w:rPr>
          <w:rFonts w:cs="Arial"/>
          <w:b/>
          <w:sz w:val="20"/>
          <w:szCs w:val="20"/>
        </w:rPr>
      </w:pPr>
      <w:r w:rsidRPr="00FF5312">
        <w:rPr>
          <w:rFonts w:cs="Arial"/>
          <w:b/>
          <w:sz w:val="20"/>
          <w:szCs w:val="20"/>
        </w:rPr>
        <w:t>B</w:t>
      </w:r>
      <w:r w:rsidR="00C01FCF" w:rsidRPr="00FF5312">
        <w:rPr>
          <w:rFonts w:cs="Arial"/>
          <w:b/>
          <w:sz w:val="20"/>
          <w:szCs w:val="20"/>
        </w:rPr>
        <w:t xml:space="preserve"> </w:t>
      </w:r>
      <w:r w:rsidR="001C2D80" w:rsidRPr="00FF5312">
        <w:rPr>
          <w:rFonts w:cs="Arial"/>
          <w:b/>
          <w:sz w:val="20"/>
          <w:szCs w:val="20"/>
        </w:rPr>
        <w:t>1. Partner interaction (continued from section 2.5g)</w:t>
      </w:r>
    </w:p>
    <w:p w14:paraId="29466DE6" w14:textId="77777777" w:rsidR="001C2D80" w:rsidRPr="00FF5312" w:rsidRDefault="001C2D80" w:rsidP="008C1210">
      <w:pPr>
        <w:rPr>
          <w:rFonts w:cs="Arial"/>
          <w:b/>
          <w:sz w:val="18"/>
          <w:szCs w:val="18"/>
        </w:rPr>
      </w:pPr>
    </w:p>
    <w:tbl>
      <w:tblPr>
        <w:tblStyle w:val="TableGrid"/>
        <w:tblW w:w="0" w:type="auto"/>
        <w:tblInd w:w="1440" w:type="dxa"/>
        <w:tblLook w:val="04A0" w:firstRow="1" w:lastRow="0" w:firstColumn="1" w:lastColumn="0" w:noHBand="0" w:noVBand="1"/>
      </w:tblPr>
      <w:tblGrid>
        <w:gridCol w:w="4287"/>
        <w:gridCol w:w="1072"/>
      </w:tblGrid>
      <w:tr w:rsidR="001C2D80" w:rsidRPr="00387900" w14:paraId="0F706D19" w14:textId="77777777" w:rsidTr="00E46301">
        <w:tc>
          <w:tcPr>
            <w:tcW w:w="4287" w:type="dxa"/>
          </w:tcPr>
          <w:p w14:paraId="0DF2CAED" w14:textId="170D3199"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Interaction % on</w:t>
            </w:r>
            <w:r w:rsidR="00894DD5" w:rsidRPr="00FF5312">
              <w:rPr>
                <w:rFonts w:cs="Arial"/>
                <w:color w:val="808080" w:themeColor="background1" w:themeShade="80"/>
                <w:sz w:val="18"/>
                <w:szCs w:val="18"/>
              </w:rPr>
              <w:t>-</w:t>
            </w:r>
            <w:r w:rsidRPr="00FF5312">
              <w:rPr>
                <w:rFonts w:cs="Arial"/>
                <w:color w:val="808080" w:themeColor="background1" w:themeShade="80"/>
                <w:sz w:val="18"/>
                <w:szCs w:val="18"/>
              </w:rPr>
              <w:t>site at partner location in Canada</w:t>
            </w:r>
          </w:p>
        </w:tc>
        <w:tc>
          <w:tcPr>
            <w:tcW w:w="1072" w:type="dxa"/>
          </w:tcPr>
          <w:p w14:paraId="365FACAE" w14:textId="5D256004"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w:t>
            </w:r>
            <w:r w:rsidR="009C3937" w:rsidRPr="00FF5312">
              <w:rPr>
                <w:rFonts w:cs="Arial"/>
                <w:color w:val="808080" w:themeColor="background1" w:themeShade="80"/>
                <w:sz w:val="18"/>
                <w:szCs w:val="18"/>
              </w:rPr>
              <w:t>75</w:t>
            </w:r>
            <w:r w:rsidRPr="00FF5312">
              <w:rPr>
                <w:rFonts w:cs="Arial"/>
                <w:color w:val="808080" w:themeColor="background1" w:themeShade="80"/>
                <w:sz w:val="18"/>
                <w:szCs w:val="18"/>
              </w:rPr>
              <w:t>__</w:t>
            </w:r>
            <w:r w:rsidRPr="00FF5312">
              <w:rPr>
                <w:rFonts w:cs="Arial"/>
                <w:color w:val="808080" w:themeColor="background1" w:themeShade="80"/>
                <w:sz w:val="18"/>
                <w:szCs w:val="18"/>
                <w:u w:val="single"/>
              </w:rPr>
              <w:t xml:space="preserve"> </w:t>
            </w:r>
            <w:r w:rsidRPr="00FF5312">
              <w:rPr>
                <w:rFonts w:cs="Arial"/>
                <w:color w:val="808080" w:themeColor="background1" w:themeShade="80"/>
                <w:sz w:val="18"/>
                <w:szCs w:val="18"/>
              </w:rPr>
              <w:t>%</w:t>
            </w:r>
          </w:p>
        </w:tc>
      </w:tr>
      <w:tr w:rsidR="001C2D80" w:rsidRPr="00387900" w14:paraId="3B6BBB3D" w14:textId="77777777" w:rsidTr="000B1CE9">
        <w:trPr>
          <w:trHeight w:val="282"/>
        </w:trPr>
        <w:tc>
          <w:tcPr>
            <w:tcW w:w="4287" w:type="dxa"/>
          </w:tcPr>
          <w:p w14:paraId="67162269" w14:textId="70347FBD"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Interaction % on</w:t>
            </w:r>
            <w:r w:rsidR="00894DD5" w:rsidRPr="00FF5312">
              <w:rPr>
                <w:rFonts w:cs="Arial"/>
                <w:color w:val="808080" w:themeColor="background1" w:themeShade="80"/>
                <w:sz w:val="18"/>
                <w:szCs w:val="18"/>
              </w:rPr>
              <w:t>-</w:t>
            </w:r>
            <w:r w:rsidRPr="00FF5312">
              <w:rPr>
                <w:rFonts w:cs="Arial"/>
                <w:color w:val="808080" w:themeColor="background1" w:themeShade="80"/>
                <w:sz w:val="18"/>
                <w:szCs w:val="18"/>
              </w:rPr>
              <w:t xml:space="preserve">site at partner location abroad </w:t>
            </w:r>
          </w:p>
        </w:tc>
        <w:tc>
          <w:tcPr>
            <w:tcW w:w="1072" w:type="dxa"/>
          </w:tcPr>
          <w:p w14:paraId="59415BCD"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_____ %</w:t>
            </w:r>
          </w:p>
        </w:tc>
      </w:tr>
      <w:tr w:rsidR="001C2D80" w:rsidRPr="00387900" w14:paraId="3F624852" w14:textId="77777777" w:rsidTr="00E46301">
        <w:tc>
          <w:tcPr>
            <w:tcW w:w="4287" w:type="dxa"/>
          </w:tcPr>
          <w:p w14:paraId="2EFADEFD"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Interaction % at academic institution in Canada</w:t>
            </w:r>
          </w:p>
        </w:tc>
        <w:tc>
          <w:tcPr>
            <w:tcW w:w="1072" w:type="dxa"/>
          </w:tcPr>
          <w:p w14:paraId="694962DB" w14:textId="518B4ACA"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w:t>
            </w:r>
            <w:r w:rsidR="009C3937" w:rsidRPr="00FF5312">
              <w:rPr>
                <w:rFonts w:cs="Arial"/>
                <w:color w:val="808080" w:themeColor="background1" w:themeShade="80"/>
                <w:sz w:val="18"/>
                <w:szCs w:val="18"/>
              </w:rPr>
              <w:t>25</w:t>
            </w:r>
            <w:r w:rsidRPr="00FF5312">
              <w:rPr>
                <w:rFonts w:cs="Arial"/>
                <w:color w:val="808080" w:themeColor="background1" w:themeShade="80"/>
                <w:sz w:val="18"/>
                <w:szCs w:val="18"/>
              </w:rPr>
              <w:t>__</w:t>
            </w:r>
            <w:r w:rsidRPr="00FF5312">
              <w:rPr>
                <w:rFonts w:cs="Arial"/>
                <w:color w:val="808080" w:themeColor="background1" w:themeShade="80"/>
                <w:sz w:val="18"/>
                <w:szCs w:val="18"/>
                <w:u w:val="single"/>
              </w:rPr>
              <w:t xml:space="preserve"> </w:t>
            </w:r>
            <w:r w:rsidRPr="00FF5312">
              <w:rPr>
                <w:rFonts w:cs="Arial"/>
                <w:color w:val="808080" w:themeColor="background1" w:themeShade="80"/>
                <w:sz w:val="18"/>
                <w:szCs w:val="18"/>
              </w:rPr>
              <w:t>%</w:t>
            </w:r>
          </w:p>
        </w:tc>
      </w:tr>
      <w:tr w:rsidR="001C2D80" w:rsidRPr="00387900" w14:paraId="5BBBD05C" w14:textId="77777777" w:rsidTr="00E46301">
        <w:tc>
          <w:tcPr>
            <w:tcW w:w="4287" w:type="dxa"/>
          </w:tcPr>
          <w:p w14:paraId="387D46AF" w14:textId="485FBDBD"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 xml:space="preserve">Interaction % at academic institution abroad </w:t>
            </w:r>
          </w:p>
        </w:tc>
        <w:tc>
          <w:tcPr>
            <w:tcW w:w="1072" w:type="dxa"/>
          </w:tcPr>
          <w:p w14:paraId="55027E80"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_____</w:t>
            </w:r>
            <w:r w:rsidRPr="00FF5312">
              <w:rPr>
                <w:rFonts w:cs="Arial"/>
                <w:color w:val="808080" w:themeColor="background1" w:themeShade="80"/>
                <w:sz w:val="18"/>
                <w:szCs w:val="18"/>
                <w:u w:val="single"/>
              </w:rPr>
              <w:t xml:space="preserve"> </w:t>
            </w:r>
            <w:r w:rsidRPr="00FF5312">
              <w:rPr>
                <w:rFonts w:cs="Arial"/>
                <w:color w:val="808080" w:themeColor="background1" w:themeShade="80"/>
                <w:sz w:val="18"/>
                <w:szCs w:val="18"/>
              </w:rPr>
              <w:t>%</w:t>
            </w:r>
          </w:p>
        </w:tc>
      </w:tr>
      <w:tr w:rsidR="001C2D80" w:rsidRPr="00387900" w14:paraId="58CDB0C6" w14:textId="77777777" w:rsidTr="00E46301">
        <w:tc>
          <w:tcPr>
            <w:tcW w:w="4287" w:type="dxa"/>
          </w:tcPr>
          <w:p w14:paraId="4F354DC9"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TOTAL (must equal 100%)</w:t>
            </w:r>
          </w:p>
        </w:tc>
        <w:tc>
          <w:tcPr>
            <w:tcW w:w="1072" w:type="dxa"/>
          </w:tcPr>
          <w:p w14:paraId="4AF5F53B"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100%</w:t>
            </w:r>
          </w:p>
        </w:tc>
      </w:tr>
    </w:tbl>
    <w:p w14:paraId="66037BB0" w14:textId="77777777" w:rsidR="001C2D80" w:rsidRPr="00FF5312" w:rsidRDefault="001C2D80" w:rsidP="008C1210">
      <w:pPr>
        <w:spacing w:after="120" w:line="276" w:lineRule="auto"/>
        <w:ind w:left="1440"/>
        <w:rPr>
          <w:rFonts w:cs="Arial"/>
          <w:color w:val="808080" w:themeColor="background1" w:themeShade="80"/>
          <w:sz w:val="18"/>
          <w:szCs w:val="18"/>
        </w:rPr>
      </w:pPr>
    </w:p>
    <w:p w14:paraId="2EACEE06" w14:textId="77F44200" w:rsidR="001C2D80" w:rsidRPr="00FF5312" w:rsidRDefault="001C2D80" w:rsidP="008C1210">
      <w:pPr>
        <w:spacing w:after="120" w:line="276" w:lineRule="auto"/>
        <w:ind w:left="1440"/>
        <w:rPr>
          <w:rFonts w:cs="Arial"/>
          <w:color w:val="808080" w:themeColor="background1" w:themeShade="80"/>
          <w:sz w:val="18"/>
          <w:szCs w:val="18"/>
        </w:rPr>
      </w:pPr>
      <w:r w:rsidRPr="00FF5312">
        <w:rPr>
          <w:rFonts w:cs="Arial"/>
          <w:color w:val="808080" w:themeColor="background1" w:themeShade="80"/>
          <w:sz w:val="18"/>
          <w:szCs w:val="18"/>
        </w:rPr>
        <w:t xml:space="preserve">% of partner interaction: </w:t>
      </w:r>
      <w:r w:rsidR="009C3937" w:rsidRPr="00FF5312">
        <w:rPr>
          <w:rFonts w:cs="Arial"/>
          <w:color w:val="808080" w:themeColor="background1" w:themeShade="80"/>
          <w:sz w:val="18"/>
          <w:szCs w:val="18"/>
        </w:rPr>
        <w:t>75</w:t>
      </w:r>
      <w:r w:rsidRPr="00FF5312">
        <w:rPr>
          <w:rFonts w:cs="Arial"/>
          <w:color w:val="808080" w:themeColor="background1" w:themeShade="80"/>
          <w:sz w:val="18"/>
          <w:szCs w:val="18"/>
        </w:rPr>
        <w:t xml:space="preserve"> %  </w:t>
      </w:r>
      <w:r w:rsidRPr="00FF5312">
        <w:rPr>
          <w:rFonts w:cs="Arial"/>
          <w:b/>
          <w:color w:val="808080" w:themeColor="background1" w:themeShade="80"/>
          <w:sz w:val="18"/>
          <w:szCs w:val="18"/>
        </w:rPr>
        <w:t>+</w:t>
      </w:r>
      <w:r w:rsidRPr="00FF5312">
        <w:rPr>
          <w:rFonts w:cs="Arial"/>
          <w:color w:val="808080" w:themeColor="background1" w:themeShade="80"/>
          <w:sz w:val="18"/>
          <w:szCs w:val="18"/>
        </w:rPr>
        <w:t xml:space="preserve">  % of academic interaction: </w:t>
      </w:r>
      <w:r w:rsidR="009C3937" w:rsidRPr="00FF5312">
        <w:rPr>
          <w:rFonts w:cs="Arial"/>
          <w:color w:val="808080" w:themeColor="background1" w:themeShade="80"/>
          <w:sz w:val="18"/>
          <w:szCs w:val="18"/>
        </w:rPr>
        <w:t>25</w:t>
      </w:r>
      <w:r w:rsidRPr="00FF5312">
        <w:rPr>
          <w:rFonts w:cs="Arial"/>
          <w:color w:val="808080" w:themeColor="background1" w:themeShade="80"/>
          <w:sz w:val="18"/>
          <w:szCs w:val="18"/>
        </w:rPr>
        <w:t xml:space="preserve"> %  = 100%</w:t>
      </w:r>
    </w:p>
    <w:p w14:paraId="3B3422EA" w14:textId="77777777" w:rsidR="001C2D80" w:rsidRPr="00FF5312" w:rsidRDefault="001C2D80" w:rsidP="008C1210">
      <w:pPr>
        <w:spacing w:before="120" w:after="120" w:line="276" w:lineRule="auto"/>
        <w:ind w:left="709" w:hanging="709"/>
        <w:rPr>
          <w:rFonts w:cs="Arial"/>
          <w:b/>
          <w:i/>
          <w:color w:val="808080" w:themeColor="background1" w:themeShade="80"/>
          <w:sz w:val="18"/>
          <w:szCs w:val="18"/>
        </w:rPr>
      </w:pPr>
    </w:p>
    <w:p w14:paraId="5A2C3077" w14:textId="69C43711" w:rsidR="001C2D80" w:rsidRPr="00FF5312" w:rsidRDefault="00AE3739" w:rsidP="008C1210">
      <w:pPr>
        <w:spacing w:after="120" w:line="276" w:lineRule="auto"/>
        <w:rPr>
          <w:rFonts w:cs="Arial"/>
          <w:b/>
          <w:color w:val="808080" w:themeColor="background1" w:themeShade="80"/>
          <w:sz w:val="18"/>
          <w:szCs w:val="18"/>
        </w:rPr>
      </w:pPr>
      <w:r w:rsidRPr="00FF5312">
        <w:rPr>
          <w:rFonts w:cs="Arial"/>
          <w:b/>
          <w:sz w:val="20"/>
          <w:szCs w:val="20"/>
        </w:rPr>
        <w:t>B</w:t>
      </w:r>
      <w:r w:rsidR="00C01FCF" w:rsidRPr="00FF5312">
        <w:rPr>
          <w:rFonts w:cs="Arial"/>
          <w:b/>
          <w:sz w:val="20"/>
          <w:szCs w:val="20"/>
        </w:rPr>
        <w:t xml:space="preserve"> </w:t>
      </w:r>
      <w:r w:rsidR="001C2D80" w:rsidRPr="00FF5312">
        <w:rPr>
          <w:rFonts w:cs="Arial"/>
          <w:b/>
          <w:sz w:val="20"/>
          <w:szCs w:val="20"/>
        </w:rPr>
        <w:t xml:space="preserve">1.1 Do any interns expect to spend more than </w:t>
      </w:r>
      <w:r w:rsidR="002B6740" w:rsidRPr="00FF5312">
        <w:rPr>
          <w:rFonts w:cs="Arial"/>
          <w:b/>
          <w:sz w:val="20"/>
          <w:szCs w:val="20"/>
        </w:rPr>
        <w:t>twelve (</w:t>
      </w:r>
      <w:r w:rsidR="001C2D80" w:rsidRPr="00FF5312">
        <w:rPr>
          <w:rFonts w:cs="Arial"/>
          <w:b/>
          <w:sz w:val="20"/>
          <w:szCs w:val="20"/>
        </w:rPr>
        <w:t>12</w:t>
      </w:r>
      <w:r w:rsidR="002B6740" w:rsidRPr="00FF5312">
        <w:rPr>
          <w:rFonts w:cs="Arial"/>
          <w:b/>
          <w:sz w:val="20"/>
          <w:szCs w:val="20"/>
        </w:rPr>
        <w:t>)</w:t>
      </w:r>
      <w:r w:rsidR="001C2D80" w:rsidRPr="00FF5312">
        <w:rPr>
          <w:rFonts w:cs="Arial"/>
          <w:b/>
          <w:sz w:val="20"/>
          <w:szCs w:val="20"/>
        </w:rPr>
        <w:t xml:space="preserve"> consecutive months outside of their home country?</w:t>
      </w:r>
      <w:r w:rsidR="001C2D80" w:rsidRPr="00FF5312">
        <w:rPr>
          <w:rFonts w:cs="Arial"/>
          <w:b/>
          <w:color w:val="808080" w:themeColor="background1" w:themeShade="80"/>
          <w:sz w:val="18"/>
          <w:szCs w:val="18"/>
        </w:rPr>
        <w:t xml:space="preserve"> </w:t>
      </w:r>
      <w:r w:rsidR="00637BF6">
        <w:rPr>
          <w:rFonts w:cs="Arial"/>
          <w:sz w:val="20"/>
          <w:szCs w:val="20"/>
        </w:rPr>
        <w:t>No</w:t>
      </w:r>
      <w:r w:rsidR="001C2D80" w:rsidRPr="00FF5312">
        <w:rPr>
          <w:rFonts w:cs="Arial"/>
          <w:sz w:val="20"/>
          <w:szCs w:val="20"/>
        </w:rPr>
        <w:t xml:space="preserve"> </w:t>
      </w:r>
    </w:p>
    <w:p w14:paraId="6C4C2DAE"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u w:val="single"/>
        </w:rPr>
        <w:t>If yes,</w:t>
      </w:r>
      <w:r w:rsidRPr="00FF5312">
        <w:rPr>
          <w:rFonts w:cs="Arial"/>
          <w:color w:val="808080" w:themeColor="background1" w:themeShade="80"/>
          <w:sz w:val="18"/>
          <w:szCs w:val="18"/>
        </w:rPr>
        <w:t xml:space="preserve"> Mitacs may request additional information. </w:t>
      </w:r>
    </w:p>
    <w:p w14:paraId="41814DFE" w14:textId="77777777" w:rsidR="001C2D80" w:rsidRPr="00FF5312" w:rsidRDefault="001C2D80" w:rsidP="008C1210">
      <w:pPr>
        <w:rPr>
          <w:rFonts w:cs="Arial"/>
          <w:b/>
          <w:sz w:val="18"/>
          <w:szCs w:val="18"/>
        </w:rPr>
      </w:pPr>
    </w:p>
    <w:p w14:paraId="1899E4C3" w14:textId="540926DF" w:rsidR="001C2D80" w:rsidRPr="00FF5312" w:rsidRDefault="00AE3739" w:rsidP="008C1210">
      <w:pPr>
        <w:rPr>
          <w:rFonts w:cs="Arial"/>
          <w:sz w:val="18"/>
          <w:szCs w:val="18"/>
        </w:rPr>
      </w:pPr>
      <w:r w:rsidRPr="00FF5312">
        <w:rPr>
          <w:rFonts w:cs="Arial"/>
          <w:b/>
          <w:sz w:val="20"/>
          <w:szCs w:val="20"/>
        </w:rPr>
        <w:t>B</w:t>
      </w:r>
      <w:r w:rsidR="00C01FCF" w:rsidRPr="00FF5312">
        <w:rPr>
          <w:rFonts w:cs="Arial"/>
          <w:b/>
          <w:sz w:val="20"/>
          <w:szCs w:val="20"/>
        </w:rPr>
        <w:t xml:space="preserve"> </w:t>
      </w:r>
      <w:r w:rsidR="001C2D80" w:rsidRPr="00FF5312">
        <w:rPr>
          <w:rFonts w:cs="Arial"/>
          <w:b/>
          <w:sz w:val="20"/>
          <w:szCs w:val="20"/>
        </w:rPr>
        <w:t>2. Does this project create new international collaborations?</w:t>
      </w:r>
      <w:r w:rsidR="001C2D80" w:rsidRPr="00FF5312">
        <w:rPr>
          <w:rFonts w:cs="Arial"/>
          <w:sz w:val="18"/>
          <w:szCs w:val="18"/>
        </w:rPr>
        <w:t xml:space="preserve"> </w:t>
      </w:r>
      <w:r w:rsidR="00637BF6">
        <w:rPr>
          <w:rFonts w:cs="Arial"/>
          <w:sz w:val="20"/>
          <w:szCs w:val="20"/>
        </w:rPr>
        <w:t>N/A</w:t>
      </w:r>
      <w:r w:rsidR="001C2D80" w:rsidRPr="00FF5312">
        <w:rPr>
          <w:rFonts w:cs="Arial"/>
          <w:sz w:val="20"/>
          <w:szCs w:val="20"/>
        </w:rPr>
        <w:t xml:space="preserve">     </w:t>
      </w:r>
    </w:p>
    <w:p w14:paraId="62E9DE5C" w14:textId="77777777" w:rsidR="001C2D80" w:rsidRPr="00FF5312" w:rsidRDefault="001C2D80" w:rsidP="008C1210">
      <w:pPr>
        <w:rPr>
          <w:rFonts w:cs="Arial"/>
          <w:sz w:val="18"/>
          <w:szCs w:val="18"/>
        </w:rPr>
      </w:pPr>
    </w:p>
    <w:p w14:paraId="4104613D" w14:textId="2C3617FB" w:rsidR="001C2D80" w:rsidRPr="00FF5312" w:rsidRDefault="001C2D80" w:rsidP="008C1210">
      <w:pPr>
        <w:rPr>
          <w:rFonts w:cs="Arial"/>
          <w:color w:val="808080" w:themeColor="background1" w:themeShade="80"/>
          <w:sz w:val="18"/>
          <w:szCs w:val="18"/>
        </w:rPr>
      </w:pPr>
      <w:r w:rsidRPr="00FF5312">
        <w:rPr>
          <w:rFonts w:cs="Arial"/>
          <w:color w:val="808080" w:themeColor="background1" w:themeShade="80"/>
          <w:sz w:val="18"/>
          <w:szCs w:val="18"/>
        </w:rPr>
        <w:t>If no, please briefly describe nature of the existing international collaboration. Include a summary of the collaboration, duration of the collaboration, and any past exchange of personnel, etc.</w:t>
      </w:r>
    </w:p>
    <w:p w14:paraId="3242B135" w14:textId="4394FA7F" w:rsidR="00A47CAF" w:rsidRPr="00FF5312" w:rsidRDefault="00A47CAF" w:rsidP="008C1210">
      <w:pPr>
        <w:rPr>
          <w:rFonts w:cs="Arial"/>
          <w:color w:val="808080" w:themeColor="background1" w:themeShade="80"/>
          <w:sz w:val="18"/>
          <w:szCs w:val="18"/>
        </w:rPr>
      </w:pPr>
    </w:p>
    <w:p w14:paraId="50F9441E" w14:textId="5647D6C9" w:rsidR="002E2CF3" w:rsidRPr="00FF5312" w:rsidRDefault="002E2CF3" w:rsidP="008C1210">
      <w:pPr>
        <w:rPr>
          <w:rFonts w:cs="Arial"/>
          <w:b/>
          <w:sz w:val="20"/>
          <w:szCs w:val="20"/>
        </w:rPr>
      </w:pPr>
      <w:r w:rsidRPr="00FF5312">
        <w:rPr>
          <w:rFonts w:cs="Arial"/>
          <w:b/>
          <w:sz w:val="20"/>
          <w:szCs w:val="20"/>
        </w:rPr>
        <w:t>B.3. IP ownership</w:t>
      </w:r>
    </w:p>
    <w:p w14:paraId="05B70DA4" w14:textId="77777777" w:rsidR="002E2CF3" w:rsidRPr="00FF5312" w:rsidRDefault="002E2CF3" w:rsidP="008C1210">
      <w:pPr>
        <w:rPr>
          <w:rFonts w:cs="Arial"/>
          <w:color w:val="808080" w:themeColor="background1" w:themeShade="80"/>
          <w:sz w:val="18"/>
          <w:szCs w:val="18"/>
        </w:rPr>
      </w:pPr>
    </w:p>
    <w:p w14:paraId="5A92FEC7" w14:textId="46363BCE" w:rsidR="002E2CF3" w:rsidRPr="00FF5312" w:rsidRDefault="002E2CF3" w:rsidP="008C1210">
      <w:pPr>
        <w:rPr>
          <w:rFonts w:cs="Arial"/>
          <w:color w:val="808080" w:themeColor="background1" w:themeShade="80"/>
          <w:sz w:val="18"/>
          <w:szCs w:val="18"/>
        </w:rPr>
      </w:pPr>
      <w:r w:rsidRPr="00FF5312">
        <w:rPr>
          <w:rFonts w:cs="Arial"/>
          <w:color w:val="808080" w:themeColor="background1" w:themeShade="80"/>
          <w:sz w:val="18"/>
          <w:szCs w:val="18"/>
        </w:rPr>
        <w:t xml:space="preserve">Any intellectual property (IP) generated from an Accelerate International </w:t>
      </w:r>
      <w:r w:rsidR="00A44C37" w:rsidRPr="00FF5312">
        <w:rPr>
          <w:rFonts w:cs="Arial"/>
          <w:color w:val="808080" w:themeColor="background1" w:themeShade="80"/>
          <w:sz w:val="18"/>
          <w:szCs w:val="18"/>
        </w:rPr>
        <w:t>p</w:t>
      </w:r>
      <w:r w:rsidRPr="00FF5312">
        <w:rPr>
          <w:rFonts w:cs="Arial"/>
          <w:color w:val="808080" w:themeColor="background1" w:themeShade="80"/>
          <w:sz w:val="18"/>
          <w:szCs w:val="18"/>
        </w:rPr>
        <w:t xml:space="preserve">roject is bound by the policies of the </w:t>
      </w:r>
      <w:r w:rsidR="00A44C37" w:rsidRPr="00FF5312">
        <w:rPr>
          <w:rFonts w:cs="Arial"/>
          <w:color w:val="808080" w:themeColor="background1" w:themeShade="80"/>
          <w:sz w:val="18"/>
          <w:szCs w:val="18"/>
        </w:rPr>
        <w:t>academic institution</w:t>
      </w:r>
      <w:r w:rsidRPr="00FF5312">
        <w:rPr>
          <w:rFonts w:cs="Arial"/>
          <w:color w:val="808080" w:themeColor="background1" w:themeShade="80"/>
          <w:sz w:val="18"/>
          <w:szCs w:val="18"/>
        </w:rPr>
        <w:t xml:space="preserve"> where the </w:t>
      </w:r>
      <w:r w:rsidR="00A44C37" w:rsidRPr="00FF5312">
        <w:rPr>
          <w:rFonts w:cs="Arial"/>
          <w:color w:val="808080" w:themeColor="background1" w:themeShade="80"/>
          <w:sz w:val="18"/>
          <w:szCs w:val="18"/>
        </w:rPr>
        <w:t>s</w:t>
      </w:r>
      <w:r w:rsidRPr="00FF5312">
        <w:rPr>
          <w:rFonts w:cs="Arial"/>
          <w:color w:val="808080" w:themeColor="background1" w:themeShade="80"/>
          <w:sz w:val="18"/>
          <w:szCs w:val="18"/>
        </w:rPr>
        <w:t xml:space="preserve">tudent/PDF is registered, whether in Canada or abroad, unless a separate intellectual property agreement has previously been successfully negotiated between the </w:t>
      </w:r>
      <w:r w:rsidR="00A44C37" w:rsidRPr="00FF5312">
        <w:rPr>
          <w:rFonts w:cs="Arial"/>
          <w:color w:val="808080" w:themeColor="background1" w:themeShade="80"/>
          <w:sz w:val="18"/>
          <w:szCs w:val="18"/>
        </w:rPr>
        <w:t>academic institution</w:t>
      </w:r>
      <w:r w:rsidRPr="00FF5312">
        <w:rPr>
          <w:rFonts w:cs="Arial"/>
          <w:color w:val="808080" w:themeColor="background1" w:themeShade="80"/>
          <w:sz w:val="18"/>
          <w:szCs w:val="18"/>
        </w:rPr>
        <w:t xml:space="preserve">, the </w:t>
      </w:r>
      <w:r w:rsidR="00A44C37" w:rsidRPr="00FF5312">
        <w:rPr>
          <w:rFonts w:cs="Arial"/>
          <w:color w:val="808080" w:themeColor="background1" w:themeShade="80"/>
          <w:sz w:val="18"/>
          <w:szCs w:val="18"/>
        </w:rPr>
        <w:t>i</w:t>
      </w:r>
      <w:r w:rsidRPr="00FF5312">
        <w:rPr>
          <w:rFonts w:cs="Arial"/>
          <w:color w:val="808080" w:themeColor="background1" w:themeShade="80"/>
          <w:sz w:val="18"/>
          <w:szCs w:val="18"/>
        </w:rPr>
        <w:t xml:space="preserve">ndustry </w:t>
      </w:r>
      <w:r w:rsidR="00A44C37" w:rsidRPr="00FF5312">
        <w:rPr>
          <w:rFonts w:cs="Arial"/>
          <w:color w:val="808080" w:themeColor="background1" w:themeShade="80"/>
          <w:sz w:val="18"/>
          <w:szCs w:val="18"/>
        </w:rPr>
        <w:t>p</w:t>
      </w:r>
      <w:r w:rsidRPr="00FF5312">
        <w:rPr>
          <w:rFonts w:cs="Arial"/>
          <w:color w:val="808080" w:themeColor="background1" w:themeShade="80"/>
          <w:sz w:val="18"/>
          <w:szCs w:val="18"/>
        </w:rPr>
        <w:t xml:space="preserve">artner, and (if applicable) the </w:t>
      </w:r>
      <w:r w:rsidR="00A44C37" w:rsidRPr="00FF5312">
        <w:rPr>
          <w:rFonts w:cs="Arial"/>
          <w:color w:val="808080" w:themeColor="background1" w:themeShade="80"/>
          <w:sz w:val="18"/>
          <w:szCs w:val="18"/>
        </w:rPr>
        <w:t>s</w:t>
      </w:r>
      <w:r w:rsidRPr="00FF5312">
        <w:rPr>
          <w:rFonts w:cs="Arial"/>
          <w:color w:val="808080" w:themeColor="background1" w:themeShade="80"/>
          <w:sz w:val="18"/>
          <w:szCs w:val="18"/>
        </w:rPr>
        <w:t>tudent/PDF. Mitacs makes no claim to intellectual property.</w:t>
      </w:r>
    </w:p>
    <w:p w14:paraId="54450CF5" w14:textId="77777777" w:rsidR="002E2CF3" w:rsidRPr="00FF5312" w:rsidRDefault="002E2CF3" w:rsidP="008C1210">
      <w:pPr>
        <w:rPr>
          <w:rFonts w:cs="Arial"/>
          <w:sz w:val="18"/>
          <w:szCs w:val="18"/>
        </w:rPr>
      </w:pPr>
    </w:p>
    <w:p w14:paraId="44B7C8E4" w14:textId="77777777" w:rsidR="002E2CF3" w:rsidRPr="00FF5312" w:rsidRDefault="002E2CF3" w:rsidP="008C1210">
      <w:pPr>
        <w:rPr>
          <w:rFonts w:cs="Arial"/>
          <w:b/>
          <w:sz w:val="20"/>
          <w:szCs w:val="20"/>
        </w:rPr>
      </w:pPr>
      <w:bookmarkStart w:id="28" w:name="_Hlk7614316"/>
      <w:r w:rsidRPr="00FF5312">
        <w:rPr>
          <w:rFonts w:cs="Arial"/>
          <w:b/>
          <w:sz w:val="20"/>
          <w:szCs w:val="20"/>
        </w:rPr>
        <w:t xml:space="preserve">Do the academic institution(s), partner organization(s) and/or intern (if applicable) have a separate IP agreement(s) that will be active during the dates of the internship? </w:t>
      </w:r>
    </w:p>
    <w:p w14:paraId="780EE5B9" w14:textId="591D2323" w:rsidR="002E2CF3" w:rsidRPr="00FF5312" w:rsidRDefault="002E2CF3" w:rsidP="008C1210">
      <w:pPr>
        <w:rPr>
          <w:rFonts w:cs="Arial"/>
          <w:b/>
          <w:sz w:val="20"/>
          <w:szCs w:val="20"/>
        </w:rPr>
      </w:pPr>
      <w:r w:rsidRPr="00FF5312">
        <w:rPr>
          <w:rFonts w:cs="Arial"/>
          <w:b/>
          <w:sz w:val="20"/>
          <w:szCs w:val="20"/>
        </w:rPr>
        <w:t>Yes___   No_</w:t>
      </w:r>
      <w:r w:rsidR="009C3937" w:rsidRPr="00FF5312">
        <w:rPr>
          <w:rFonts w:cs="Arial"/>
          <w:b/>
          <w:sz w:val="20"/>
          <w:szCs w:val="20"/>
        </w:rPr>
        <w:t>x</w:t>
      </w:r>
      <w:r w:rsidRPr="00FF5312">
        <w:rPr>
          <w:rFonts w:cs="Arial"/>
          <w:b/>
          <w:sz w:val="20"/>
          <w:szCs w:val="20"/>
        </w:rPr>
        <w:t xml:space="preserve">__   In </w:t>
      </w:r>
      <w:r w:rsidR="00A84E30" w:rsidRPr="00FF5312">
        <w:rPr>
          <w:rFonts w:cs="Arial"/>
          <w:b/>
          <w:sz w:val="20"/>
          <w:szCs w:val="20"/>
        </w:rPr>
        <w:t>d</w:t>
      </w:r>
      <w:r w:rsidRPr="00FF5312">
        <w:rPr>
          <w:rFonts w:cs="Arial"/>
          <w:b/>
          <w:sz w:val="20"/>
          <w:szCs w:val="20"/>
        </w:rPr>
        <w:t>evelopment ____</w:t>
      </w:r>
    </w:p>
    <w:p w14:paraId="6E8FD86D" w14:textId="77777777" w:rsidR="002E2CF3" w:rsidRPr="00FF5312" w:rsidRDefault="002E2CF3" w:rsidP="008C1210">
      <w:pPr>
        <w:rPr>
          <w:rFonts w:cs="Arial"/>
          <w:sz w:val="18"/>
          <w:szCs w:val="18"/>
        </w:rPr>
      </w:pPr>
    </w:p>
    <w:bookmarkEnd w:id="28"/>
    <w:p w14:paraId="629A4E81" w14:textId="66771ED5" w:rsidR="00F52F3B" w:rsidRPr="00FF5312" w:rsidRDefault="00C17CA1" w:rsidP="008C1210">
      <w:pPr>
        <w:rPr>
          <w:rFonts w:cs="Arial"/>
          <w:color w:val="808080" w:themeColor="background1" w:themeShade="80"/>
          <w:sz w:val="18"/>
          <w:szCs w:val="18"/>
        </w:rPr>
      </w:pPr>
      <w:r w:rsidRPr="00FF5312">
        <w:rPr>
          <w:color w:val="C00000"/>
          <w:sz w:val="18"/>
          <w:szCs w:val="18"/>
        </w:rPr>
        <w:t>Provide an outline of the terms of any existing or planned IP agreement(s) below. A copy of the signed IP agreement must also be provided to Mitacs before a funding decision will be made about the project. Also ensure that the benefit from the project for Canada is clearly described in Section 2.6.</w:t>
      </w:r>
    </w:p>
    <w:p w14:paraId="601337A0" w14:textId="77777777" w:rsidR="001C2D80" w:rsidRPr="00FF5312" w:rsidRDefault="001C2D80" w:rsidP="008C1210">
      <w:pPr>
        <w:rPr>
          <w:rFonts w:cs="Arial"/>
          <w:sz w:val="18"/>
          <w:szCs w:val="18"/>
        </w:rPr>
      </w:pPr>
    </w:p>
    <w:p w14:paraId="5C49E67D" w14:textId="20C92B4B" w:rsidR="001C2D80" w:rsidRPr="00FF5312" w:rsidRDefault="00AE3739" w:rsidP="008C1210">
      <w:pPr>
        <w:spacing w:before="120" w:after="120" w:line="276" w:lineRule="auto"/>
        <w:ind w:left="709" w:hanging="709"/>
        <w:rPr>
          <w:rFonts w:cs="Arial"/>
          <w:b/>
          <w:sz w:val="20"/>
          <w:szCs w:val="20"/>
        </w:rPr>
      </w:pPr>
      <w:r w:rsidRPr="00FF5312">
        <w:rPr>
          <w:rFonts w:cs="Arial"/>
          <w:b/>
          <w:sz w:val="20"/>
          <w:szCs w:val="20"/>
        </w:rPr>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 xml:space="preserve">. Additional </w:t>
      </w:r>
      <w:r w:rsidR="00A84E30" w:rsidRPr="00FF5312">
        <w:rPr>
          <w:rFonts w:cs="Arial"/>
          <w:b/>
          <w:sz w:val="20"/>
          <w:szCs w:val="20"/>
        </w:rPr>
        <w:t>p</w:t>
      </w:r>
      <w:r w:rsidR="001C2D80" w:rsidRPr="00FF5312">
        <w:rPr>
          <w:rFonts w:cs="Arial"/>
          <w:b/>
          <w:sz w:val="20"/>
          <w:szCs w:val="20"/>
        </w:rPr>
        <w:t>articipant information:</w:t>
      </w:r>
    </w:p>
    <w:p w14:paraId="1A1C42CC" w14:textId="608EAAD8" w:rsidR="001C2D80" w:rsidRPr="00FF5312" w:rsidRDefault="00AE3739" w:rsidP="008C1210">
      <w:pPr>
        <w:spacing w:before="120" w:after="120" w:line="276" w:lineRule="auto"/>
        <w:ind w:left="709" w:hanging="709"/>
        <w:rPr>
          <w:rFonts w:cs="Arial"/>
          <w:b/>
          <w:sz w:val="20"/>
          <w:szCs w:val="20"/>
        </w:rPr>
      </w:pPr>
      <w:r w:rsidRPr="00FF5312">
        <w:rPr>
          <w:rFonts w:cs="Arial"/>
          <w:b/>
          <w:sz w:val="20"/>
          <w:szCs w:val="20"/>
        </w:rPr>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 xml:space="preserve">.1 Academic </w:t>
      </w:r>
      <w:r w:rsidR="00A84E30" w:rsidRPr="00FF5312">
        <w:rPr>
          <w:rFonts w:cs="Arial"/>
          <w:b/>
          <w:sz w:val="20"/>
          <w:szCs w:val="20"/>
        </w:rPr>
        <w:t>s</w:t>
      </w:r>
      <w:r w:rsidR="001C2D80" w:rsidRPr="00FF5312">
        <w:rPr>
          <w:rFonts w:cs="Arial"/>
          <w:b/>
          <w:sz w:val="20"/>
          <w:szCs w:val="20"/>
        </w:rPr>
        <w:t>upervisor abroad (if applicable):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1C2D80" w:rsidRPr="00387900" w14:paraId="4E83D137" w14:textId="77777777" w:rsidTr="00E46301">
        <w:trPr>
          <w:jc w:val="center"/>
        </w:trPr>
        <w:tc>
          <w:tcPr>
            <w:tcW w:w="3095" w:type="dxa"/>
            <w:vAlign w:val="center"/>
          </w:tcPr>
          <w:p w14:paraId="493B497A" w14:textId="77777777" w:rsidR="001C2D80" w:rsidRPr="00FF5312" w:rsidRDefault="001C2D80" w:rsidP="008C1210">
            <w:pPr>
              <w:spacing w:line="312" w:lineRule="auto"/>
              <w:rPr>
                <w:rFonts w:cs="Arial"/>
                <w:sz w:val="18"/>
                <w:szCs w:val="18"/>
              </w:rPr>
            </w:pPr>
            <w:r w:rsidRPr="00FF5312">
              <w:rPr>
                <w:rFonts w:cs="Arial"/>
                <w:sz w:val="18"/>
                <w:szCs w:val="18"/>
              </w:rPr>
              <w:t>Name:</w:t>
            </w:r>
          </w:p>
        </w:tc>
        <w:tc>
          <w:tcPr>
            <w:tcW w:w="6229" w:type="dxa"/>
          </w:tcPr>
          <w:p w14:paraId="027E9E19" w14:textId="77777777" w:rsidR="001C2D80" w:rsidRPr="00FF5312" w:rsidRDefault="001C2D80" w:rsidP="008C1210">
            <w:pPr>
              <w:spacing w:line="312" w:lineRule="auto"/>
              <w:rPr>
                <w:rFonts w:cs="Arial"/>
                <w:sz w:val="18"/>
                <w:szCs w:val="18"/>
              </w:rPr>
            </w:pPr>
          </w:p>
        </w:tc>
      </w:tr>
      <w:tr w:rsidR="001C2D80" w:rsidRPr="00387900" w14:paraId="5208F2D1" w14:textId="77777777" w:rsidTr="00E46301">
        <w:trPr>
          <w:jc w:val="center"/>
        </w:trPr>
        <w:tc>
          <w:tcPr>
            <w:tcW w:w="3095" w:type="dxa"/>
            <w:vAlign w:val="center"/>
          </w:tcPr>
          <w:p w14:paraId="31FE044C" w14:textId="5C3D0F10" w:rsidR="001C2D80" w:rsidRPr="00FF5312" w:rsidRDefault="001C2D80" w:rsidP="008C1210">
            <w:pPr>
              <w:spacing w:line="312" w:lineRule="auto"/>
              <w:rPr>
                <w:rFonts w:cs="Arial"/>
                <w:sz w:val="18"/>
                <w:szCs w:val="18"/>
              </w:rPr>
            </w:pPr>
            <w:r w:rsidRPr="00FF5312">
              <w:rPr>
                <w:rFonts w:cs="Arial"/>
                <w:sz w:val="18"/>
                <w:szCs w:val="18"/>
              </w:rPr>
              <w:t xml:space="preserve">Academic </w:t>
            </w:r>
            <w:r w:rsidR="00A84E30" w:rsidRPr="00FF5312">
              <w:rPr>
                <w:rFonts w:cs="Arial"/>
                <w:sz w:val="18"/>
                <w:szCs w:val="18"/>
              </w:rPr>
              <w:t>i</w:t>
            </w:r>
            <w:r w:rsidRPr="00FF5312">
              <w:rPr>
                <w:rFonts w:cs="Arial"/>
                <w:sz w:val="18"/>
                <w:szCs w:val="18"/>
              </w:rPr>
              <w:t>nstitution:</w:t>
            </w:r>
          </w:p>
        </w:tc>
        <w:tc>
          <w:tcPr>
            <w:tcW w:w="6229" w:type="dxa"/>
          </w:tcPr>
          <w:p w14:paraId="78F7B5DE" w14:textId="77777777" w:rsidR="001C2D80" w:rsidRPr="00FF5312" w:rsidRDefault="001C2D80" w:rsidP="008C1210">
            <w:pPr>
              <w:spacing w:line="312" w:lineRule="auto"/>
              <w:rPr>
                <w:rFonts w:cs="Arial"/>
                <w:sz w:val="18"/>
                <w:szCs w:val="18"/>
              </w:rPr>
            </w:pPr>
          </w:p>
        </w:tc>
      </w:tr>
      <w:tr w:rsidR="001C2D80" w:rsidRPr="00387900" w14:paraId="30297F3F" w14:textId="77777777" w:rsidTr="00E46301">
        <w:trPr>
          <w:jc w:val="center"/>
        </w:trPr>
        <w:tc>
          <w:tcPr>
            <w:tcW w:w="3095" w:type="dxa"/>
            <w:vAlign w:val="center"/>
          </w:tcPr>
          <w:p w14:paraId="3C582ECB" w14:textId="77777777" w:rsidR="001C2D80" w:rsidRPr="00FF5312" w:rsidRDefault="001C2D80" w:rsidP="008C1210">
            <w:pPr>
              <w:spacing w:line="312" w:lineRule="auto"/>
              <w:rPr>
                <w:rFonts w:cs="Arial"/>
                <w:sz w:val="18"/>
                <w:szCs w:val="18"/>
              </w:rPr>
            </w:pPr>
            <w:r w:rsidRPr="00FF5312">
              <w:rPr>
                <w:rFonts w:cs="Arial"/>
                <w:sz w:val="18"/>
                <w:szCs w:val="18"/>
              </w:rPr>
              <w:t>Department:</w:t>
            </w:r>
          </w:p>
        </w:tc>
        <w:tc>
          <w:tcPr>
            <w:tcW w:w="6229" w:type="dxa"/>
          </w:tcPr>
          <w:p w14:paraId="1E07E6AF" w14:textId="77777777" w:rsidR="001C2D80" w:rsidRPr="00FF5312" w:rsidRDefault="001C2D80" w:rsidP="008C1210">
            <w:pPr>
              <w:spacing w:line="312" w:lineRule="auto"/>
              <w:rPr>
                <w:rFonts w:cs="Arial"/>
                <w:sz w:val="18"/>
                <w:szCs w:val="18"/>
              </w:rPr>
            </w:pPr>
          </w:p>
        </w:tc>
      </w:tr>
      <w:tr w:rsidR="001C2D80" w:rsidRPr="00387900" w14:paraId="6F875635" w14:textId="77777777" w:rsidTr="00E46301">
        <w:trPr>
          <w:jc w:val="center"/>
        </w:trPr>
        <w:tc>
          <w:tcPr>
            <w:tcW w:w="3095" w:type="dxa"/>
            <w:vAlign w:val="center"/>
          </w:tcPr>
          <w:p w14:paraId="43036C27" w14:textId="77777777" w:rsidR="001C2D80" w:rsidRPr="00FF5312" w:rsidRDefault="001C2D80" w:rsidP="008C1210">
            <w:pPr>
              <w:spacing w:line="312" w:lineRule="auto"/>
              <w:rPr>
                <w:rFonts w:cs="Arial"/>
                <w:sz w:val="18"/>
                <w:szCs w:val="18"/>
              </w:rPr>
            </w:pPr>
            <w:r w:rsidRPr="00FF5312">
              <w:rPr>
                <w:rFonts w:cs="Arial"/>
                <w:sz w:val="18"/>
                <w:szCs w:val="18"/>
              </w:rPr>
              <w:t>Address (at academic institution):</w:t>
            </w:r>
          </w:p>
        </w:tc>
        <w:tc>
          <w:tcPr>
            <w:tcW w:w="6229" w:type="dxa"/>
          </w:tcPr>
          <w:p w14:paraId="7558ECF4" w14:textId="77777777" w:rsidR="001C2D80" w:rsidRPr="00FF5312" w:rsidRDefault="001C2D80" w:rsidP="008C1210">
            <w:pPr>
              <w:spacing w:line="312" w:lineRule="auto"/>
              <w:rPr>
                <w:rFonts w:cs="Arial"/>
                <w:sz w:val="18"/>
                <w:szCs w:val="18"/>
              </w:rPr>
            </w:pPr>
          </w:p>
        </w:tc>
      </w:tr>
      <w:tr w:rsidR="001C2D80" w:rsidRPr="00387900" w14:paraId="4A288509" w14:textId="77777777" w:rsidTr="00E46301">
        <w:trPr>
          <w:jc w:val="center"/>
        </w:trPr>
        <w:tc>
          <w:tcPr>
            <w:tcW w:w="3095" w:type="dxa"/>
            <w:vAlign w:val="center"/>
          </w:tcPr>
          <w:p w14:paraId="36031BFA" w14:textId="2D77B68D" w:rsidR="001C2D80" w:rsidRPr="00FF5312" w:rsidRDefault="001C2D80" w:rsidP="008C1210">
            <w:pPr>
              <w:spacing w:line="312" w:lineRule="auto"/>
              <w:rPr>
                <w:rFonts w:cs="Arial"/>
                <w:sz w:val="18"/>
                <w:szCs w:val="18"/>
              </w:rPr>
            </w:pPr>
            <w:r w:rsidRPr="00FF5312">
              <w:rPr>
                <w:rFonts w:cs="Arial"/>
                <w:sz w:val="18"/>
                <w:szCs w:val="18"/>
              </w:rPr>
              <w:t xml:space="preserve">City, </w:t>
            </w:r>
            <w:r w:rsidR="00A84E30" w:rsidRPr="00FF5312">
              <w:rPr>
                <w:rFonts w:cs="Arial"/>
                <w:sz w:val="18"/>
                <w:szCs w:val="18"/>
              </w:rPr>
              <w:t>c</w:t>
            </w:r>
            <w:r w:rsidRPr="00FF5312">
              <w:rPr>
                <w:rFonts w:cs="Arial"/>
                <w:sz w:val="18"/>
                <w:szCs w:val="18"/>
              </w:rPr>
              <w:t>ountry:</w:t>
            </w:r>
          </w:p>
        </w:tc>
        <w:tc>
          <w:tcPr>
            <w:tcW w:w="6229" w:type="dxa"/>
          </w:tcPr>
          <w:p w14:paraId="30550EE0" w14:textId="77777777" w:rsidR="001C2D80" w:rsidRPr="00FF5312" w:rsidRDefault="001C2D80" w:rsidP="008C1210">
            <w:pPr>
              <w:spacing w:line="312" w:lineRule="auto"/>
              <w:rPr>
                <w:rFonts w:cs="Arial"/>
                <w:sz w:val="18"/>
                <w:szCs w:val="18"/>
              </w:rPr>
            </w:pPr>
          </w:p>
        </w:tc>
      </w:tr>
      <w:tr w:rsidR="001C2D80" w:rsidRPr="00387900" w14:paraId="2A73B404" w14:textId="77777777" w:rsidTr="00E46301">
        <w:trPr>
          <w:jc w:val="center"/>
        </w:trPr>
        <w:tc>
          <w:tcPr>
            <w:tcW w:w="3095" w:type="dxa"/>
            <w:vAlign w:val="center"/>
          </w:tcPr>
          <w:p w14:paraId="0F84860F" w14:textId="64A2FB9D" w:rsidR="001C2D80" w:rsidRPr="00FF5312" w:rsidRDefault="001C2D80" w:rsidP="008C1210">
            <w:pPr>
              <w:spacing w:line="312" w:lineRule="auto"/>
              <w:rPr>
                <w:rFonts w:cs="Arial"/>
                <w:sz w:val="18"/>
                <w:szCs w:val="18"/>
              </w:rPr>
            </w:pPr>
            <w:r w:rsidRPr="00FF5312">
              <w:rPr>
                <w:rFonts w:cs="Arial"/>
                <w:sz w:val="18"/>
                <w:szCs w:val="18"/>
              </w:rPr>
              <w:t xml:space="preserve">Postal </w:t>
            </w:r>
            <w:r w:rsidR="00A84E30" w:rsidRPr="00FF5312">
              <w:rPr>
                <w:rFonts w:cs="Arial"/>
                <w:sz w:val="18"/>
                <w:szCs w:val="18"/>
              </w:rPr>
              <w:t>c</w:t>
            </w:r>
            <w:r w:rsidRPr="00FF5312">
              <w:rPr>
                <w:rFonts w:cs="Arial"/>
                <w:sz w:val="18"/>
                <w:szCs w:val="18"/>
              </w:rPr>
              <w:t>ode:</w:t>
            </w:r>
          </w:p>
        </w:tc>
        <w:tc>
          <w:tcPr>
            <w:tcW w:w="6229" w:type="dxa"/>
          </w:tcPr>
          <w:p w14:paraId="6A17B47B" w14:textId="77777777" w:rsidR="001C2D80" w:rsidRPr="00FF5312" w:rsidRDefault="001C2D80" w:rsidP="008C1210">
            <w:pPr>
              <w:spacing w:line="312" w:lineRule="auto"/>
              <w:rPr>
                <w:rFonts w:cs="Arial"/>
                <w:sz w:val="18"/>
                <w:szCs w:val="18"/>
              </w:rPr>
            </w:pPr>
          </w:p>
        </w:tc>
      </w:tr>
      <w:tr w:rsidR="001C2D80" w:rsidRPr="00387900" w14:paraId="4D799E7E" w14:textId="77777777" w:rsidTr="00E46301">
        <w:trPr>
          <w:jc w:val="center"/>
        </w:trPr>
        <w:tc>
          <w:tcPr>
            <w:tcW w:w="3095" w:type="dxa"/>
            <w:vAlign w:val="center"/>
          </w:tcPr>
          <w:p w14:paraId="33CDD56C" w14:textId="77777777" w:rsidR="001C2D80" w:rsidRPr="00FF5312" w:rsidRDefault="001C2D80" w:rsidP="008C1210">
            <w:pPr>
              <w:spacing w:line="312" w:lineRule="auto"/>
              <w:rPr>
                <w:rFonts w:cs="Arial"/>
                <w:sz w:val="18"/>
                <w:szCs w:val="18"/>
              </w:rPr>
            </w:pPr>
            <w:r w:rsidRPr="00FF5312">
              <w:rPr>
                <w:rFonts w:cs="Arial"/>
                <w:sz w:val="18"/>
                <w:szCs w:val="18"/>
              </w:rPr>
              <w:t>Phone:</w:t>
            </w:r>
          </w:p>
        </w:tc>
        <w:tc>
          <w:tcPr>
            <w:tcW w:w="6229" w:type="dxa"/>
          </w:tcPr>
          <w:p w14:paraId="7A814D26" w14:textId="77777777" w:rsidR="001C2D80" w:rsidRPr="00FF5312" w:rsidRDefault="001C2D80" w:rsidP="008C1210">
            <w:pPr>
              <w:spacing w:line="312" w:lineRule="auto"/>
              <w:rPr>
                <w:rFonts w:cs="Arial"/>
                <w:sz w:val="18"/>
                <w:szCs w:val="18"/>
              </w:rPr>
            </w:pPr>
          </w:p>
        </w:tc>
      </w:tr>
      <w:tr w:rsidR="001C2D80" w:rsidRPr="00387900" w14:paraId="4B04D0C7" w14:textId="77777777" w:rsidTr="00E46301">
        <w:trPr>
          <w:jc w:val="center"/>
        </w:trPr>
        <w:tc>
          <w:tcPr>
            <w:tcW w:w="3095" w:type="dxa"/>
            <w:vAlign w:val="center"/>
          </w:tcPr>
          <w:p w14:paraId="4DC232FF" w14:textId="5B9B9F4F" w:rsidR="001C2D80" w:rsidRPr="00FF5312" w:rsidRDefault="001C2D80" w:rsidP="008C1210">
            <w:pPr>
              <w:spacing w:line="312" w:lineRule="auto"/>
              <w:rPr>
                <w:rFonts w:cs="Arial"/>
                <w:sz w:val="18"/>
                <w:szCs w:val="18"/>
              </w:rPr>
            </w:pPr>
            <w:r w:rsidRPr="00FF5312">
              <w:rPr>
                <w:rFonts w:cs="Arial"/>
                <w:sz w:val="18"/>
                <w:szCs w:val="18"/>
              </w:rPr>
              <w:t xml:space="preserve">Permanent </w:t>
            </w:r>
            <w:r w:rsidR="00A84E30" w:rsidRPr="00FF5312">
              <w:rPr>
                <w:rFonts w:cs="Arial"/>
                <w:sz w:val="18"/>
                <w:szCs w:val="18"/>
              </w:rPr>
              <w:t>e</w:t>
            </w:r>
            <w:r w:rsidRPr="00FF5312">
              <w:rPr>
                <w:rFonts w:cs="Arial"/>
                <w:sz w:val="18"/>
                <w:szCs w:val="18"/>
              </w:rPr>
              <w:t>mail:</w:t>
            </w:r>
          </w:p>
        </w:tc>
        <w:tc>
          <w:tcPr>
            <w:tcW w:w="6229" w:type="dxa"/>
          </w:tcPr>
          <w:p w14:paraId="2E2B37B4" w14:textId="77777777" w:rsidR="001C2D80" w:rsidRPr="00FF5312" w:rsidRDefault="001C2D80" w:rsidP="008C1210">
            <w:pPr>
              <w:spacing w:line="312" w:lineRule="auto"/>
              <w:rPr>
                <w:rFonts w:cs="Arial"/>
                <w:sz w:val="18"/>
                <w:szCs w:val="18"/>
              </w:rPr>
            </w:pPr>
          </w:p>
        </w:tc>
      </w:tr>
      <w:tr w:rsidR="001C2D80" w:rsidRPr="00387900" w14:paraId="3D2701A6" w14:textId="77777777" w:rsidTr="00E46301">
        <w:trPr>
          <w:jc w:val="center"/>
        </w:trPr>
        <w:tc>
          <w:tcPr>
            <w:tcW w:w="3095" w:type="dxa"/>
            <w:vAlign w:val="center"/>
          </w:tcPr>
          <w:p w14:paraId="12CA3AB6" w14:textId="7C3B7B67" w:rsidR="001C2D80" w:rsidRPr="00FF5312" w:rsidRDefault="001C2D80" w:rsidP="008C1210">
            <w:pPr>
              <w:spacing w:line="312" w:lineRule="auto"/>
              <w:rPr>
                <w:rFonts w:cs="Arial"/>
                <w:sz w:val="18"/>
                <w:szCs w:val="18"/>
              </w:rPr>
            </w:pPr>
            <w:r w:rsidRPr="00FF5312">
              <w:rPr>
                <w:rFonts w:cs="Arial"/>
                <w:sz w:val="18"/>
                <w:szCs w:val="18"/>
              </w:rPr>
              <w:t xml:space="preserve">Alternative </w:t>
            </w:r>
            <w:r w:rsidR="00A84E30" w:rsidRPr="00FF5312">
              <w:rPr>
                <w:rFonts w:cs="Arial"/>
                <w:sz w:val="18"/>
                <w:szCs w:val="18"/>
              </w:rPr>
              <w:t>e</w:t>
            </w:r>
            <w:r w:rsidRPr="00FF5312">
              <w:rPr>
                <w:rFonts w:cs="Arial"/>
                <w:sz w:val="18"/>
                <w:szCs w:val="18"/>
              </w:rPr>
              <w:t xml:space="preserve">mail: </w:t>
            </w:r>
          </w:p>
        </w:tc>
        <w:tc>
          <w:tcPr>
            <w:tcW w:w="6229" w:type="dxa"/>
          </w:tcPr>
          <w:p w14:paraId="733B187A" w14:textId="77777777" w:rsidR="001C2D80" w:rsidRPr="00FF5312" w:rsidRDefault="001C2D80" w:rsidP="008C1210">
            <w:pPr>
              <w:spacing w:line="312" w:lineRule="auto"/>
              <w:rPr>
                <w:rFonts w:cs="Arial"/>
                <w:sz w:val="18"/>
                <w:szCs w:val="18"/>
              </w:rPr>
            </w:pPr>
          </w:p>
        </w:tc>
      </w:tr>
    </w:tbl>
    <w:p w14:paraId="1C770490" w14:textId="6BF4B372" w:rsidR="001C2D80" w:rsidRPr="00FF5312" w:rsidRDefault="00AE3739" w:rsidP="008C1210">
      <w:pPr>
        <w:tabs>
          <w:tab w:val="left" w:pos="4928"/>
        </w:tabs>
        <w:spacing w:before="240" w:after="120" w:line="276" w:lineRule="auto"/>
        <w:ind w:left="709" w:hanging="709"/>
        <w:rPr>
          <w:rFonts w:cs="Arial"/>
          <w:sz w:val="20"/>
          <w:szCs w:val="20"/>
        </w:rPr>
      </w:pPr>
      <w:r w:rsidRPr="00FF5312">
        <w:rPr>
          <w:rFonts w:cs="Arial"/>
          <w:b/>
          <w:sz w:val="20"/>
          <w:szCs w:val="20"/>
        </w:rPr>
        <w:lastRenderedPageBreak/>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 xml:space="preserve">.1.1 </w:t>
      </w:r>
      <w:r w:rsidR="001C2D80" w:rsidRPr="00FF5312">
        <w:rPr>
          <w:rFonts w:cs="Arial"/>
          <w:b/>
          <w:sz w:val="20"/>
          <w:szCs w:val="20"/>
        </w:rPr>
        <w:tab/>
        <w:t>Is the academic supervisor:</w:t>
      </w:r>
    </w:p>
    <w:p w14:paraId="41017F59" w14:textId="73ED53B5" w:rsidR="00E33F19" w:rsidRPr="00387900" w:rsidRDefault="00E33F19" w:rsidP="008C1210">
      <w:pPr>
        <w:numPr>
          <w:ilvl w:val="0"/>
          <w:numId w:val="26"/>
        </w:numPr>
        <w:spacing w:after="120"/>
        <w:rPr>
          <w:rFonts w:cs="Arial"/>
          <w:sz w:val="20"/>
          <w:szCs w:val="20"/>
        </w:rPr>
      </w:pPr>
      <w:r w:rsidRPr="00387900">
        <w:rPr>
          <w:rFonts w:cs="Arial"/>
          <w:sz w:val="20"/>
          <w:szCs w:val="20"/>
        </w:rPr>
        <w:t>An owner or a co-owner (including owning shares) of the partner organization:  Yes___  No_</w:t>
      </w:r>
      <w:r w:rsidR="00637BF6">
        <w:rPr>
          <w:rFonts w:cs="Arial"/>
          <w:sz w:val="20"/>
          <w:szCs w:val="20"/>
        </w:rPr>
        <w:t>X</w:t>
      </w:r>
      <w:r w:rsidRPr="00387900">
        <w:rPr>
          <w:rFonts w:cs="Arial"/>
          <w:sz w:val="20"/>
          <w:szCs w:val="20"/>
        </w:rPr>
        <w:t>__</w:t>
      </w:r>
    </w:p>
    <w:p w14:paraId="717F60F5" w14:textId="72B13917" w:rsidR="00E33F19" w:rsidRPr="00387900" w:rsidRDefault="00E33F19" w:rsidP="008C1210">
      <w:pPr>
        <w:numPr>
          <w:ilvl w:val="0"/>
          <w:numId w:val="26"/>
        </w:numPr>
        <w:tabs>
          <w:tab w:val="left" w:pos="993"/>
        </w:tabs>
        <w:spacing w:after="120" w:line="276" w:lineRule="auto"/>
        <w:rPr>
          <w:rFonts w:cs="Arial"/>
          <w:sz w:val="20"/>
          <w:szCs w:val="20"/>
        </w:rPr>
      </w:pPr>
      <w:r w:rsidRPr="00387900">
        <w:rPr>
          <w:rFonts w:cs="Arial"/>
          <w:sz w:val="20"/>
          <w:szCs w:val="20"/>
        </w:rPr>
        <w:t>A relative of an owner or co-owner (including owning shares) or a relative of a participant in the day</w:t>
      </w:r>
      <w:r w:rsidR="007025A6" w:rsidRPr="00387900">
        <w:rPr>
          <w:rFonts w:cs="Arial"/>
          <w:sz w:val="20"/>
          <w:szCs w:val="20"/>
        </w:rPr>
        <w:t>-</w:t>
      </w:r>
      <w:r w:rsidRPr="00387900">
        <w:rPr>
          <w:rFonts w:cs="Arial"/>
          <w:sz w:val="20"/>
          <w:szCs w:val="20"/>
        </w:rPr>
        <w:t>to</w:t>
      </w:r>
      <w:r w:rsidR="007025A6" w:rsidRPr="00387900">
        <w:rPr>
          <w:rFonts w:cs="Arial"/>
          <w:sz w:val="20"/>
          <w:szCs w:val="20"/>
        </w:rPr>
        <w:t>-</w:t>
      </w:r>
      <w:r w:rsidRPr="00387900">
        <w:rPr>
          <w:rFonts w:cs="Arial"/>
          <w:sz w:val="20"/>
          <w:szCs w:val="20"/>
        </w:rPr>
        <w:t>day management of the partner organization:  Yes___  No_</w:t>
      </w:r>
      <w:r w:rsidR="00637BF6">
        <w:rPr>
          <w:rFonts w:cs="Arial"/>
          <w:sz w:val="20"/>
          <w:szCs w:val="20"/>
        </w:rPr>
        <w:t>X</w:t>
      </w:r>
      <w:r w:rsidRPr="00387900">
        <w:rPr>
          <w:rFonts w:cs="Arial"/>
          <w:sz w:val="20"/>
          <w:szCs w:val="20"/>
        </w:rPr>
        <w:t>__</w:t>
      </w:r>
    </w:p>
    <w:p w14:paraId="3EB778DC" w14:textId="13E82EC1" w:rsidR="00E33F19" w:rsidRPr="00387900" w:rsidRDefault="00E33F19" w:rsidP="008C1210">
      <w:pPr>
        <w:numPr>
          <w:ilvl w:val="0"/>
          <w:numId w:val="26"/>
        </w:numPr>
        <w:tabs>
          <w:tab w:val="left" w:pos="993"/>
        </w:tabs>
        <w:spacing w:after="120" w:line="276" w:lineRule="auto"/>
        <w:ind w:right="-552"/>
        <w:rPr>
          <w:rFonts w:cs="Arial"/>
          <w:sz w:val="20"/>
          <w:szCs w:val="20"/>
        </w:rPr>
      </w:pPr>
      <w:r w:rsidRPr="00387900">
        <w:rPr>
          <w:rFonts w:cs="Arial"/>
          <w:sz w:val="20"/>
          <w:szCs w:val="20"/>
        </w:rPr>
        <w:t>An employee of and/or a participant in the day-to-day management of the partner organization: Yes___ No_</w:t>
      </w:r>
      <w:r w:rsidR="00637BF6">
        <w:rPr>
          <w:rFonts w:cs="Arial"/>
          <w:sz w:val="20"/>
          <w:szCs w:val="20"/>
        </w:rPr>
        <w:t>X</w:t>
      </w:r>
      <w:r w:rsidRPr="00387900">
        <w:rPr>
          <w:rFonts w:cs="Arial"/>
          <w:sz w:val="20"/>
          <w:szCs w:val="20"/>
        </w:rPr>
        <w:t>__</w:t>
      </w:r>
    </w:p>
    <w:p w14:paraId="1FA47274" w14:textId="4D565E48" w:rsidR="00E33F19" w:rsidRPr="00387900" w:rsidRDefault="00E33F19" w:rsidP="008C1210">
      <w:pPr>
        <w:numPr>
          <w:ilvl w:val="0"/>
          <w:numId w:val="26"/>
        </w:numPr>
        <w:tabs>
          <w:tab w:val="left" w:pos="993"/>
        </w:tabs>
        <w:spacing w:line="276" w:lineRule="auto"/>
        <w:ind w:right="-552"/>
        <w:rPr>
          <w:rFonts w:cs="Arial"/>
          <w:sz w:val="20"/>
          <w:szCs w:val="20"/>
        </w:rPr>
      </w:pPr>
      <w:r w:rsidRPr="00387900">
        <w:rPr>
          <w:rFonts w:eastAsia="Calibri" w:cs="Arial"/>
          <w:sz w:val="20"/>
          <w:szCs w:val="20"/>
        </w:rPr>
        <w:t xml:space="preserve">A relative of the intern and/or partner supervisors of the proposed project:  </w:t>
      </w:r>
      <w:r w:rsidRPr="00387900">
        <w:rPr>
          <w:rFonts w:cs="Arial"/>
          <w:sz w:val="20"/>
          <w:szCs w:val="20"/>
        </w:rPr>
        <w:t>Yes___  No_</w:t>
      </w:r>
      <w:r w:rsidR="00637BF6">
        <w:rPr>
          <w:rFonts w:cs="Arial"/>
          <w:sz w:val="20"/>
          <w:szCs w:val="20"/>
        </w:rPr>
        <w:t>X</w:t>
      </w:r>
      <w:r w:rsidRPr="00387900">
        <w:rPr>
          <w:rFonts w:cs="Arial"/>
          <w:sz w:val="20"/>
          <w:szCs w:val="20"/>
        </w:rPr>
        <w:t>__</w:t>
      </w:r>
    </w:p>
    <w:p w14:paraId="29B0BD77" w14:textId="1D2D6FEB" w:rsidR="001C2D80" w:rsidRPr="00387900" w:rsidRDefault="001C2D80" w:rsidP="008C1210">
      <w:pPr>
        <w:autoSpaceDE w:val="0"/>
        <w:autoSpaceDN w:val="0"/>
        <w:adjustRightInd w:val="0"/>
        <w:spacing w:before="120" w:line="276" w:lineRule="auto"/>
        <w:rPr>
          <w:rFonts w:eastAsia="Calibri" w:cs="Arial"/>
          <w:sz w:val="20"/>
          <w:szCs w:val="20"/>
        </w:rPr>
      </w:pPr>
      <w:r w:rsidRPr="00387900">
        <w:rPr>
          <w:rFonts w:cs="Arial"/>
          <w:b/>
          <w:sz w:val="20"/>
          <w:szCs w:val="20"/>
        </w:rPr>
        <w:t>If yes</w:t>
      </w:r>
      <w:r w:rsidRPr="00387900">
        <w:rPr>
          <w:rFonts w:cs="Arial"/>
          <w:sz w:val="20"/>
          <w:szCs w:val="20"/>
        </w:rPr>
        <w:t xml:space="preserve"> to any of the above, please </w:t>
      </w:r>
      <w:r w:rsidRPr="00387900">
        <w:rPr>
          <w:rFonts w:eastAsia="Calibri" w:cs="Arial"/>
          <w:sz w:val="20"/>
          <w:szCs w:val="20"/>
        </w:rPr>
        <w:t>provide a copy of your approved academic institution’s Conflict of Interest declaration, or other appropriate documentation such as a letter or email from your Dean, with your application. The documents must describe the nature of the conflict and the measures in place to manage the conflict. Generally</w:t>
      </w:r>
      <w:r w:rsidR="00C01FCF" w:rsidRPr="00387900">
        <w:rPr>
          <w:rFonts w:eastAsia="Calibri" w:cs="Arial"/>
          <w:sz w:val="20"/>
          <w:szCs w:val="20"/>
        </w:rPr>
        <w:t>,</w:t>
      </w:r>
      <w:r w:rsidRPr="00387900">
        <w:rPr>
          <w:rFonts w:eastAsia="Calibri" w:cs="Arial"/>
          <w:sz w:val="20"/>
          <w:szCs w:val="20"/>
        </w:rPr>
        <w:t xml:space="preserve"> Mitacs will accept the mitigation measures put in place by your academic institution. However, when the conflict is considered significant, Mitacs may require that the academic institution appoint an independent administrator to hold the award and to be responsible for ensuring the best interests of the intern. In such cases, the independent administrator must be included as an applicant, and must submit a declaration that they will act in the best interests of the intern(s).</w:t>
      </w:r>
    </w:p>
    <w:p w14:paraId="3829F983" w14:textId="1F272180" w:rsidR="001C2D80" w:rsidRPr="00FF5312" w:rsidRDefault="00AE3739" w:rsidP="008C1210">
      <w:pPr>
        <w:spacing w:before="120" w:after="120" w:line="276" w:lineRule="auto"/>
        <w:ind w:left="709" w:hanging="709"/>
        <w:rPr>
          <w:rFonts w:cs="Arial"/>
          <w:b/>
          <w:sz w:val="20"/>
          <w:szCs w:val="20"/>
          <w:highlight w:val="yellow"/>
        </w:rPr>
      </w:pPr>
      <w:r w:rsidRPr="00FF5312">
        <w:rPr>
          <w:rFonts w:cs="Arial"/>
          <w:b/>
          <w:sz w:val="20"/>
          <w:szCs w:val="20"/>
        </w:rPr>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.2  Partner organization abroad (if applicable):</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89"/>
        <w:gridCol w:w="3067"/>
        <w:gridCol w:w="1519"/>
        <w:gridCol w:w="1523"/>
      </w:tblGrid>
      <w:tr w:rsidR="001C2D80" w:rsidRPr="00387900" w14:paraId="4BADAE7D" w14:textId="77777777" w:rsidTr="00DB7F65">
        <w:trPr>
          <w:trHeight w:val="266"/>
        </w:trPr>
        <w:tc>
          <w:tcPr>
            <w:tcW w:w="3289" w:type="dxa"/>
            <w:vAlign w:val="center"/>
          </w:tcPr>
          <w:p w14:paraId="3D55ECD5" w14:textId="77777777" w:rsidR="001C2D80" w:rsidRPr="00FF5312" w:rsidRDefault="001C2D80" w:rsidP="008C1210">
            <w:pPr>
              <w:spacing w:line="312" w:lineRule="auto"/>
              <w:rPr>
                <w:rFonts w:cs="Arial"/>
                <w:sz w:val="18"/>
                <w:szCs w:val="18"/>
              </w:rPr>
            </w:pPr>
            <w:r w:rsidRPr="00FF5312">
              <w:rPr>
                <w:rFonts w:cs="Arial"/>
                <w:sz w:val="18"/>
                <w:szCs w:val="18"/>
              </w:rPr>
              <w:t>Legal name:</w:t>
            </w:r>
          </w:p>
        </w:tc>
        <w:tc>
          <w:tcPr>
            <w:tcW w:w="6109" w:type="dxa"/>
            <w:gridSpan w:val="3"/>
          </w:tcPr>
          <w:p w14:paraId="246B83D8" w14:textId="77777777" w:rsidR="001C2D80" w:rsidRPr="00FF5312" w:rsidRDefault="001C2D80" w:rsidP="008C1210">
            <w:pPr>
              <w:spacing w:line="312" w:lineRule="auto"/>
              <w:rPr>
                <w:rFonts w:cs="Arial"/>
                <w:sz w:val="18"/>
                <w:szCs w:val="18"/>
              </w:rPr>
            </w:pPr>
          </w:p>
        </w:tc>
      </w:tr>
      <w:tr w:rsidR="001C2D80" w:rsidRPr="00387900" w14:paraId="0813C756" w14:textId="77777777" w:rsidTr="00DB7F65">
        <w:trPr>
          <w:trHeight w:val="266"/>
        </w:trPr>
        <w:tc>
          <w:tcPr>
            <w:tcW w:w="3289" w:type="dxa"/>
            <w:vAlign w:val="center"/>
          </w:tcPr>
          <w:p w14:paraId="610BD404" w14:textId="77777777" w:rsidR="001C2D80" w:rsidRPr="00FF5312" w:rsidRDefault="001C2D80" w:rsidP="008C1210">
            <w:pPr>
              <w:spacing w:line="312" w:lineRule="auto"/>
              <w:rPr>
                <w:rFonts w:cs="Arial"/>
                <w:sz w:val="18"/>
                <w:szCs w:val="18"/>
              </w:rPr>
            </w:pPr>
            <w:r w:rsidRPr="00FF5312">
              <w:rPr>
                <w:rFonts w:cs="Arial"/>
                <w:sz w:val="18"/>
                <w:szCs w:val="18"/>
              </w:rPr>
              <w:t>Operating name (if different):</w:t>
            </w:r>
          </w:p>
        </w:tc>
        <w:tc>
          <w:tcPr>
            <w:tcW w:w="6109" w:type="dxa"/>
            <w:gridSpan w:val="3"/>
          </w:tcPr>
          <w:p w14:paraId="1DD178CB" w14:textId="77777777" w:rsidR="001C2D80" w:rsidRPr="00FF5312" w:rsidRDefault="001C2D80" w:rsidP="008C1210">
            <w:pPr>
              <w:spacing w:line="312" w:lineRule="auto"/>
              <w:rPr>
                <w:rFonts w:cs="Arial"/>
                <w:sz w:val="18"/>
                <w:szCs w:val="18"/>
              </w:rPr>
            </w:pPr>
          </w:p>
        </w:tc>
      </w:tr>
      <w:tr w:rsidR="001C2D80" w:rsidRPr="00387900" w14:paraId="5AC6B34F" w14:textId="77777777" w:rsidTr="00DB7F65">
        <w:trPr>
          <w:trHeight w:val="266"/>
        </w:trPr>
        <w:tc>
          <w:tcPr>
            <w:tcW w:w="3289" w:type="dxa"/>
            <w:vAlign w:val="center"/>
          </w:tcPr>
          <w:p w14:paraId="79D2DB92" w14:textId="77777777" w:rsidR="001C2D80" w:rsidRPr="00FF5312" w:rsidRDefault="001C2D80" w:rsidP="008C1210">
            <w:pPr>
              <w:spacing w:line="312" w:lineRule="auto"/>
              <w:rPr>
                <w:rFonts w:cs="Arial"/>
                <w:sz w:val="18"/>
                <w:szCs w:val="18"/>
              </w:rPr>
            </w:pPr>
            <w:r w:rsidRPr="00FF5312">
              <w:rPr>
                <w:rFonts w:cs="Arial"/>
                <w:sz w:val="18"/>
                <w:szCs w:val="18"/>
              </w:rPr>
              <w:t>Contact name:</w:t>
            </w:r>
          </w:p>
        </w:tc>
        <w:tc>
          <w:tcPr>
            <w:tcW w:w="6109" w:type="dxa"/>
            <w:gridSpan w:val="3"/>
          </w:tcPr>
          <w:p w14:paraId="293E6C1F" w14:textId="77777777" w:rsidR="001C2D80" w:rsidRPr="00FF5312" w:rsidRDefault="001C2D80" w:rsidP="008C1210">
            <w:pPr>
              <w:spacing w:line="312" w:lineRule="auto"/>
              <w:rPr>
                <w:rFonts w:cs="Arial"/>
                <w:sz w:val="18"/>
                <w:szCs w:val="18"/>
              </w:rPr>
            </w:pPr>
          </w:p>
        </w:tc>
      </w:tr>
      <w:tr w:rsidR="001C2D80" w:rsidRPr="00387900" w14:paraId="75A89E04" w14:textId="77777777" w:rsidTr="00DB7F65">
        <w:trPr>
          <w:trHeight w:val="266"/>
        </w:trPr>
        <w:tc>
          <w:tcPr>
            <w:tcW w:w="3289" w:type="dxa"/>
            <w:vAlign w:val="center"/>
          </w:tcPr>
          <w:p w14:paraId="13D9B392" w14:textId="77777777" w:rsidR="001C2D80" w:rsidRPr="00FF5312" w:rsidRDefault="001C2D80" w:rsidP="008C1210">
            <w:pPr>
              <w:spacing w:line="312" w:lineRule="auto"/>
              <w:rPr>
                <w:rFonts w:cs="Arial"/>
                <w:sz w:val="18"/>
                <w:szCs w:val="18"/>
              </w:rPr>
            </w:pPr>
            <w:r w:rsidRPr="00FF5312">
              <w:rPr>
                <w:rFonts w:cs="Arial"/>
                <w:sz w:val="18"/>
                <w:szCs w:val="18"/>
              </w:rPr>
              <w:t>Position:</w:t>
            </w:r>
          </w:p>
        </w:tc>
        <w:tc>
          <w:tcPr>
            <w:tcW w:w="6109" w:type="dxa"/>
            <w:gridSpan w:val="3"/>
          </w:tcPr>
          <w:p w14:paraId="21CAA1A9" w14:textId="77777777" w:rsidR="001C2D80" w:rsidRPr="00FF5312" w:rsidRDefault="001C2D80" w:rsidP="008C1210">
            <w:pPr>
              <w:spacing w:line="312" w:lineRule="auto"/>
              <w:rPr>
                <w:rFonts w:cs="Arial"/>
                <w:sz w:val="18"/>
                <w:szCs w:val="18"/>
              </w:rPr>
            </w:pPr>
          </w:p>
        </w:tc>
      </w:tr>
      <w:tr w:rsidR="001C2D80" w:rsidRPr="00387900" w14:paraId="6D573D97" w14:textId="77777777" w:rsidTr="00DB7F65">
        <w:trPr>
          <w:trHeight w:val="266"/>
        </w:trPr>
        <w:tc>
          <w:tcPr>
            <w:tcW w:w="3289" w:type="dxa"/>
            <w:vAlign w:val="center"/>
          </w:tcPr>
          <w:p w14:paraId="60C3068C" w14:textId="77777777" w:rsidR="001C2D80" w:rsidRPr="00FF5312" w:rsidRDefault="001C2D80" w:rsidP="008C1210">
            <w:pPr>
              <w:spacing w:line="312" w:lineRule="auto"/>
              <w:rPr>
                <w:rFonts w:cs="Arial"/>
                <w:sz w:val="18"/>
                <w:szCs w:val="18"/>
              </w:rPr>
            </w:pPr>
            <w:r w:rsidRPr="00FF5312">
              <w:rPr>
                <w:rFonts w:cs="Arial"/>
                <w:sz w:val="18"/>
                <w:szCs w:val="18"/>
              </w:rPr>
              <w:t>Department:</w:t>
            </w:r>
          </w:p>
        </w:tc>
        <w:tc>
          <w:tcPr>
            <w:tcW w:w="6109" w:type="dxa"/>
            <w:gridSpan w:val="3"/>
          </w:tcPr>
          <w:p w14:paraId="34DF15E2" w14:textId="77777777" w:rsidR="001C2D80" w:rsidRPr="00FF5312" w:rsidRDefault="001C2D80" w:rsidP="008C1210">
            <w:pPr>
              <w:spacing w:line="312" w:lineRule="auto"/>
              <w:rPr>
                <w:rFonts w:cs="Arial"/>
                <w:sz w:val="18"/>
                <w:szCs w:val="18"/>
              </w:rPr>
            </w:pPr>
          </w:p>
        </w:tc>
      </w:tr>
      <w:tr w:rsidR="001C2D80" w:rsidRPr="00387900" w14:paraId="1D35C62C" w14:textId="77777777" w:rsidTr="00DB7F65">
        <w:trPr>
          <w:trHeight w:val="266"/>
        </w:trPr>
        <w:tc>
          <w:tcPr>
            <w:tcW w:w="3289" w:type="dxa"/>
            <w:vAlign w:val="center"/>
          </w:tcPr>
          <w:p w14:paraId="46E2B66D" w14:textId="77777777" w:rsidR="001C2D80" w:rsidRPr="00FF5312" w:rsidRDefault="001C2D80" w:rsidP="008C1210">
            <w:pPr>
              <w:spacing w:line="312" w:lineRule="auto"/>
              <w:rPr>
                <w:rFonts w:cs="Arial"/>
                <w:sz w:val="18"/>
                <w:szCs w:val="18"/>
              </w:rPr>
            </w:pPr>
            <w:r w:rsidRPr="00FF5312">
              <w:rPr>
                <w:rFonts w:cs="Arial"/>
                <w:sz w:val="18"/>
                <w:szCs w:val="18"/>
              </w:rPr>
              <w:t>Address:</w:t>
            </w:r>
          </w:p>
        </w:tc>
        <w:tc>
          <w:tcPr>
            <w:tcW w:w="6109" w:type="dxa"/>
            <w:gridSpan w:val="3"/>
          </w:tcPr>
          <w:p w14:paraId="027D5515" w14:textId="77777777" w:rsidR="001C2D80" w:rsidRPr="00FF5312" w:rsidRDefault="001C2D80" w:rsidP="008C1210">
            <w:pPr>
              <w:spacing w:line="312" w:lineRule="auto"/>
              <w:rPr>
                <w:rFonts w:cs="Arial"/>
                <w:sz w:val="18"/>
                <w:szCs w:val="18"/>
              </w:rPr>
            </w:pPr>
          </w:p>
        </w:tc>
      </w:tr>
      <w:tr w:rsidR="001C2D80" w:rsidRPr="00387900" w14:paraId="2050DF12" w14:textId="77777777" w:rsidTr="00DB7F65">
        <w:trPr>
          <w:trHeight w:val="266"/>
        </w:trPr>
        <w:tc>
          <w:tcPr>
            <w:tcW w:w="3289" w:type="dxa"/>
            <w:vAlign w:val="center"/>
          </w:tcPr>
          <w:p w14:paraId="33003AAA" w14:textId="42A81275" w:rsidR="001C2D80" w:rsidRPr="00FF5312" w:rsidRDefault="001C2D80" w:rsidP="008C1210">
            <w:pPr>
              <w:spacing w:line="312" w:lineRule="auto"/>
              <w:rPr>
                <w:rFonts w:cs="Arial"/>
                <w:sz w:val="18"/>
                <w:szCs w:val="18"/>
              </w:rPr>
            </w:pPr>
            <w:r w:rsidRPr="00FF5312">
              <w:rPr>
                <w:rFonts w:cs="Arial"/>
                <w:sz w:val="18"/>
                <w:szCs w:val="18"/>
              </w:rPr>
              <w:t xml:space="preserve">City, </w:t>
            </w:r>
            <w:r w:rsidR="007025A6" w:rsidRPr="00FF5312">
              <w:rPr>
                <w:rFonts w:cs="Arial"/>
                <w:sz w:val="18"/>
                <w:szCs w:val="18"/>
              </w:rPr>
              <w:t>p</w:t>
            </w:r>
            <w:r w:rsidRPr="00FF5312">
              <w:rPr>
                <w:rFonts w:cs="Arial"/>
                <w:sz w:val="18"/>
                <w:szCs w:val="18"/>
              </w:rPr>
              <w:t>ostal code:</w:t>
            </w:r>
          </w:p>
        </w:tc>
        <w:tc>
          <w:tcPr>
            <w:tcW w:w="6109" w:type="dxa"/>
            <w:gridSpan w:val="3"/>
          </w:tcPr>
          <w:p w14:paraId="2AD74A79" w14:textId="77777777" w:rsidR="001C2D80" w:rsidRPr="00FF5312" w:rsidRDefault="001C2D80" w:rsidP="008C1210">
            <w:pPr>
              <w:spacing w:line="312" w:lineRule="auto"/>
              <w:rPr>
                <w:rFonts w:cs="Arial"/>
                <w:sz w:val="18"/>
                <w:szCs w:val="18"/>
              </w:rPr>
            </w:pPr>
          </w:p>
        </w:tc>
      </w:tr>
      <w:tr w:rsidR="001C2D80" w:rsidRPr="00387900" w14:paraId="3C3E4408" w14:textId="77777777" w:rsidTr="00DB7F65">
        <w:trPr>
          <w:trHeight w:val="266"/>
        </w:trPr>
        <w:tc>
          <w:tcPr>
            <w:tcW w:w="3289" w:type="dxa"/>
            <w:vAlign w:val="center"/>
          </w:tcPr>
          <w:p w14:paraId="598A8A95" w14:textId="77777777" w:rsidR="001C2D80" w:rsidRPr="00FF5312" w:rsidRDefault="001C2D80" w:rsidP="008C1210">
            <w:pPr>
              <w:spacing w:line="312" w:lineRule="auto"/>
              <w:rPr>
                <w:rFonts w:cs="Arial"/>
                <w:sz w:val="18"/>
                <w:szCs w:val="18"/>
              </w:rPr>
            </w:pPr>
            <w:r w:rsidRPr="00FF5312">
              <w:rPr>
                <w:rFonts w:cs="Arial"/>
                <w:sz w:val="18"/>
                <w:szCs w:val="18"/>
              </w:rPr>
              <w:t>Country:</w:t>
            </w:r>
          </w:p>
        </w:tc>
        <w:tc>
          <w:tcPr>
            <w:tcW w:w="6109" w:type="dxa"/>
            <w:gridSpan w:val="3"/>
          </w:tcPr>
          <w:p w14:paraId="32F35630" w14:textId="77777777" w:rsidR="001C2D80" w:rsidRPr="00FF5312" w:rsidRDefault="001C2D80" w:rsidP="008C1210">
            <w:pPr>
              <w:spacing w:line="312" w:lineRule="auto"/>
              <w:rPr>
                <w:rFonts w:cs="Arial"/>
                <w:sz w:val="18"/>
                <w:szCs w:val="18"/>
              </w:rPr>
            </w:pPr>
          </w:p>
        </w:tc>
      </w:tr>
      <w:tr w:rsidR="00DB7F65" w:rsidRPr="00387900" w14:paraId="265118C3" w14:textId="77777777" w:rsidTr="00A44C37">
        <w:trPr>
          <w:trHeight w:val="266"/>
        </w:trPr>
        <w:tc>
          <w:tcPr>
            <w:tcW w:w="3289" w:type="dxa"/>
            <w:vAlign w:val="center"/>
          </w:tcPr>
          <w:p w14:paraId="30EF75ED" w14:textId="28030361" w:rsidR="00DB7F65" w:rsidRPr="00FF5312" w:rsidRDefault="00DB7F65" w:rsidP="008C1210">
            <w:pPr>
              <w:spacing w:line="312" w:lineRule="auto"/>
              <w:rPr>
                <w:rFonts w:cs="Arial"/>
                <w:sz w:val="18"/>
                <w:szCs w:val="18"/>
              </w:rPr>
            </w:pPr>
            <w:r w:rsidRPr="00FF5312">
              <w:rPr>
                <w:rFonts w:cs="Arial"/>
                <w:sz w:val="18"/>
                <w:szCs w:val="18"/>
              </w:rPr>
              <w:t xml:space="preserve">Does the organization have a permanent establishment in Canada? </w:t>
            </w:r>
          </w:p>
        </w:tc>
        <w:sdt>
          <w:sdtPr>
            <w:rPr>
              <w:sz w:val="18"/>
              <w:szCs w:val="18"/>
            </w:rPr>
            <w:alias w:val="Select Yes/No"/>
            <w:tag w:val="Please select"/>
            <w:id w:val="-1443533774"/>
            <w:placeholder>
              <w:docPart w:val="90FB62F59E7A43C4BBF083EB3AFE8EBE"/>
            </w:placeholder>
            <w:showingPlcHdr/>
            <w:dropDownList>
              <w:listItem w:value="Please select"/>
              <w:listItem w:displayText="Yes" w:value="Yes"/>
              <w:listItem w:displayText="No" w:value="No"/>
            </w:dropDownList>
          </w:sdtPr>
          <w:sdtEndPr/>
          <w:sdtContent>
            <w:tc>
              <w:tcPr>
                <w:tcW w:w="6109" w:type="dxa"/>
                <w:gridSpan w:val="3"/>
                <w:vAlign w:val="center"/>
              </w:tcPr>
              <w:p w14:paraId="6D8BC6A8" w14:textId="23A038E7" w:rsidR="00DB7F65" w:rsidRPr="00FF5312" w:rsidRDefault="00DB7F65" w:rsidP="008C1210">
                <w:pPr>
                  <w:spacing w:line="312" w:lineRule="auto"/>
                  <w:rPr>
                    <w:rFonts w:cs="Arial"/>
                    <w:sz w:val="18"/>
                    <w:szCs w:val="18"/>
                  </w:rPr>
                </w:pPr>
                <w:r w:rsidRPr="00387900">
                  <w:rPr>
                    <w:rStyle w:val="PlaceholderText"/>
                    <w:rFonts w:eastAsiaTheme="minorHAnsi"/>
                    <w:sz w:val="18"/>
                    <w:szCs w:val="18"/>
                  </w:rPr>
                  <w:t>Select yes/no</w:t>
                </w:r>
              </w:p>
            </w:tc>
          </w:sdtContent>
        </w:sdt>
      </w:tr>
      <w:tr w:rsidR="00DB7F65" w:rsidRPr="00387900" w14:paraId="7F4B33CA" w14:textId="77777777" w:rsidTr="00DB7F65">
        <w:trPr>
          <w:trHeight w:val="266"/>
        </w:trPr>
        <w:tc>
          <w:tcPr>
            <w:tcW w:w="3289" w:type="dxa"/>
            <w:vAlign w:val="center"/>
          </w:tcPr>
          <w:p w14:paraId="3BC4C385" w14:textId="77777777" w:rsidR="00DB7F65" w:rsidRPr="00FF5312" w:rsidRDefault="00DB7F65" w:rsidP="008C1210">
            <w:pPr>
              <w:spacing w:line="312" w:lineRule="auto"/>
              <w:rPr>
                <w:rFonts w:cs="Arial"/>
                <w:sz w:val="18"/>
                <w:szCs w:val="18"/>
              </w:rPr>
            </w:pPr>
            <w:r w:rsidRPr="00FF5312">
              <w:rPr>
                <w:rFonts w:cs="Arial"/>
                <w:sz w:val="18"/>
                <w:szCs w:val="18"/>
              </w:rPr>
              <w:t>Phone:</w:t>
            </w:r>
          </w:p>
        </w:tc>
        <w:tc>
          <w:tcPr>
            <w:tcW w:w="6109" w:type="dxa"/>
            <w:gridSpan w:val="3"/>
          </w:tcPr>
          <w:p w14:paraId="068D8C47" w14:textId="77777777" w:rsidR="00DB7F65" w:rsidRPr="00FF5312" w:rsidRDefault="00DB7F65" w:rsidP="008C1210">
            <w:pPr>
              <w:spacing w:line="312" w:lineRule="auto"/>
              <w:rPr>
                <w:rFonts w:cs="Arial"/>
                <w:sz w:val="18"/>
                <w:szCs w:val="18"/>
              </w:rPr>
            </w:pPr>
          </w:p>
        </w:tc>
      </w:tr>
      <w:tr w:rsidR="00DB7F65" w:rsidRPr="00387900" w14:paraId="27AB353E" w14:textId="77777777" w:rsidTr="00DB7F65">
        <w:trPr>
          <w:trHeight w:val="266"/>
        </w:trPr>
        <w:tc>
          <w:tcPr>
            <w:tcW w:w="3289" w:type="dxa"/>
            <w:vAlign w:val="center"/>
          </w:tcPr>
          <w:p w14:paraId="030ECED6" w14:textId="77777777" w:rsidR="00DB7F65" w:rsidRPr="00FF5312" w:rsidRDefault="00DB7F65" w:rsidP="008C1210">
            <w:pPr>
              <w:spacing w:line="312" w:lineRule="auto"/>
              <w:rPr>
                <w:rFonts w:cs="Arial"/>
                <w:sz w:val="18"/>
                <w:szCs w:val="18"/>
              </w:rPr>
            </w:pPr>
            <w:r w:rsidRPr="00FF5312">
              <w:rPr>
                <w:rFonts w:cs="Arial"/>
                <w:sz w:val="18"/>
                <w:szCs w:val="18"/>
              </w:rPr>
              <w:t>Email:</w:t>
            </w:r>
          </w:p>
        </w:tc>
        <w:tc>
          <w:tcPr>
            <w:tcW w:w="6109" w:type="dxa"/>
            <w:gridSpan w:val="3"/>
          </w:tcPr>
          <w:p w14:paraId="6A21A45B" w14:textId="77777777" w:rsidR="00DB7F65" w:rsidRPr="00FF5312" w:rsidRDefault="00DB7F65" w:rsidP="008C1210">
            <w:pPr>
              <w:spacing w:line="312" w:lineRule="auto"/>
              <w:rPr>
                <w:rFonts w:cs="Arial"/>
                <w:sz w:val="18"/>
                <w:szCs w:val="18"/>
              </w:rPr>
            </w:pPr>
          </w:p>
        </w:tc>
      </w:tr>
      <w:tr w:rsidR="00DB7F65" w:rsidRPr="00387900" w14:paraId="754F2EF1" w14:textId="77777777" w:rsidTr="00DB7F65">
        <w:trPr>
          <w:trHeight w:val="266"/>
        </w:trPr>
        <w:tc>
          <w:tcPr>
            <w:tcW w:w="3289" w:type="dxa"/>
            <w:vAlign w:val="center"/>
          </w:tcPr>
          <w:p w14:paraId="6E265181" w14:textId="77777777" w:rsidR="00DB7F65" w:rsidRPr="00FF5312" w:rsidRDefault="00DB7F65" w:rsidP="008C1210">
            <w:pPr>
              <w:spacing w:line="312" w:lineRule="auto"/>
              <w:rPr>
                <w:rFonts w:cs="Arial"/>
                <w:sz w:val="18"/>
                <w:szCs w:val="18"/>
              </w:rPr>
            </w:pPr>
            <w:r w:rsidRPr="00FF5312">
              <w:rPr>
                <w:rFonts w:cs="Arial"/>
                <w:sz w:val="18"/>
                <w:szCs w:val="18"/>
              </w:rPr>
              <w:t>Website:</w:t>
            </w:r>
          </w:p>
        </w:tc>
        <w:tc>
          <w:tcPr>
            <w:tcW w:w="6109" w:type="dxa"/>
            <w:gridSpan w:val="3"/>
          </w:tcPr>
          <w:p w14:paraId="4F11B4BA" w14:textId="77777777" w:rsidR="00DB7F65" w:rsidRPr="00FF5312" w:rsidRDefault="00DB7F65" w:rsidP="008C1210">
            <w:pPr>
              <w:spacing w:line="312" w:lineRule="auto"/>
              <w:rPr>
                <w:rFonts w:cs="Arial"/>
                <w:sz w:val="18"/>
                <w:szCs w:val="18"/>
              </w:rPr>
            </w:pPr>
          </w:p>
        </w:tc>
      </w:tr>
      <w:tr w:rsidR="00DB7F65" w:rsidRPr="00387900" w14:paraId="03684CA4" w14:textId="77777777" w:rsidTr="00DB7F65">
        <w:trPr>
          <w:trHeight w:val="266"/>
        </w:trPr>
        <w:tc>
          <w:tcPr>
            <w:tcW w:w="3289" w:type="dxa"/>
            <w:vAlign w:val="center"/>
          </w:tcPr>
          <w:p w14:paraId="79C8B88D" w14:textId="77777777" w:rsidR="00DB7F65" w:rsidRPr="00FF5312" w:rsidRDefault="00DB7F65" w:rsidP="008C1210">
            <w:pPr>
              <w:spacing w:line="312" w:lineRule="auto"/>
              <w:rPr>
                <w:rFonts w:cs="Arial"/>
                <w:sz w:val="18"/>
                <w:szCs w:val="18"/>
              </w:rPr>
            </w:pPr>
            <w:r w:rsidRPr="00FF5312">
              <w:rPr>
                <w:rFonts w:cs="Arial"/>
                <w:sz w:val="18"/>
                <w:szCs w:val="18"/>
              </w:rPr>
              <w:t>Partner size (number of employees):</w:t>
            </w:r>
          </w:p>
        </w:tc>
        <w:tc>
          <w:tcPr>
            <w:tcW w:w="3067" w:type="dxa"/>
          </w:tcPr>
          <w:sdt>
            <w:sdtPr>
              <w:rPr>
                <w:rFonts w:asciiTheme="minorHAnsi" w:hAnsiTheme="minorHAnsi" w:cs="Arial"/>
                <w:color w:val="000000"/>
                <w:sz w:val="18"/>
                <w:szCs w:val="18"/>
              </w:rPr>
              <w:alias w:val="Select No. employees"/>
              <w:tag w:val="Select No. employees"/>
              <w:id w:val="382839982"/>
              <w:dropDownList>
                <w:listItem w:displayText="Select No. employees" w:value="Select No. employees"/>
                <w:listItem w:displayText="1-49" w:value="1-49"/>
                <w:listItem w:displayText="50-99" w:value="50-99"/>
                <w:listItem w:displayText="100-499" w:value="100-499"/>
                <w:listItem w:displayText="500- 999" w:value="500- 999"/>
                <w:listItem w:displayText="1000+" w:value="1000+"/>
              </w:dropDownList>
            </w:sdtPr>
            <w:sdtEndPr/>
            <w:sdtContent>
              <w:p w14:paraId="245CF3BC" w14:textId="77777777" w:rsidR="00DB7F65" w:rsidRPr="00FF5312" w:rsidRDefault="00DB7F65" w:rsidP="008C1210">
                <w:pPr>
                  <w:spacing w:line="312" w:lineRule="auto"/>
                  <w:rPr>
                    <w:rFonts w:asciiTheme="minorHAnsi" w:hAnsiTheme="minorHAnsi" w:cs="Arial"/>
                    <w:color w:val="000000"/>
                    <w:sz w:val="18"/>
                    <w:szCs w:val="18"/>
                  </w:rPr>
                </w:pPr>
                <w:r w:rsidRPr="00FF5312">
                  <w:rPr>
                    <w:rFonts w:cs="Arial"/>
                    <w:color w:val="808080" w:themeColor="background1" w:themeShade="80"/>
                    <w:sz w:val="18"/>
                    <w:szCs w:val="18"/>
                  </w:rPr>
                  <w:t>Select No. employees</w:t>
                </w:r>
              </w:p>
            </w:sdtContent>
          </w:sdt>
        </w:tc>
        <w:tc>
          <w:tcPr>
            <w:tcW w:w="3042" w:type="dxa"/>
            <w:gridSpan w:val="2"/>
          </w:tcPr>
          <w:p w14:paraId="1CFF262D" w14:textId="77777777" w:rsidR="00DB7F65" w:rsidRPr="00FF5312" w:rsidRDefault="00DB7F65" w:rsidP="008C1210">
            <w:pPr>
              <w:spacing w:line="312" w:lineRule="auto"/>
              <w:rPr>
                <w:rFonts w:asciiTheme="minorHAnsi" w:hAnsiTheme="minorHAnsi" w:cs="Arial"/>
                <w:color w:val="000000"/>
                <w:sz w:val="18"/>
                <w:szCs w:val="18"/>
              </w:rPr>
            </w:pPr>
          </w:p>
        </w:tc>
      </w:tr>
      <w:tr w:rsidR="00DB7F65" w:rsidRPr="00387900" w14:paraId="736E2B0E" w14:textId="77777777" w:rsidTr="00DB7F65">
        <w:trPr>
          <w:trHeight w:val="266"/>
        </w:trPr>
        <w:tc>
          <w:tcPr>
            <w:tcW w:w="3289" w:type="dxa"/>
            <w:vAlign w:val="center"/>
          </w:tcPr>
          <w:p w14:paraId="5350DD35" w14:textId="77777777" w:rsidR="00DB7F65" w:rsidRPr="00FF5312" w:rsidRDefault="00DB7F65" w:rsidP="008C1210">
            <w:pPr>
              <w:spacing w:line="312" w:lineRule="auto"/>
              <w:rPr>
                <w:rFonts w:cs="Arial"/>
                <w:sz w:val="18"/>
                <w:szCs w:val="18"/>
              </w:rPr>
            </w:pPr>
            <w:r w:rsidRPr="00FF5312">
              <w:rPr>
                <w:rFonts w:cs="Arial"/>
                <w:sz w:val="18"/>
                <w:szCs w:val="18"/>
              </w:rPr>
              <w:t>Legal status:</w:t>
            </w:r>
          </w:p>
        </w:tc>
        <w:tc>
          <w:tcPr>
            <w:tcW w:w="3067" w:type="dxa"/>
          </w:tcPr>
          <w:sdt>
            <w:sdtPr>
              <w:rPr>
                <w:rFonts w:cs="Arial"/>
                <w:color w:val="000000"/>
                <w:sz w:val="18"/>
                <w:szCs w:val="18"/>
              </w:rPr>
              <w:alias w:val="Select Legal Status"/>
              <w:tag w:val="Select Legal Status"/>
              <w:id w:val="-1539663551"/>
              <w:placeholder>
                <w:docPart w:val="422FC56A43394EF5989D865F16730C51"/>
              </w:placeholder>
              <w:showingPlcHdr/>
              <w:dropDownList>
                <w:listItem w:value="Select Legal Status"/>
                <w:listItem w:displayText="For Profit Private Corporation" w:value="For Profit Private Corporation"/>
                <w:listItem w:displayText="Crown Corporation" w:value="Crown Corporation"/>
              </w:dropDownList>
            </w:sdtPr>
            <w:sdtEndPr/>
            <w:sdtContent>
              <w:p w14:paraId="60432BD8" w14:textId="77777777" w:rsidR="00DB7F65" w:rsidRPr="00FF5312" w:rsidRDefault="00DB7F65" w:rsidP="008C1210">
                <w:pPr>
                  <w:spacing w:line="312" w:lineRule="auto"/>
                  <w:rPr>
                    <w:rFonts w:asciiTheme="minorHAnsi" w:hAnsiTheme="minorHAnsi" w:cs="Arial"/>
                    <w:color w:val="000000"/>
                    <w:sz w:val="18"/>
                    <w:szCs w:val="18"/>
                  </w:rPr>
                </w:pPr>
                <w:r w:rsidRPr="00FF5312">
                  <w:rPr>
                    <w:rStyle w:val="PlaceholderText"/>
                    <w:rFonts w:eastAsiaTheme="minorHAnsi" w:cs="Arial"/>
                    <w:sz w:val="18"/>
                    <w:szCs w:val="18"/>
                  </w:rPr>
                  <w:t>Select Legal Status</w:t>
                </w:r>
              </w:p>
            </w:sdtContent>
          </w:sdt>
        </w:tc>
        <w:tc>
          <w:tcPr>
            <w:tcW w:w="3042" w:type="dxa"/>
            <w:gridSpan w:val="2"/>
          </w:tcPr>
          <w:p w14:paraId="0BF5E566" w14:textId="77777777" w:rsidR="00DB7F65" w:rsidRPr="00FF5312" w:rsidRDefault="00DB7F65" w:rsidP="008C1210">
            <w:pPr>
              <w:spacing w:line="312" w:lineRule="auto"/>
              <w:rPr>
                <w:rFonts w:asciiTheme="minorHAnsi" w:hAnsiTheme="minorHAnsi" w:cs="Arial"/>
                <w:color w:val="000000"/>
                <w:sz w:val="18"/>
                <w:szCs w:val="18"/>
              </w:rPr>
            </w:pPr>
          </w:p>
        </w:tc>
      </w:tr>
      <w:tr w:rsidR="00DB7F65" w:rsidRPr="00387900" w14:paraId="252AE870" w14:textId="77777777" w:rsidTr="00DB7F65">
        <w:trPr>
          <w:trHeight w:val="266"/>
        </w:trPr>
        <w:tc>
          <w:tcPr>
            <w:tcW w:w="3289" w:type="dxa"/>
            <w:vAlign w:val="center"/>
          </w:tcPr>
          <w:p w14:paraId="6476B058" w14:textId="77777777" w:rsidR="00DB7F65" w:rsidRPr="00FF5312" w:rsidRDefault="00DB7F65" w:rsidP="008C1210">
            <w:pPr>
              <w:spacing w:line="312" w:lineRule="auto"/>
              <w:rPr>
                <w:rFonts w:cs="Arial"/>
                <w:sz w:val="18"/>
                <w:szCs w:val="18"/>
              </w:rPr>
            </w:pPr>
            <w:r w:rsidRPr="00FF5312">
              <w:rPr>
                <w:rFonts w:cs="Arial"/>
                <w:b/>
                <w:sz w:val="20"/>
                <w:szCs w:val="20"/>
              </w:rPr>
              <w:t xml:space="preserve">NAICS Code </w:t>
            </w:r>
            <w:r w:rsidRPr="00FF5312">
              <w:rPr>
                <w:rFonts w:cs="Arial"/>
                <w:sz w:val="20"/>
                <w:szCs w:val="20"/>
              </w:rPr>
              <w:t>(First three digits)*:</w:t>
            </w:r>
          </w:p>
        </w:tc>
        <w:tc>
          <w:tcPr>
            <w:tcW w:w="6109" w:type="dxa"/>
            <w:gridSpan w:val="3"/>
          </w:tcPr>
          <w:p w14:paraId="38580E57" w14:textId="77777777" w:rsidR="00DB7F65" w:rsidRPr="00FF5312" w:rsidRDefault="00DB7F65" w:rsidP="008C1210">
            <w:pPr>
              <w:spacing w:line="312" w:lineRule="auto"/>
              <w:rPr>
                <w:rFonts w:asciiTheme="minorHAnsi" w:hAnsiTheme="minorHAnsi" w:cs="Arial"/>
                <w:color w:val="000000"/>
                <w:sz w:val="18"/>
                <w:szCs w:val="18"/>
              </w:rPr>
            </w:pPr>
          </w:p>
        </w:tc>
      </w:tr>
      <w:tr w:rsidR="00DB7F65" w:rsidRPr="00387900" w14:paraId="4C59AC33" w14:textId="77777777" w:rsidTr="00E46301">
        <w:trPr>
          <w:trHeight w:val="266"/>
        </w:trPr>
        <w:tc>
          <w:tcPr>
            <w:tcW w:w="9398" w:type="dxa"/>
            <w:gridSpan w:val="4"/>
            <w:vAlign w:val="center"/>
          </w:tcPr>
          <w:p w14:paraId="7A23D971" w14:textId="4B8B6FF0" w:rsidR="00DB7F65" w:rsidRPr="00FF5312" w:rsidRDefault="00DB7F65" w:rsidP="008C1210">
            <w:pPr>
              <w:spacing w:line="312" w:lineRule="auto"/>
              <w:rPr>
                <w:rFonts w:asciiTheme="minorHAnsi" w:hAnsiTheme="minorHAnsi" w:cs="Arial"/>
                <w:color w:val="000000"/>
                <w:sz w:val="18"/>
                <w:szCs w:val="18"/>
              </w:rPr>
            </w:pPr>
            <w:r w:rsidRPr="00387900">
              <w:t xml:space="preserve">* </w:t>
            </w:r>
            <w:hyperlink r:id="rId54" w:history="1">
              <w:r w:rsidRPr="00FF5312">
                <w:rPr>
                  <w:rStyle w:val="Hyperlink"/>
                  <w:rFonts w:eastAsiaTheme="minorHAnsi" w:cs="Arial"/>
                  <w:color w:val="1AA3DD"/>
                  <w:sz w:val="18"/>
                  <w:szCs w:val="18"/>
                </w:rPr>
                <w:t>Click here for a list of North American Industry Classification System codes.</w:t>
              </w:r>
            </w:hyperlink>
          </w:p>
        </w:tc>
      </w:tr>
      <w:tr w:rsidR="00DB7F65" w:rsidRPr="00387900" w14:paraId="0B1E41CD" w14:textId="77777777" w:rsidTr="00E46301">
        <w:trPr>
          <w:trHeight w:val="266"/>
        </w:trPr>
        <w:tc>
          <w:tcPr>
            <w:tcW w:w="6356" w:type="dxa"/>
            <w:gridSpan w:val="2"/>
            <w:vAlign w:val="center"/>
          </w:tcPr>
          <w:p w14:paraId="27300CF3" w14:textId="77777777" w:rsidR="00DB7F65" w:rsidRPr="00387900" w:rsidRDefault="00DB7F65" w:rsidP="008C1210">
            <w:pPr>
              <w:tabs>
                <w:tab w:val="left" w:pos="3618"/>
              </w:tabs>
              <w:spacing w:line="312" w:lineRule="auto"/>
              <w:rPr>
                <w:sz w:val="18"/>
                <w:szCs w:val="18"/>
              </w:rPr>
            </w:pPr>
            <w:r w:rsidRPr="00387900">
              <w:rPr>
                <w:sz w:val="18"/>
                <w:szCs w:val="18"/>
              </w:rPr>
              <w:t xml:space="preserve">Is this the </w:t>
            </w:r>
            <w:r w:rsidRPr="00387900">
              <w:rPr>
                <w:b/>
                <w:sz w:val="18"/>
                <w:szCs w:val="18"/>
              </w:rPr>
              <w:t>first time</w:t>
            </w:r>
            <w:r w:rsidRPr="00387900">
              <w:rPr>
                <w:sz w:val="18"/>
                <w:szCs w:val="18"/>
              </w:rPr>
              <w:t xml:space="preserve"> the partner has collaborated with the academic institution? :</w:t>
            </w:r>
          </w:p>
        </w:tc>
        <w:sdt>
          <w:sdtPr>
            <w:rPr>
              <w:sz w:val="18"/>
              <w:szCs w:val="18"/>
            </w:rPr>
            <w:alias w:val="Select Yes/No"/>
            <w:tag w:val="Please select"/>
            <w:id w:val="1919205844"/>
            <w:placeholder>
              <w:docPart w:val="B6D4E6AB0CBC4ECCA11B3D2255A4E15B"/>
            </w:placeholder>
            <w:showingPlcHdr/>
            <w:dropDownList>
              <w:listItem w:value="Please select"/>
              <w:listItem w:displayText="Yes" w:value="Yes"/>
              <w:listItem w:displayText="No" w:value="No"/>
            </w:dropDownList>
          </w:sdtPr>
          <w:sdtEndPr/>
          <w:sdtContent>
            <w:tc>
              <w:tcPr>
                <w:tcW w:w="1519" w:type="dxa"/>
                <w:vAlign w:val="center"/>
              </w:tcPr>
              <w:p w14:paraId="796D99BF" w14:textId="77777777" w:rsidR="00DB7F65" w:rsidRPr="00387900" w:rsidRDefault="00DB7F65" w:rsidP="008C1210">
                <w:pPr>
                  <w:tabs>
                    <w:tab w:val="left" w:pos="3618"/>
                  </w:tabs>
                  <w:spacing w:line="312" w:lineRule="auto"/>
                  <w:rPr>
                    <w:sz w:val="18"/>
                    <w:szCs w:val="18"/>
                  </w:rPr>
                </w:pPr>
                <w:r w:rsidRPr="00387900">
                  <w:rPr>
                    <w:rStyle w:val="PlaceholderText"/>
                    <w:rFonts w:eastAsiaTheme="minorHAnsi"/>
                    <w:sz w:val="18"/>
                    <w:szCs w:val="18"/>
                  </w:rPr>
                  <w:t>Select yes/no</w:t>
                </w:r>
              </w:p>
            </w:tc>
          </w:sdtContent>
        </w:sdt>
        <w:tc>
          <w:tcPr>
            <w:tcW w:w="1523" w:type="dxa"/>
            <w:vAlign w:val="center"/>
          </w:tcPr>
          <w:p w14:paraId="7CB01B8F" w14:textId="77777777" w:rsidR="00DB7F65" w:rsidRPr="00387900" w:rsidRDefault="00DB7F65" w:rsidP="008C1210">
            <w:pPr>
              <w:tabs>
                <w:tab w:val="left" w:pos="3618"/>
              </w:tabs>
              <w:spacing w:line="312" w:lineRule="auto"/>
              <w:rPr>
                <w:sz w:val="18"/>
                <w:szCs w:val="18"/>
              </w:rPr>
            </w:pPr>
          </w:p>
        </w:tc>
      </w:tr>
    </w:tbl>
    <w:p w14:paraId="22CF0AE6" w14:textId="77777777" w:rsidR="001C2D80" w:rsidRPr="00FF5312" w:rsidRDefault="001C2D80" w:rsidP="008C1210">
      <w:pPr>
        <w:rPr>
          <w:rFonts w:cs="Arial"/>
          <w:sz w:val="18"/>
          <w:szCs w:val="18"/>
        </w:rPr>
      </w:pPr>
    </w:p>
    <w:p w14:paraId="36C7F5BC" w14:textId="77777777" w:rsidR="001C2D80" w:rsidRPr="00FF5312" w:rsidRDefault="001C2D80" w:rsidP="008C1210">
      <w:pPr>
        <w:pStyle w:val="NormalWeb"/>
        <w:spacing w:before="120" w:beforeAutospacing="0" w:after="0" w:afterAutospacing="0"/>
        <w:rPr>
          <w:b/>
          <w:u w:val="single"/>
        </w:rPr>
      </w:pPr>
    </w:p>
    <w:p w14:paraId="7D33A197" w14:textId="77777777" w:rsidR="001C2D80" w:rsidRPr="00FF5312" w:rsidRDefault="001C2D80" w:rsidP="008C1210">
      <w:pPr>
        <w:pStyle w:val="NormalWeb"/>
        <w:spacing w:before="120" w:beforeAutospacing="0" w:after="0" w:afterAutospacing="0"/>
        <w:rPr>
          <w:b/>
          <w:u w:val="single"/>
        </w:rPr>
      </w:pPr>
    </w:p>
    <w:p w14:paraId="4C21ADA0" w14:textId="77777777" w:rsidR="001C2D80" w:rsidRPr="00FF5312" w:rsidRDefault="001C2D80" w:rsidP="008C1210">
      <w:pPr>
        <w:pStyle w:val="NormalWeb"/>
        <w:spacing w:before="120" w:beforeAutospacing="0" w:after="0" w:afterAutospacing="0"/>
        <w:rPr>
          <w:b/>
          <w:u w:val="single"/>
        </w:rPr>
      </w:pPr>
    </w:p>
    <w:p w14:paraId="265322CA" w14:textId="77777777" w:rsidR="001C2D80" w:rsidRPr="00FF5312" w:rsidRDefault="001C2D80" w:rsidP="008C1210">
      <w:pPr>
        <w:pStyle w:val="NormalWeb"/>
        <w:spacing w:before="120" w:beforeAutospacing="0" w:after="0" w:afterAutospacing="0"/>
        <w:rPr>
          <w:b/>
          <w:u w:val="single"/>
        </w:rPr>
      </w:pPr>
    </w:p>
    <w:sectPr w:rsidR="001C2D80" w:rsidRPr="00FF5312" w:rsidSect="00B72B65">
      <w:headerReference w:type="default" r:id="rId55"/>
      <w:footerReference w:type="default" r:id="rId56"/>
      <w:headerReference w:type="first" r:id="rId57"/>
      <w:pgSz w:w="12240" w:h="15840"/>
      <w:pgMar w:top="794" w:right="1151" w:bottom="578" w:left="1151" w:header="431" w:footer="28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e Dinh, Thang" w:date="2021-10-13T14:51:00Z" w:initials="LDT">
    <w:p w14:paraId="2AB5AD9A" w14:textId="018FFDA9" w:rsidR="00A142C2" w:rsidRDefault="00A142C2">
      <w:pPr>
        <w:pStyle w:val="CommentText"/>
      </w:pPr>
      <w:r>
        <w:rPr>
          <w:rStyle w:val="CommentReference"/>
        </w:rPr>
        <w:annotationRef/>
      </w:r>
      <w:r w:rsidRPr="007C5270">
        <w:t>scientific challenges of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B5AD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B5AD9A" w16cid:durableId="251170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7F912" w14:textId="77777777" w:rsidR="004B6E71" w:rsidRDefault="004B6E71" w:rsidP="00F86671">
      <w:r>
        <w:separator/>
      </w:r>
    </w:p>
  </w:endnote>
  <w:endnote w:type="continuationSeparator" w:id="0">
    <w:p w14:paraId="527620B5" w14:textId="77777777" w:rsidR="004B6E71" w:rsidRDefault="004B6E71" w:rsidP="00F86671">
      <w:r>
        <w:continuationSeparator/>
      </w:r>
    </w:p>
  </w:endnote>
  <w:endnote w:type="continuationNotice" w:id="1">
    <w:p w14:paraId="3B0CB8C1" w14:textId="77777777" w:rsidR="004B6E71" w:rsidRDefault="004B6E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color w:val="00AFEF"/>
        <w:sz w:val="16"/>
        <w:szCs w:val="16"/>
      </w:rPr>
      <w:id w:val="860082579"/>
      <w:docPartObj>
        <w:docPartGallery w:val="Page Numbers (Top of Page)"/>
        <w:docPartUnique/>
      </w:docPartObj>
    </w:sdtPr>
    <w:sdtEndPr>
      <w:rPr>
        <w:color w:val="auto"/>
        <w:sz w:val="24"/>
        <w:szCs w:val="18"/>
      </w:rPr>
    </w:sdtEndPr>
    <w:sdtContent>
      <w:tbl>
        <w:tblPr>
          <w:tblW w:w="11070" w:type="dxa"/>
          <w:tblInd w:w="-515" w:type="dxa"/>
          <w:tblLayout w:type="fixed"/>
          <w:tblCellMar>
            <w:top w:w="72" w:type="dxa"/>
            <w:left w:w="115" w:type="dxa"/>
            <w:bottom w:w="72" w:type="dxa"/>
            <w:right w:w="115" w:type="dxa"/>
          </w:tblCellMar>
          <w:tblLook w:val="04A0" w:firstRow="1" w:lastRow="0" w:firstColumn="1" w:lastColumn="0" w:noHBand="0" w:noVBand="1"/>
        </w:tblPr>
        <w:tblGrid>
          <w:gridCol w:w="6353"/>
          <w:gridCol w:w="4717"/>
        </w:tblGrid>
        <w:tr w:rsidR="00A142C2" w:rsidRPr="00196FE9" w14:paraId="7AABBC3C" w14:textId="77777777" w:rsidTr="376CF1DC">
          <w:trPr>
            <w:trHeight w:val="458"/>
          </w:trPr>
          <w:tc>
            <w:tcPr>
              <w:tcW w:w="6353" w:type="dxa"/>
              <w:tcMar>
                <w:bottom w:w="29" w:type="dxa"/>
              </w:tcMar>
              <w:vAlign w:val="bottom"/>
            </w:tcPr>
            <w:p w14:paraId="365F190E" w14:textId="77777777" w:rsidR="00A142C2" w:rsidRDefault="00A142C2" w:rsidP="00E85070">
              <w:pPr>
                <w:tabs>
                  <w:tab w:val="center" w:pos="4680"/>
                  <w:tab w:val="right" w:pos="9360"/>
                </w:tabs>
                <w:rPr>
                  <w:color w:val="00B0F0"/>
                  <w:sz w:val="16"/>
                  <w:szCs w:val="16"/>
                </w:rPr>
              </w:pPr>
              <w:r>
                <w:rPr>
                  <w:noProof/>
                  <w:lang w:val="fr-CA" w:eastAsia="fr-CA"/>
                </w:rPr>
                <w:drawing>
                  <wp:inline distT="0" distB="0" distL="0" distR="0" wp14:anchorId="0BBE2196" wp14:editId="1E712197">
                    <wp:extent cx="910814" cy="25192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
                              <a:extLst>
                                <a:ext uri="{28A0092B-C50C-407E-A947-70E740481C1C}">
                                  <a14:useLocalDpi xmlns:a14="http://schemas.microsoft.com/office/drawing/2010/main" val="0"/>
                                </a:ext>
                              </a:extLst>
                            </a:blip>
                            <a:stretch>
                              <a:fillRect/>
                            </a:stretch>
                          </pic:blipFill>
                          <pic:spPr>
                            <a:xfrm>
                              <a:off x="0" y="0"/>
                              <a:ext cx="910814" cy="251927"/>
                            </a:xfrm>
                            <a:prstGeom prst="rect">
                              <a:avLst/>
                            </a:prstGeom>
                          </pic:spPr>
                        </pic:pic>
                      </a:graphicData>
                    </a:graphic>
                  </wp:inline>
                </w:drawing>
              </w:r>
              <w:r>
                <w:rPr>
                  <w:sz w:val="16"/>
                  <w:szCs w:val="16"/>
                </w:rPr>
                <w:t xml:space="preserve"> </w:t>
              </w:r>
              <w:r w:rsidRPr="0068375C">
                <w:rPr>
                  <w:color w:val="00B0F0"/>
                  <w:sz w:val="16"/>
                  <w:szCs w:val="16"/>
                </w:rPr>
                <w:t>Mitacs Accele</w:t>
              </w:r>
              <w:r>
                <w:rPr>
                  <w:color w:val="00B0F0"/>
                  <w:sz w:val="16"/>
                  <w:szCs w:val="16"/>
                </w:rPr>
                <w:t>rate Proposal</w:t>
              </w:r>
            </w:p>
            <w:p w14:paraId="199E4F93" w14:textId="7DDA34D6" w:rsidR="00A142C2" w:rsidRPr="00DF5D0C" w:rsidRDefault="00A142C2" w:rsidP="00E85070">
              <w:pPr>
                <w:tabs>
                  <w:tab w:val="center" w:pos="4680"/>
                  <w:tab w:val="right" w:pos="9360"/>
                </w:tabs>
                <w:rPr>
                  <w:sz w:val="12"/>
                  <w:szCs w:val="12"/>
                </w:rPr>
              </w:pPr>
              <w:r w:rsidRPr="00AE1BE3">
                <w:rPr>
                  <w:color w:val="00B0F0"/>
                  <w:sz w:val="12"/>
                  <w:szCs w:val="12"/>
                </w:rPr>
                <w:t>Last updated June 2021</w:t>
              </w:r>
              <w:r w:rsidRPr="00DF5D0C">
                <w:rPr>
                  <w:color w:val="00B0F0"/>
                  <w:sz w:val="12"/>
                  <w:szCs w:val="12"/>
                </w:rPr>
                <w:t xml:space="preserve"> </w:t>
              </w:r>
            </w:p>
          </w:tc>
          <w:tc>
            <w:tcPr>
              <w:tcW w:w="4717" w:type="dxa"/>
              <w:shd w:val="clear" w:color="auto" w:fill="auto"/>
              <w:vAlign w:val="bottom"/>
            </w:tcPr>
            <w:sdt>
              <w:sdtPr>
                <w:rPr>
                  <w:rFonts w:cs="Arial"/>
                  <w:color w:val="00AFEF"/>
                  <w:sz w:val="16"/>
                  <w:szCs w:val="16"/>
                </w:rPr>
                <w:id w:val="221485091"/>
                <w:docPartObj>
                  <w:docPartGallery w:val="Page Numbers (Top of Page)"/>
                  <w:docPartUnique/>
                </w:docPartObj>
              </w:sdtPr>
              <w:sdtEndPr>
                <w:rPr>
                  <w:color w:val="auto"/>
                  <w:sz w:val="24"/>
                  <w:szCs w:val="18"/>
                </w:rPr>
              </w:sdtEndPr>
              <w:sdtContent>
                <w:p w14:paraId="695F8B8C" w14:textId="01E8596A" w:rsidR="00A142C2" w:rsidRPr="00196FE9" w:rsidRDefault="00A142C2" w:rsidP="00A20D1A">
                  <w:pPr>
                    <w:tabs>
                      <w:tab w:val="center" w:pos="4680"/>
                      <w:tab w:val="right" w:pos="9360"/>
                    </w:tabs>
                    <w:jc w:val="right"/>
                    <w:rPr>
                      <w:rFonts w:cs="Arial"/>
                      <w:szCs w:val="18"/>
                    </w:rPr>
                  </w:pPr>
                  <w:r w:rsidRPr="00344F0E">
                    <w:rPr>
                      <w:rFonts w:cs="Arial"/>
                      <w:color w:val="00AFEF"/>
                      <w:sz w:val="16"/>
                      <w:szCs w:val="16"/>
                    </w:rPr>
                    <w:t xml:space="preserve"> </w:t>
                  </w:r>
                  <w:r w:rsidRPr="00344F0E">
                    <w:rPr>
                      <w:rFonts w:cs="Arial"/>
                      <w:b/>
                      <w:bCs/>
                      <w:color w:val="00AFEF"/>
                      <w:sz w:val="16"/>
                      <w:szCs w:val="16"/>
                    </w:rPr>
                    <w:fldChar w:fldCharType="begin"/>
                  </w:r>
                  <w:r w:rsidRPr="00344F0E">
                    <w:rPr>
                      <w:rFonts w:cs="Arial"/>
                      <w:b/>
                      <w:bCs/>
                      <w:color w:val="00AFEF"/>
                      <w:sz w:val="16"/>
                      <w:szCs w:val="16"/>
                    </w:rPr>
                    <w:instrText xml:space="preserve"> PAGE </w:instrText>
                  </w:r>
                  <w:r w:rsidRPr="00344F0E">
                    <w:rPr>
                      <w:rFonts w:cs="Arial"/>
                      <w:b/>
                      <w:bCs/>
                      <w:color w:val="00AFEF"/>
                      <w:sz w:val="16"/>
                      <w:szCs w:val="16"/>
                    </w:rPr>
                    <w:fldChar w:fldCharType="separate"/>
                  </w:r>
                  <w:r w:rsidR="004C15A5">
                    <w:rPr>
                      <w:rFonts w:cs="Arial"/>
                      <w:b/>
                      <w:bCs/>
                      <w:noProof/>
                      <w:color w:val="00AFEF"/>
                      <w:sz w:val="16"/>
                      <w:szCs w:val="16"/>
                    </w:rPr>
                    <w:t>10</w:t>
                  </w:r>
                  <w:r w:rsidRPr="00344F0E">
                    <w:rPr>
                      <w:rFonts w:cs="Arial"/>
                      <w:b/>
                      <w:bCs/>
                      <w:color w:val="00AFEF"/>
                      <w:sz w:val="16"/>
                      <w:szCs w:val="16"/>
                    </w:rPr>
                    <w:fldChar w:fldCharType="end"/>
                  </w:r>
                  <w:r w:rsidRPr="00344F0E">
                    <w:rPr>
                      <w:rFonts w:cs="Arial"/>
                      <w:color w:val="00AFEF"/>
                      <w:sz w:val="16"/>
                      <w:szCs w:val="16"/>
                    </w:rPr>
                    <w:t xml:space="preserve"> of </w:t>
                  </w:r>
                  <w:r w:rsidRPr="00344F0E">
                    <w:rPr>
                      <w:rFonts w:cs="Arial"/>
                      <w:b/>
                      <w:bCs/>
                      <w:color w:val="00AFEF"/>
                      <w:sz w:val="16"/>
                      <w:szCs w:val="16"/>
                    </w:rPr>
                    <w:fldChar w:fldCharType="begin"/>
                  </w:r>
                  <w:r w:rsidRPr="00344F0E">
                    <w:rPr>
                      <w:rFonts w:cs="Arial"/>
                      <w:b/>
                      <w:bCs/>
                      <w:color w:val="00AFEF"/>
                      <w:sz w:val="16"/>
                      <w:szCs w:val="16"/>
                    </w:rPr>
                    <w:instrText xml:space="preserve"> NUMPAGES  </w:instrText>
                  </w:r>
                  <w:r w:rsidRPr="00344F0E">
                    <w:rPr>
                      <w:rFonts w:cs="Arial"/>
                      <w:b/>
                      <w:bCs/>
                      <w:color w:val="00AFEF"/>
                      <w:sz w:val="16"/>
                      <w:szCs w:val="16"/>
                    </w:rPr>
                    <w:fldChar w:fldCharType="separate"/>
                  </w:r>
                  <w:r w:rsidR="004C15A5">
                    <w:rPr>
                      <w:rFonts w:cs="Arial"/>
                      <w:b/>
                      <w:bCs/>
                      <w:noProof/>
                      <w:color w:val="00AFEF"/>
                      <w:sz w:val="16"/>
                      <w:szCs w:val="16"/>
                    </w:rPr>
                    <w:t>30</w:t>
                  </w:r>
                  <w:r w:rsidRPr="00344F0E">
                    <w:rPr>
                      <w:rFonts w:cs="Arial"/>
                      <w:b/>
                      <w:bCs/>
                      <w:color w:val="00AFEF"/>
                      <w:sz w:val="16"/>
                      <w:szCs w:val="16"/>
                    </w:rPr>
                    <w:fldChar w:fldCharType="end"/>
                  </w:r>
                </w:p>
              </w:sdtContent>
            </w:sdt>
            <w:p w14:paraId="11796F33" w14:textId="77777777" w:rsidR="00A142C2" w:rsidRPr="00F34A98" w:rsidRDefault="004B6E71" w:rsidP="00A20D1A">
              <w:pPr>
                <w:tabs>
                  <w:tab w:val="center" w:pos="4680"/>
                  <w:tab w:val="right" w:pos="9360"/>
                </w:tabs>
                <w:ind w:left="720"/>
                <w:jc w:val="right"/>
                <w:rPr>
                  <w:rFonts w:cs="Arial"/>
                  <w:color w:val="00B0F0"/>
                  <w:sz w:val="16"/>
                  <w:szCs w:val="16"/>
                </w:rPr>
              </w:pPr>
              <w:hyperlink r:id="rId2" w:history="1">
                <w:r w:rsidR="00A142C2" w:rsidRPr="00F34A98">
                  <w:rPr>
                    <w:rStyle w:val="Hyperlink"/>
                    <w:noProof/>
                    <w:color w:val="00AFEF"/>
                    <w:sz w:val="16"/>
                    <w:szCs w:val="16"/>
                  </w:rPr>
                  <w:t>www.mitacs.ca</w:t>
                </w:r>
              </w:hyperlink>
            </w:p>
          </w:tc>
        </w:tr>
      </w:tbl>
      <w:p w14:paraId="2961394B" w14:textId="77777777" w:rsidR="00A142C2" w:rsidRPr="0068375C" w:rsidRDefault="004B6E71" w:rsidP="00E546AB">
        <w:pPr>
          <w:tabs>
            <w:tab w:val="center" w:pos="4680"/>
            <w:tab w:val="right" w:pos="9360"/>
          </w:tabs>
          <w:rPr>
            <w:color w:val="00B0F0"/>
            <w:sz w:val="16"/>
            <w:szCs w:val="16"/>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6A595" w14:textId="77777777" w:rsidR="004B6E71" w:rsidRDefault="004B6E71" w:rsidP="00F86671">
      <w:r>
        <w:separator/>
      </w:r>
    </w:p>
  </w:footnote>
  <w:footnote w:type="continuationSeparator" w:id="0">
    <w:p w14:paraId="25F18891" w14:textId="77777777" w:rsidR="004B6E71" w:rsidRDefault="004B6E71" w:rsidP="00F86671">
      <w:r>
        <w:continuationSeparator/>
      </w:r>
    </w:p>
  </w:footnote>
  <w:footnote w:type="continuationNotice" w:id="1">
    <w:p w14:paraId="2836595B" w14:textId="77777777" w:rsidR="004B6E71" w:rsidRDefault="004B6E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FF122" w14:textId="77777777" w:rsidR="00A142C2" w:rsidRDefault="00A142C2" w:rsidP="00BA32D0">
    <w:pPr>
      <w:pStyle w:val="Header-titlefirstpage"/>
      <w:tabs>
        <w:tab w:val="left" w:pos="4716"/>
        <w:tab w:val="right" w:pos="10426"/>
      </w:tabs>
      <w:spacing w:line="240" w:lineRule="auto"/>
      <w:jc w:val="left"/>
      <w:rPr>
        <w:sz w:val="28"/>
      </w:rPr>
    </w:pPr>
  </w:p>
  <w:p w14:paraId="2C32979E" w14:textId="77777777" w:rsidR="00A142C2" w:rsidRPr="00BA32D0" w:rsidRDefault="00A142C2" w:rsidP="00BA32D0">
    <w:pPr>
      <w:pStyle w:val="Header"/>
      <w:jc w:val="right"/>
      <w:rPr>
        <w:rFonts w:ascii="Century Gothic" w:hAnsi="Century Gothic"/>
        <w:b/>
        <w:color w:val="FFFFFF" w:themeColor="background1"/>
      </w:rPr>
    </w:pPr>
    <w:r w:rsidRPr="00BA32D0">
      <w:rPr>
        <w:rFonts w:ascii="Century Gothic" w:hAnsi="Century Gothic"/>
        <w:b/>
        <w:color w:val="FFFFFF" w:themeColor="background1"/>
        <w:sz w:val="28"/>
        <w:lang w:val="fr-CA"/>
      </w:rPr>
      <w:t>Formulaire de demande Mitacs Accélération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6941" w14:textId="77777777" w:rsidR="00A142C2" w:rsidRDefault="00A142C2" w:rsidP="00736D71">
    <w:pPr>
      <w:pStyle w:val="Header-titlefirstpage"/>
    </w:pPr>
    <w:r>
      <w:rPr>
        <w:b w:val="0"/>
        <w:noProof/>
        <w:sz w:val="28"/>
        <w:szCs w:val="28"/>
        <w:lang w:val="fr-CA" w:eastAsia="fr-CA"/>
      </w:rPr>
      <w:drawing>
        <wp:anchor distT="0" distB="0" distL="114300" distR="114300" simplePos="0" relativeHeight="251658240" behindDoc="1" locked="0" layoutInCell="1" allowOverlap="1" wp14:anchorId="6754865B" wp14:editId="30B33FCE">
          <wp:simplePos x="0" y="0"/>
          <wp:positionH relativeFrom="column">
            <wp:posOffset>87822</wp:posOffset>
          </wp:positionH>
          <wp:positionV relativeFrom="paragraph">
            <wp:posOffset>-7871</wp:posOffset>
          </wp:positionV>
          <wp:extent cx="6453963" cy="1052623"/>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eps"/>
                  <pic:cNvPicPr/>
                </pic:nvPicPr>
                <pic:blipFill>
                  <a:blip r:embed="rId1">
                    <a:extLst>
                      <a:ext uri="{28A0092B-C50C-407E-A947-70E740481C1C}">
                        <a14:useLocalDpi xmlns:a14="http://schemas.microsoft.com/office/drawing/2010/main" val="0"/>
                      </a:ext>
                    </a:extLst>
                  </a:blip>
                  <a:stretch>
                    <a:fillRect/>
                  </a:stretch>
                </pic:blipFill>
                <pic:spPr>
                  <a:xfrm>
                    <a:off x="0" y="0"/>
                    <a:ext cx="6453963" cy="1052623"/>
                  </a:xfrm>
                  <a:prstGeom prst="rect">
                    <a:avLst/>
                  </a:prstGeom>
                </pic:spPr>
              </pic:pic>
            </a:graphicData>
          </a:graphic>
          <wp14:sizeRelH relativeFrom="margin">
            <wp14:pctWidth>0</wp14:pctWidth>
          </wp14:sizeRelH>
          <wp14:sizeRelV relativeFrom="margin">
            <wp14:pctHeight>0</wp14:pctHeight>
          </wp14:sizeRelV>
        </wp:anchor>
      </w:drawing>
    </w:r>
  </w:p>
  <w:p w14:paraId="4569D062" w14:textId="77777777" w:rsidR="00A142C2" w:rsidRPr="009A32E2" w:rsidRDefault="00A142C2" w:rsidP="009A32E2">
    <w:pPr>
      <w:pStyle w:val="Header-titlefirstpage"/>
      <w:spacing w:line="240" w:lineRule="auto"/>
      <w:rPr>
        <w:sz w:val="22"/>
        <w:szCs w:val="22"/>
      </w:rPr>
    </w:pPr>
  </w:p>
  <w:p w14:paraId="076C1D6A" w14:textId="750BA29A" w:rsidR="00A142C2" w:rsidRPr="00541FF5" w:rsidRDefault="00A142C2" w:rsidP="009A32E2">
    <w:pPr>
      <w:pStyle w:val="Header-titlefirstpage"/>
      <w:rPr>
        <w:sz w:val="28"/>
        <w:szCs w:val="28"/>
      </w:rPr>
    </w:pPr>
    <w:r w:rsidRPr="00541FF5">
      <w:rPr>
        <w:sz w:val="28"/>
        <w:szCs w:val="28"/>
      </w:rPr>
      <w:t xml:space="preserve">Mitacs Accelerate Proposal </w:t>
    </w:r>
  </w:p>
  <w:p w14:paraId="59B12EDE" w14:textId="77777777" w:rsidR="00A142C2" w:rsidRPr="0068375C" w:rsidRDefault="00A142C2" w:rsidP="0068375C">
    <w:pPr>
      <w:pStyle w:val="Header-datefirstpage"/>
      <w:tabs>
        <w:tab w:val="left" w:pos="7935"/>
        <w:tab w:val="right" w:pos="105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582"/>
    <w:multiLevelType w:val="hybridMultilevel"/>
    <w:tmpl w:val="64208008"/>
    <w:lvl w:ilvl="0" w:tplc="43B00E74">
      <w:start w:val="1"/>
      <w:numFmt w:val="bullet"/>
      <w:lvlText w:val="-"/>
      <w:lvlJc w:val="left"/>
      <w:pPr>
        <w:ind w:left="1536" w:hanging="360"/>
      </w:pPr>
      <w:rPr>
        <w:rFonts w:ascii="Arial" w:eastAsia="Times New Roman" w:hAnsi="Arial" w:cs="Arial" w:hint="default"/>
      </w:rPr>
    </w:lvl>
    <w:lvl w:ilvl="1" w:tplc="10090003" w:tentative="1">
      <w:start w:val="1"/>
      <w:numFmt w:val="bullet"/>
      <w:lvlText w:val="o"/>
      <w:lvlJc w:val="left"/>
      <w:pPr>
        <w:ind w:left="2256" w:hanging="360"/>
      </w:pPr>
      <w:rPr>
        <w:rFonts w:ascii="Courier New" w:hAnsi="Courier New" w:cs="Courier New" w:hint="default"/>
      </w:rPr>
    </w:lvl>
    <w:lvl w:ilvl="2" w:tplc="10090005" w:tentative="1">
      <w:start w:val="1"/>
      <w:numFmt w:val="bullet"/>
      <w:lvlText w:val=""/>
      <w:lvlJc w:val="left"/>
      <w:pPr>
        <w:ind w:left="2976" w:hanging="360"/>
      </w:pPr>
      <w:rPr>
        <w:rFonts w:ascii="Wingdings" w:hAnsi="Wingdings" w:hint="default"/>
      </w:rPr>
    </w:lvl>
    <w:lvl w:ilvl="3" w:tplc="10090001" w:tentative="1">
      <w:start w:val="1"/>
      <w:numFmt w:val="bullet"/>
      <w:lvlText w:val=""/>
      <w:lvlJc w:val="left"/>
      <w:pPr>
        <w:ind w:left="3696" w:hanging="360"/>
      </w:pPr>
      <w:rPr>
        <w:rFonts w:ascii="Symbol" w:hAnsi="Symbol" w:hint="default"/>
      </w:rPr>
    </w:lvl>
    <w:lvl w:ilvl="4" w:tplc="10090003" w:tentative="1">
      <w:start w:val="1"/>
      <w:numFmt w:val="bullet"/>
      <w:lvlText w:val="o"/>
      <w:lvlJc w:val="left"/>
      <w:pPr>
        <w:ind w:left="4416" w:hanging="360"/>
      </w:pPr>
      <w:rPr>
        <w:rFonts w:ascii="Courier New" w:hAnsi="Courier New" w:cs="Courier New" w:hint="default"/>
      </w:rPr>
    </w:lvl>
    <w:lvl w:ilvl="5" w:tplc="10090005" w:tentative="1">
      <w:start w:val="1"/>
      <w:numFmt w:val="bullet"/>
      <w:lvlText w:val=""/>
      <w:lvlJc w:val="left"/>
      <w:pPr>
        <w:ind w:left="5136" w:hanging="360"/>
      </w:pPr>
      <w:rPr>
        <w:rFonts w:ascii="Wingdings" w:hAnsi="Wingdings" w:hint="default"/>
      </w:rPr>
    </w:lvl>
    <w:lvl w:ilvl="6" w:tplc="10090001" w:tentative="1">
      <w:start w:val="1"/>
      <w:numFmt w:val="bullet"/>
      <w:lvlText w:val=""/>
      <w:lvlJc w:val="left"/>
      <w:pPr>
        <w:ind w:left="5856" w:hanging="360"/>
      </w:pPr>
      <w:rPr>
        <w:rFonts w:ascii="Symbol" w:hAnsi="Symbol" w:hint="default"/>
      </w:rPr>
    </w:lvl>
    <w:lvl w:ilvl="7" w:tplc="10090003" w:tentative="1">
      <w:start w:val="1"/>
      <w:numFmt w:val="bullet"/>
      <w:lvlText w:val="o"/>
      <w:lvlJc w:val="left"/>
      <w:pPr>
        <w:ind w:left="6576" w:hanging="360"/>
      </w:pPr>
      <w:rPr>
        <w:rFonts w:ascii="Courier New" w:hAnsi="Courier New" w:cs="Courier New" w:hint="default"/>
      </w:rPr>
    </w:lvl>
    <w:lvl w:ilvl="8" w:tplc="10090005" w:tentative="1">
      <w:start w:val="1"/>
      <w:numFmt w:val="bullet"/>
      <w:lvlText w:val=""/>
      <w:lvlJc w:val="left"/>
      <w:pPr>
        <w:ind w:left="7296" w:hanging="360"/>
      </w:pPr>
      <w:rPr>
        <w:rFonts w:ascii="Wingdings" w:hAnsi="Wingdings" w:hint="default"/>
      </w:rPr>
    </w:lvl>
  </w:abstractNum>
  <w:abstractNum w:abstractNumId="1" w15:restartNumberingAfterBreak="0">
    <w:nsid w:val="06AA566B"/>
    <w:multiLevelType w:val="hybridMultilevel"/>
    <w:tmpl w:val="0F00DCE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0CC17358"/>
    <w:multiLevelType w:val="multilevel"/>
    <w:tmpl w:val="7C426C9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rPr>
    </w:lvl>
    <w:lvl w:ilvl="8">
      <w:start w:val="1"/>
      <w:numFmt w:val="lowerRoman"/>
      <w:lvlText w:val="%9."/>
      <w:lvlJc w:val="left"/>
      <w:pPr>
        <w:ind w:left="3240" w:hanging="360"/>
      </w:pPr>
    </w:lvl>
  </w:abstractNum>
  <w:abstractNum w:abstractNumId="3" w15:restartNumberingAfterBreak="0">
    <w:nsid w:val="10473748"/>
    <w:multiLevelType w:val="hybridMultilevel"/>
    <w:tmpl w:val="2DE2A868"/>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A465EA"/>
    <w:multiLevelType w:val="hybridMultilevel"/>
    <w:tmpl w:val="2370C4F8"/>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203201"/>
    <w:multiLevelType w:val="multilevel"/>
    <w:tmpl w:val="0E009A7E"/>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BBE6BC3"/>
    <w:multiLevelType w:val="multilevel"/>
    <w:tmpl w:val="5A32B614"/>
    <w:lvl w:ilvl="0">
      <w:start w:val="3"/>
      <w:numFmt w:val="decimal"/>
      <w:lvlText w:val="%1."/>
      <w:lvlJc w:val="left"/>
      <w:pPr>
        <w:ind w:left="540" w:hanging="540"/>
      </w:pPr>
      <w:rPr>
        <w:rFonts w:cs="Arial" w:hint="default"/>
        <w:b/>
      </w:rPr>
    </w:lvl>
    <w:lvl w:ilvl="1">
      <w:start w:val="1"/>
      <w:numFmt w:val="decimal"/>
      <w:lvlText w:val="1.%2."/>
      <w:lvlJc w:val="left"/>
      <w:pPr>
        <w:ind w:left="720" w:hanging="360"/>
      </w:pPr>
      <w:rPr>
        <w:rFonts w:ascii="Arial" w:hAnsi="Arial" w:hint="default"/>
        <w:b/>
        <w:sz w:val="18"/>
        <w:szCs w:val="18"/>
      </w:rPr>
    </w:lvl>
    <w:lvl w:ilvl="2">
      <w:start w:val="1"/>
      <w:numFmt w:val="decimal"/>
      <w:lvlText w:val="%1.%2.%3."/>
      <w:lvlJc w:val="left"/>
      <w:pPr>
        <w:ind w:left="1440" w:hanging="720"/>
      </w:pPr>
      <w:rPr>
        <w:rFonts w:cs="Arial" w:hint="default"/>
        <w:b/>
      </w:rPr>
    </w:lvl>
    <w:lvl w:ilvl="3">
      <w:start w:val="1"/>
      <w:numFmt w:val="decimal"/>
      <w:lvlText w:val="%1.%2.%3.%4."/>
      <w:lvlJc w:val="left"/>
      <w:pPr>
        <w:ind w:left="2160" w:hanging="1080"/>
      </w:pPr>
      <w:rPr>
        <w:rFonts w:cs="Arial" w:hint="default"/>
        <w:b/>
      </w:rPr>
    </w:lvl>
    <w:lvl w:ilvl="4">
      <w:start w:val="1"/>
      <w:numFmt w:val="decimal"/>
      <w:lvlText w:val="%1.%2.%3.%4.%5."/>
      <w:lvlJc w:val="left"/>
      <w:pPr>
        <w:ind w:left="2520" w:hanging="1080"/>
      </w:pPr>
      <w:rPr>
        <w:rFonts w:cs="Arial" w:hint="default"/>
        <w:b/>
      </w:rPr>
    </w:lvl>
    <w:lvl w:ilvl="5">
      <w:start w:val="1"/>
      <w:numFmt w:val="decimal"/>
      <w:lvlText w:val="%1.%2.%3.%4.%5.%6."/>
      <w:lvlJc w:val="left"/>
      <w:pPr>
        <w:ind w:left="3240" w:hanging="1440"/>
      </w:pPr>
      <w:rPr>
        <w:rFonts w:cs="Arial" w:hint="default"/>
        <w:b/>
      </w:rPr>
    </w:lvl>
    <w:lvl w:ilvl="6">
      <w:start w:val="1"/>
      <w:numFmt w:val="decimal"/>
      <w:lvlText w:val="%1.%2.%3.%4.%5.%6.%7."/>
      <w:lvlJc w:val="left"/>
      <w:pPr>
        <w:ind w:left="3600" w:hanging="1440"/>
      </w:pPr>
      <w:rPr>
        <w:rFonts w:cs="Arial" w:hint="default"/>
        <w:b/>
      </w:rPr>
    </w:lvl>
    <w:lvl w:ilvl="7">
      <w:start w:val="1"/>
      <w:numFmt w:val="decimal"/>
      <w:lvlText w:val="%1.%2.%3.%4.%5.%6.%7.%8."/>
      <w:lvlJc w:val="left"/>
      <w:pPr>
        <w:ind w:left="4320" w:hanging="1800"/>
      </w:pPr>
      <w:rPr>
        <w:rFonts w:cs="Arial" w:hint="default"/>
        <w:b/>
      </w:rPr>
    </w:lvl>
    <w:lvl w:ilvl="8">
      <w:start w:val="1"/>
      <w:numFmt w:val="decimal"/>
      <w:lvlText w:val="%1.%2.%3.%4.%5.%6.%7.%8.%9."/>
      <w:lvlJc w:val="left"/>
      <w:pPr>
        <w:ind w:left="4680" w:hanging="1800"/>
      </w:pPr>
      <w:rPr>
        <w:rFonts w:cs="Arial" w:hint="default"/>
        <w:b/>
      </w:rPr>
    </w:lvl>
  </w:abstractNum>
  <w:abstractNum w:abstractNumId="7" w15:restartNumberingAfterBreak="0">
    <w:nsid w:val="24F16D52"/>
    <w:multiLevelType w:val="hybridMultilevel"/>
    <w:tmpl w:val="493E4D10"/>
    <w:lvl w:ilvl="0" w:tplc="43B00E74">
      <w:start w:val="1"/>
      <w:numFmt w:val="bullet"/>
      <w:lvlText w:val="-"/>
      <w:lvlJc w:val="left"/>
      <w:pPr>
        <w:ind w:left="-327" w:hanging="360"/>
      </w:pPr>
      <w:rPr>
        <w:rFonts w:ascii="Arial" w:eastAsia="Times New Roman" w:hAnsi="Arial" w:cs="Arial" w:hint="default"/>
      </w:rPr>
    </w:lvl>
    <w:lvl w:ilvl="1" w:tplc="10090003" w:tentative="1">
      <w:start w:val="1"/>
      <w:numFmt w:val="bullet"/>
      <w:lvlText w:val="o"/>
      <w:lvlJc w:val="left"/>
      <w:pPr>
        <w:ind w:left="393" w:hanging="360"/>
      </w:pPr>
      <w:rPr>
        <w:rFonts w:ascii="Courier New" w:hAnsi="Courier New" w:cs="Courier New" w:hint="default"/>
      </w:rPr>
    </w:lvl>
    <w:lvl w:ilvl="2" w:tplc="10090005" w:tentative="1">
      <w:start w:val="1"/>
      <w:numFmt w:val="bullet"/>
      <w:lvlText w:val=""/>
      <w:lvlJc w:val="left"/>
      <w:pPr>
        <w:ind w:left="1113" w:hanging="360"/>
      </w:pPr>
      <w:rPr>
        <w:rFonts w:ascii="Wingdings" w:hAnsi="Wingdings" w:hint="default"/>
      </w:rPr>
    </w:lvl>
    <w:lvl w:ilvl="3" w:tplc="10090001" w:tentative="1">
      <w:start w:val="1"/>
      <w:numFmt w:val="bullet"/>
      <w:lvlText w:val=""/>
      <w:lvlJc w:val="left"/>
      <w:pPr>
        <w:ind w:left="1833" w:hanging="360"/>
      </w:pPr>
      <w:rPr>
        <w:rFonts w:ascii="Symbol" w:hAnsi="Symbol" w:hint="default"/>
      </w:rPr>
    </w:lvl>
    <w:lvl w:ilvl="4" w:tplc="10090003" w:tentative="1">
      <w:start w:val="1"/>
      <w:numFmt w:val="bullet"/>
      <w:lvlText w:val="o"/>
      <w:lvlJc w:val="left"/>
      <w:pPr>
        <w:ind w:left="2553" w:hanging="360"/>
      </w:pPr>
      <w:rPr>
        <w:rFonts w:ascii="Courier New" w:hAnsi="Courier New" w:cs="Courier New" w:hint="default"/>
      </w:rPr>
    </w:lvl>
    <w:lvl w:ilvl="5" w:tplc="10090005" w:tentative="1">
      <w:start w:val="1"/>
      <w:numFmt w:val="bullet"/>
      <w:lvlText w:val=""/>
      <w:lvlJc w:val="left"/>
      <w:pPr>
        <w:ind w:left="3273" w:hanging="360"/>
      </w:pPr>
      <w:rPr>
        <w:rFonts w:ascii="Wingdings" w:hAnsi="Wingdings" w:hint="default"/>
      </w:rPr>
    </w:lvl>
    <w:lvl w:ilvl="6" w:tplc="10090001" w:tentative="1">
      <w:start w:val="1"/>
      <w:numFmt w:val="bullet"/>
      <w:lvlText w:val=""/>
      <w:lvlJc w:val="left"/>
      <w:pPr>
        <w:ind w:left="3993" w:hanging="360"/>
      </w:pPr>
      <w:rPr>
        <w:rFonts w:ascii="Symbol" w:hAnsi="Symbol" w:hint="default"/>
      </w:rPr>
    </w:lvl>
    <w:lvl w:ilvl="7" w:tplc="10090003" w:tentative="1">
      <w:start w:val="1"/>
      <w:numFmt w:val="bullet"/>
      <w:lvlText w:val="o"/>
      <w:lvlJc w:val="left"/>
      <w:pPr>
        <w:ind w:left="4713" w:hanging="360"/>
      </w:pPr>
      <w:rPr>
        <w:rFonts w:ascii="Courier New" w:hAnsi="Courier New" w:cs="Courier New" w:hint="default"/>
      </w:rPr>
    </w:lvl>
    <w:lvl w:ilvl="8" w:tplc="10090005" w:tentative="1">
      <w:start w:val="1"/>
      <w:numFmt w:val="bullet"/>
      <w:lvlText w:val=""/>
      <w:lvlJc w:val="left"/>
      <w:pPr>
        <w:ind w:left="5433" w:hanging="360"/>
      </w:pPr>
      <w:rPr>
        <w:rFonts w:ascii="Wingdings" w:hAnsi="Wingdings" w:hint="default"/>
      </w:rPr>
    </w:lvl>
  </w:abstractNum>
  <w:abstractNum w:abstractNumId="8" w15:restartNumberingAfterBreak="0">
    <w:nsid w:val="265C6031"/>
    <w:multiLevelType w:val="hybridMultilevel"/>
    <w:tmpl w:val="E97A95D6"/>
    <w:lvl w:ilvl="0" w:tplc="43B00E74">
      <w:start w:val="1"/>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2EF10BFA"/>
    <w:multiLevelType w:val="hybridMultilevel"/>
    <w:tmpl w:val="53741FE2"/>
    <w:lvl w:ilvl="0" w:tplc="A748192C">
      <w:start w:val="1"/>
      <w:numFmt w:val="bullet"/>
      <w:lvlText w:val=""/>
      <w:lvlJc w:val="left"/>
      <w:pPr>
        <w:ind w:left="644" w:hanging="360"/>
      </w:pPr>
      <w:rPr>
        <w:rFonts w:ascii="Wingdings" w:hAnsi="Wingdings" w:hint="default"/>
        <w:color w:val="BFBFBF" w:themeColor="background1" w:themeShade="BF"/>
        <w:sz w:val="24"/>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0" w15:restartNumberingAfterBreak="0">
    <w:nsid w:val="319D0E6C"/>
    <w:multiLevelType w:val="hybridMultilevel"/>
    <w:tmpl w:val="FDE260D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1" w15:restartNumberingAfterBreak="0">
    <w:nsid w:val="32C85A1A"/>
    <w:multiLevelType w:val="hybridMultilevel"/>
    <w:tmpl w:val="262CE0D4"/>
    <w:lvl w:ilvl="0" w:tplc="556EEDC4">
      <w:start w:val="3"/>
      <w:numFmt w:val="bullet"/>
      <w:lvlText w:val="•"/>
      <w:lvlJc w:val="left"/>
      <w:pPr>
        <w:ind w:left="720" w:hanging="360"/>
      </w:pPr>
      <w:rPr>
        <w:rFonts w:ascii="Arial" w:eastAsia="Times New Roman" w:hAnsi="Arial" w:cs="Arial" w:hint="default"/>
      </w:rPr>
    </w:lvl>
    <w:lvl w:ilvl="1" w:tplc="C1FC9480">
      <w:start w:val="1"/>
      <w:numFmt w:val="lowerLetter"/>
      <w:lvlText w:val="%2)"/>
      <w:lvlJc w:val="left"/>
      <w:pPr>
        <w:ind w:left="1440" w:hanging="360"/>
      </w:pPr>
      <w:rPr>
        <w:rFonts w:hint="default"/>
      </w:rPr>
    </w:lvl>
    <w:lvl w:ilvl="2" w:tplc="10090019">
      <w:start w:val="1"/>
      <w:numFmt w:val="lowerLetter"/>
      <w:lvlText w:val="%3."/>
      <w:lvlJc w:val="left"/>
      <w:pPr>
        <w:ind w:left="2160" w:hanging="360"/>
      </w:pPr>
      <w:rPr>
        <w:rFonts w:hint="default"/>
      </w:rPr>
    </w:lvl>
    <w:lvl w:ilvl="3" w:tplc="1009001B">
      <w:start w:val="1"/>
      <w:numFmt w:val="lowerRoman"/>
      <w:lvlText w:val="%4."/>
      <w:lvlJc w:val="right"/>
      <w:pPr>
        <w:ind w:left="2880" w:hanging="360"/>
      </w:pPr>
      <w:rPr>
        <w:rFonts w:hint="default"/>
      </w:rPr>
    </w:lvl>
    <w:lvl w:ilvl="4" w:tplc="747C59D0">
      <w:start w:val="1"/>
      <w:numFmt w:val="lowerRoman"/>
      <w:lvlText w:val="(%5)"/>
      <w:lvlJc w:val="left"/>
      <w:pPr>
        <w:ind w:left="3960" w:hanging="720"/>
      </w:pPr>
      <w:rPr>
        <w:rFonts w:hint="default"/>
      </w:rPr>
    </w:lvl>
    <w:lvl w:ilvl="5" w:tplc="E35CCDFC">
      <w:numFmt w:val="bullet"/>
      <w:lvlText w:val="-"/>
      <w:lvlJc w:val="left"/>
      <w:pPr>
        <w:ind w:left="4320" w:hanging="360"/>
      </w:pPr>
      <w:rPr>
        <w:rFonts w:ascii="Arial" w:eastAsia="Times New Roman" w:hAnsi="Arial" w:cs="Arial"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5507EDC"/>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F7371A8"/>
    <w:multiLevelType w:val="hybridMultilevel"/>
    <w:tmpl w:val="F94204FC"/>
    <w:lvl w:ilvl="0" w:tplc="10090019">
      <w:start w:val="1"/>
      <w:numFmt w:val="lowerLetter"/>
      <w:lvlText w:val="%1."/>
      <w:lvlJc w:val="left"/>
      <w:pPr>
        <w:ind w:left="2312" w:hanging="360"/>
      </w:pPr>
      <w:rPr>
        <w:b/>
      </w:rPr>
    </w:lvl>
    <w:lvl w:ilvl="1" w:tplc="10090019" w:tentative="1">
      <w:start w:val="1"/>
      <w:numFmt w:val="lowerLetter"/>
      <w:lvlText w:val="%2."/>
      <w:lvlJc w:val="left"/>
      <w:pPr>
        <w:ind w:left="3032" w:hanging="360"/>
      </w:pPr>
    </w:lvl>
    <w:lvl w:ilvl="2" w:tplc="1009001B" w:tentative="1">
      <w:start w:val="1"/>
      <w:numFmt w:val="lowerRoman"/>
      <w:lvlText w:val="%3."/>
      <w:lvlJc w:val="right"/>
      <w:pPr>
        <w:ind w:left="3752" w:hanging="180"/>
      </w:pPr>
    </w:lvl>
    <w:lvl w:ilvl="3" w:tplc="1009000F" w:tentative="1">
      <w:start w:val="1"/>
      <w:numFmt w:val="decimal"/>
      <w:lvlText w:val="%4."/>
      <w:lvlJc w:val="left"/>
      <w:pPr>
        <w:ind w:left="4472" w:hanging="360"/>
      </w:pPr>
    </w:lvl>
    <w:lvl w:ilvl="4" w:tplc="10090019" w:tentative="1">
      <w:start w:val="1"/>
      <w:numFmt w:val="lowerLetter"/>
      <w:lvlText w:val="%5."/>
      <w:lvlJc w:val="left"/>
      <w:pPr>
        <w:ind w:left="5192" w:hanging="360"/>
      </w:pPr>
    </w:lvl>
    <w:lvl w:ilvl="5" w:tplc="1009001B" w:tentative="1">
      <w:start w:val="1"/>
      <w:numFmt w:val="lowerRoman"/>
      <w:lvlText w:val="%6."/>
      <w:lvlJc w:val="right"/>
      <w:pPr>
        <w:ind w:left="5912" w:hanging="180"/>
      </w:pPr>
    </w:lvl>
    <w:lvl w:ilvl="6" w:tplc="1009000F" w:tentative="1">
      <w:start w:val="1"/>
      <w:numFmt w:val="decimal"/>
      <w:lvlText w:val="%7."/>
      <w:lvlJc w:val="left"/>
      <w:pPr>
        <w:ind w:left="6632" w:hanging="360"/>
      </w:pPr>
    </w:lvl>
    <w:lvl w:ilvl="7" w:tplc="10090019" w:tentative="1">
      <w:start w:val="1"/>
      <w:numFmt w:val="lowerLetter"/>
      <w:lvlText w:val="%8."/>
      <w:lvlJc w:val="left"/>
      <w:pPr>
        <w:ind w:left="7352" w:hanging="360"/>
      </w:pPr>
    </w:lvl>
    <w:lvl w:ilvl="8" w:tplc="1009001B" w:tentative="1">
      <w:start w:val="1"/>
      <w:numFmt w:val="lowerRoman"/>
      <w:lvlText w:val="%9."/>
      <w:lvlJc w:val="right"/>
      <w:pPr>
        <w:ind w:left="8072" w:hanging="180"/>
      </w:pPr>
    </w:lvl>
  </w:abstractNum>
  <w:abstractNum w:abstractNumId="14" w15:restartNumberingAfterBreak="0">
    <w:nsid w:val="413F533D"/>
    <w:multiLevelType w:val="hybridMultilevel"/>
    <w:tmpl w:val="F94204FC"/>
    <w:lvl w:ilvl="0" w:tplc="10090019">
      <w:start w:val="1"/>
      <w:numFmt w:val="lowerLetter"/>
      <w:lvlText w:val="%1."/>
      <w:lvlJc w:val="left"/>
      <w:pPr>
        <w:ind w:left="1080" w:hanging="360"/>
      </w:pPr>
      <w:rPr>
        <w:b/>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47137749"/>
    <w:multiLevelType w:val="multilevel"/>
    <w:tmpl w:val="1B54AAE6"/>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73A5253"/>
    <w:multiLevelType w:val="hybridMultilevel"/>
    <w:tmpl w:val="00F88EA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7" w15:restartNumberingAfterBreak="0">
    <w:nsid w:val="49384024"/>
    <w:multiLevelType w:val="hybridMultilevel"/>
    <w:tmpl w:val="E0B04A0E"/>
    <w:lvl w:ilvl="0" w:tplc="43B00E74">
      <w:start w:val="1"/>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FF939CC"/>
    <w:multiLevelType w:val="hybridMultilevel"/>
    <w:tmpl w:val="1988E1A2"/>
    <w:lvl w:ilvl="0" w:tplc="BC9A1510">
      <w:start w:val="1"/>
      <w:numFmt w:val="decimal"/>
      <w:lvlText w:val="(%1)"/>
      <w:lvlJc w:val="left"/>
      <w:pPr>
        <w:ind w:left="2138" w:hanging="360"/>
      </w:pPr>
      <w:rPr>
        <w:b/>
        <w:bCs/>
      </w:rPr>
    </w:lvl>
    <w:lvl w:ilvl="1" w:tplc="10090019" w:tentative="1">
      <w:start w:val="1"/>
      <w:numFmt w:val="lowerLetter"/>
      <w:lvlText w:val="%2."/>
      <w:lvlJc w:val="left"/>
      <w:pPr>
        <w:ind w:left="2858" w:hanging="360"/>
      </w:pPr>
    </w:lvl>
    <w:lvl w:ilvl="2" w:tplc="1009001B" w:tentative="1">
      <w:start w:val="1"/>
      <w:numFmt w:val="lowerRoman"/>
      <w:lvlText w:val="%3."/>
      <w:lvlJc w:val="right"/>
      <w:pPr>
        <w:ind w:left="3578" w:hanging="180"/>
      </w:pPr>
    </w:lvl>
    <w:lvl w:ilvl="3" w:tplc="1009000F" w:tentative="1">
      <w:start w:val="1"/>
      <w:numFmt w:val="decimal"/>
      <w:lvlText w:val="%4."/>
      <w:lvlJc w:val="left"/>
      <w:pPr>
        <w:ind w:left="4298" w:hanging="360"/>
      </w:pPr>
    </w:lvl>
    <w:lvl w:ilvl="4" w:tplc="10090019" w:tentative="1">
      <w:start w:val="1"/>
      <w:numFmt w:val="lowerLetter"/>
      <w:lvlText w:val="%5."/>
      <w:lvlJc w:val="left"/>
      <w:pPr>
        <w:ind w:left="5018" w:hanging="360"/>
      </w:pPr>
    </w:lvl>
    <w:lvl w:ilvl="5" w:tplc="1009001B" w:tentative="1">
      <w:start w:val="1"/>
      <w:numFmt w:val="lowerRoman"/>
      <w:lvlText w:val="%6."/>
      <w:lvlJc w:val="right"/>
      <w:pPr>
        <w:ind w:left="5738" w:hanging="180"/>
      </w:pPr>
    </w:lvl>
    <w:lvl w:ilvl="6" w:tplc="1009000F" w:tentative="1">
      <w:start w:val="1"/>
      <w:numFmt w:val="decimal"/>
      <w:lvlText w:val="%7."/>
      <w:lvlJc w:val="left"/>
      <w:pPr>
        <w:ind w:left="6458" w:hanging="360"/>
      </w:pPr>
    </w:lvl>
    <w:lvl w:ilvl="7" w:tplc="10090019" w:tentative="1">
      <w:start w:val="1"/>
      <w:numFmt w:val="lowerLetter"/>
      <w:lvlText w:val="%8."/>
      <w:lvlJc w:val="left"/>
      <w:pPr>
        <w:ind w:left="7178" w:hanging="360"/>
      </w:pPr>
    </w:lvl>
    <w:lvl w:ilvl="8" w:tplc="1009001B" w:tentative="1">
      <w:start w:val="1"/>
      <w:numFmt w:val="lowerRoman"/>
      <w:lvlText w:val="%9."/>
      <w:lvlJc w:val="right"/>
      <w:pPr>
        <w:ind w:left="7898" w:hanging="180"/>
      </w:pPr>
    </w:lvl>
  </w:abstractNum>
  <w:abstractNum w:abstractNumId="19" w15:restartNumberingAfterBreak="0">
    <w:nsid w:val="5443487D"/>
    <w:multiLevelType w:val="multilevel"/>
    <w:tmpl w:val="4CA4C914"/>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20" w15:restartNumberingAfterBreak="0">
    <w:nsid w:val="5483666E"/>
    <w:multiLevelType w:val="hybridMultilevel"/>
    <w:tmpl w:val="B282939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1" w15:restartNumberingAfterBreak="0">
    <w:nsid w:val="5B8676BD"/>
    <w:multiLevelType w:val="hybridMultilevel"/>
    <w:tmpl w:val="E18A0AB2"/>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2" w15:restartNumberingAfterBreak="0">
    <w:nsid w:val="637709D3"/>
    <w:multiLevelType w:val="hybridMultilevel"/>
    <w:tmpl w:val="273C8AA6"/>
    <w:lvl w:ilvl="0" w:tplc="B8680ACA">
      <w:start w:val="1"/>
      <w:numFmt w:val="bullet"/>
      <w:lvlText w:val=""/>
      <w:lvlJc w:val="left"/>
      <w:pPr>
        <w:ind w:left="720" w:hanging="360"/>
      </w:pPr>
      <w:rPr>
        <w:rFonts w:ascii="Wingdings" w:hAnsi="Wingdings" w:hint="default"/>
        <w:color w:val="000000" w:themeColor="text1"/>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6EB00C7"/>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686F3F26"/>
    <w:multiLevelType w:val="multilevel"/>
    <w:tmpl w:val="BDAC1140"/>
    <w:lvl w:ilvl="0">
      <w:start w:val="6"/>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25" w15:restartNumberingAfterBreak="0">
    <w:nsid w:val="69F1039C"/>
    <w:multiLevelType w:val="hybridMultilevel"/>
    <w:tmpl w:val="60B0AD52"/>
    <w:lvl w:ilvl="0" w:tplc="43B00E74">
      <w:start w:val="1"/>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6A4C45BB"/>
    <w:multiLevelType w:val="multilevel"/>
    <w:tmpl w:val="A7FAB816"/>
    <w:lvl w:ilvl="0">
      <w:start w:val="1"/>
      <w:numFmt w:val="decimal"/>
      <w:lvlText w:val="%1."/>
      <w:lvlJc w:val="left"/>
      <w:pPr>
        <w:ind w:left="360" w:hanging="360"/>
      </w:pPr>
      <w:rPr>
        <w:rFonts w:hint="default"/>
        <w:b/>
      </w:rPr>
    </w:lvl>
    <w:lvl w:ilvl="1">
      <w:start w:val="1"/>
      <w:numFmt w:val="decimal"/>
      <w:lvlText w:val="2.%2."/>
      <w:lvlJc w:val="left"/>
      <w:pPr>
        <w:ind w:left="1004" w:hanging="720"/>
      </w:pPr>
      <w:rPr>
        <w:rFonts w:ascii="Arial" w:hAnsi="Arial" w:hint="default"/>
        <w:b/>
        <w:color w:val="auto"/>
        <w:sz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7" w15:restartNumberingAfterBreak="0">
    <w:nsid w:val="6CBF3931"/>
    <w:multiLevelType w:val="hybridMultilevel"/>
    <w:tmpl w:val="86063266"/>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4C203F2"/>
    <w:multiLevelType w:val="hybridMultilevel"/>
    <w:tmpl w:val="4A945D96"/>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9" w15:restartNumberingAfterBreak="0">
    <w:nsid w:val="758D65B4"/>
    <w:multiLevelType w:val="hybridMultilevel"/>
    <w:tmpl w:val="AE4C1360"/>
    <w:lvl w:ilvl="0" w:tplc="8944869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7EA0ED9"/>
    <w:multiLevelType w:val="hybridMultilevel"/>
    <w:tmpl w:val="415A991C"/>
    <w:lvl w:ilvl="0" w:tplc="59D24FF8">
      <w:start w:val="1"/>
      <w:numFmt w:val="decimal"/>
      <w:lvlText w:val="%1."/>
      <w:lvlJc w:val="left"/>
      <w:pPr>
        <w:ind w:left="720" w:hanging="360"/>
      </w:pPr>
      <w:rPr>
        <w:b/>
      </w:rPr>
    </w:lvl>
    <w:lvl w:ilvl="1" w:tplc="3EDE1F38">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95219A8"/>
    <w:multiLevelType w:val="multilevel"/>
    <w:tmpl w:val="36FCEC2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B6A7412"/>
    <w:multiLevelType w:val="hybridMultilevel"/>
    <w:tmpl w:val="566824B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7D690481"/>
    <w:multiLevelType w:val="multilevel"/>
    <w:tmpl w:val="0BB22376"/>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34" w15:restartNumberingAfterBreak="0">
    <w:nsid w:val="7DDE7B5F"/>
    <w:multiLevelType w:val="hybridMultilevel"/>
    <w:tmpl w:val="8D929BDE"/>
    <w:lvl w:ilvl="0" w:tplc="43B00E74">
      <w:start w:val="1"/>
      <w:numFmt w:val="bullet"/>
      <w:lvlText w:val="-"/>
      <w:lvlJc w:val="left"/>
      <w:pPr>
        <w:ind w:left="360" w:hanging="360"/>
      </w:pPr>
      <w:rPr>
        <w:rFonts w:ascii="Arial" w:eastAsia="Times New Roman" w:hAnsi="Aria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6"/>
  </w:num>
  <w:num w:numId="2">
    <w:abstractNumId w:val="11"/>
  </w:num>
  <w:num w:numId="3">
    <w:abstractNumId w:val="26"/>
  </w:num>
  <w:num w:numId="4">
    <w:abstractNumId w:val="3"/>
  </w:num>
  <w:num w:numId="5">
    <w:abstractNumId w:val="17"/>
  </w:num>
  <w:num w:numId="6">
    <w:abstractNumId w:val="25"/>
  </w:num>
  <w:num w:numId="7">
    <w:abstractNumId w:val="21"/>
  </w:num>
  <w:num w:numId="8">
    <w:abstractNumId w:val="28"/>
  </w:num>
  <w:num w:numId="9">
    <w:abstractNumId w:val="0"/>
  </w:num>
  <w:num w:numId="10">
    <w:abstractNumId w:val="4"/>
  </w:num>
  <w:num w:numId="11">
    <w:abstractNumId w:val="9"/>
  </w:num>
  <w:num w:numId="12">
    <w:abstractNumId w:val="15"/>
  </w:num>
  <w:num w:numId="13">
    <w:abstractNumId w:val="2"/>
  </w:num>
  <w:num w:numId="14">
    <w:abstractNumId w:val="31"/>
  </w:num>
  <w:num w:numId="15">
    <w:abstractNumId w:val="24"/>
  </w:num>
  <w:num w:numId="16">
    <w:abstractNumId w:val="5"/>
  </w:num>
  <w:num w:numId="17">
    <w:abstractNumId w:val="29"/>
  </w:num>
  <w:num w:numId="18">
    <w:abstractNumId w:val="30"/>
  </w:num>
  <w:num w:numId="19">
    <w:abstractNumId w:val="28"/>
  </w:num>
  <w:num w:numId="20">
    <w:abstractNumId w:val="7"/>
  </w:num>
  <w:num w:numId="21">
    <w:abstractNumId w:val="8"/>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27"/>
  </w:num>
  <w:num w:numId="26">
    <w:abstractNumId w:val="12"/>
  </w:num>
  <w:num w:numId="27">
    <w:abstractNumId w:val="18"/>
  </w:num>
  <w:num w:numId="28">
    <w:abstractNumId w:val="34"/>
  </w:num>
  <w:num w:numId="29">
    <w:abstractNumId w:val="33"/>
  </w:num>
  <w:num w:numId="30">
    <w:abstractNumId w:val="19"/>
  </w:num>
  <w:num w:numId="31">
    <w:abstractNumId w:val="1"/>
  </w:num>
  <w:num w:numId="32">
    <w:abstractNumId w:val="16"/>
  </w:num>
  <w:num w:numId="33">
    <w:abstractNumId w:val="10"/>
  </w:num>
  <w:num w:numId="34">
    <w:abstractNumId w:val="32"/>
  </w:num>
  <w:num w:numId="35">
    <w:abstractNumId w:val="20"/>
  </w:num>
  <w:num w:numId="36">
    <w:abstractNumId w:val="14"/>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u, Do Dung">
    <w15:presenceInfo w15:providerId="None" w15:userId="Vu, Do Dung"/>
  </w15:person>
  <w15:person w15:author="Le Dinh, Thang">
    <w15:presenceInfo w15:providerId="AD" w15:userId="S-1-5-21-1960106616-3067359039-3699378462-266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zMLU0NDE3NLEwMDBQ0lEKTi0uzszPAykwrAUAS/UeASwAAAA="/>
  </w:docVars>
  <w:rsids>
    <w:rsidRoot w:val="00C83ED5"/>
    <w:rsid w:val="00001826"/>
    <w:rsid w:val="00002201"/>
    <w:rsid w:val="00002D0B"/>
    <w:rsid w:val="0000309B"/>
    <w:rsid w:val="000035E7"/>
    <w:rsid w:val="00005B8A"/>
    <w:rsid w:val="000071B4"/>
    <w:rsid w:val="000075B7"/>
    <w:rsid w:val="0001070B"/>
    <w:rsid w:val="00011A42"/>
    <w:rsid w:val="0001510C"/>
    <w:rsid w:val="00015C03"/>
    <w:rsid w:val="00015D8B"/>
    <w:rsid w:val="00017AAD"/>
    <w:rsid w:val="000201D9"/>
    <w:rsid w:val="00021173"/>
    <w:rsid w:val="000213DD"/>
    <w:rsid w:val="00022B80"/>
    <w:rsid w:val="00025FFA"/>
    <w:rsid w:val="0002638E"/>
    <w:rsid w:val="000266D9"/>
    <w:rsid w:val="00031FF3"/>
    <w:rsid w:val="000334AF"/>
    <w:rsid w:val="0003531A"/>
    <w:rsid w:val="00035A2E"/>
    <w:rsid w:val="000376D1"/>
    <w:rsid w:val="000404E1"/>
    <w:rsid w:val="00041D80"/>
    <w:rsid w:val="0004277F"/>
    <w:rsid w:val="000429B4"/>
    <w:rsid w:val="000429D9"/>
    <w:rsid w:val="00043676"/>
    <w:rsid w:val="000438E5"/>
    <w:rsid w:val="00044337"/>
    <w:rsid w:val="00044A60"/>
    <w:rsid w:val="000453AD"/>
    <w:rsid w:val="000455E4"/>
    <w:rsid w:val="0004599A"/>
    <w:rsid w:val="0004696D"/>
    <w:rsid w:val="00047264"/>
    <w:rsid w:val="0004789B"/>
    <w:rsid w:val="00052E40"/>
    <w:rsid w:val="000541D1"/>
    <w:rsid w:val="0005433E"/>
    <w:rsid w:val="00055F89"/>
    <w:rsid w:val="00056372"/>
    <w:rsid w:val="000601B7"/>
    <w:rsid w:val="000603B2"/>
    <w:rsid w:val="00060AB5"/>
    <w:rsid w:val="00061A6D"/>
    <w:rsid w:val="00061C2F"/>
    <w:rsid w:val="000635BE"/>
    <w:rsid w:val="0006474E"/>
    <w:rsid w:val="00065798"/>
    <w:rsid w:val="00065E33"/>
    <w:rsid w:val="00066080"/>
    <w:rsid w:val="00067C22"/>
    <w:rsid w:val="00070FA7"/>
    <w:rsid w:val="000718CB"/>
    <w:rsid w:val="000723F9"/>
    <w:rsid w:val="000726E8"/>
    <w:rsid w:val="00073719"/>
    <w:rsid w:val="00074541"/>
    <w:rsid w:val="00075FB0"/>
    <w:rsid w:val="0007739F"/>
    <w:rsid w:val="000774CC"/>
    <w:rsid w:val="000801B2"/>
    <w:rsid w:val="00081F84"/>
    <w:rsid w:val="0008239B"/>
    <w:rsid w:val="0008267E"/>
    <w:rsid w:val="000829D9"/>
    <w:rsid w:val="00082FD9"/>
    <w:rsid w:val="00083AAD"/>
    <w:rsid w:val="0008518A"/>
    <w:rsid w:val="000866E7"/>
    <w:rsid w:val="00086D6D"/>
    <w:rsid w:val="000901D4"/>
    <w:rsid w:val="00090888"/>
    <w:rsid w:val="00090BAD"/>
    <w:rsid w:val="00092833"/>
    <w:rsid w:val="00094C78"/>
    <w:rsid w:val="00095538"/>
    <w:rsid w:val="000957E1"/>
    <w:rsid w:val="000A2128"/>
    <w:rsid w:val="000A6B76"/>
    <w:rsid w:val="000A6F76"/>
    <w:rsid w:val="000A7B77"/>
    <w:rsid w:val="000B03D1"/>
    <w:rsid w:val="000B0BB4"/>
    <w:rsid w:val="000B1441"/>
    <w:rsid w:val="000B14E1"/>
    <w:rsid w:val="000B1CE9"/>
    <w:rsid w:val="000B36C0"/>
    <w:rsid w:val="000B727C"/>
    <w:rsid w:val="000C0D7F"/>
    <w:rsid w:val="000C6059"/>
    <w:rsid w:val="000D04F3"/>
    <w:rsid w:val="000D423B"/>
    <w:rsid w:val="000D6919"/>
    <w:rsid w:val="000E19F2"/>
    <w:rsid w:val="000E1ECE"/>
    <w:rsid w:val="000E2C03"/>
    <w:rsid w:val="000E41D4"/>
    <w:rsid w:val="000E4C9A"/>
    <w:rsid w:val="000E4F9A"/>
    <w:rsid w:val="000E52D7"/>
    <w:rsid w:val="000E54DD"/>
    <w:rsid w:val="000E7518"/>
    <w:rsid w:val="000E7689"/>
    <w:rsid w:val="000F2B89"/>
    <w:rsid w:val="000F33BF"/>
    <w:rsid w:val="000F4DDF"/>
    <w:rsid w:val="000F4FB5"/>
    <w:rsid w:val="000F56D6"/>
    <w:rsid w:val="000F695C"/>
    <w:rsid w:val="000F72A2"/>
    <w:rsid w:val="000F7DD0"/>
    <w:rsid w:val="00100172"/>
    <w:rsid w:val="00100253"/>
    <w:rsid w:val="00100630"/>
    <w:rsid w:val="00101C8C"/>
    <w:rsid w:val="00104C41"/>
    <w:rsid w:val="00105747"/>
    <w:rsid w:val="00112CD0"/>
    <w:rsid w:val="0011531B"/>
    <w:rsid w:val="00115F43"/>
    <w:rsid w:val="0012274F"/>
    <w:rsid w:val="00122940"/>
    <w:rsid w:val="00122A9F"/>
    <w:rsid w:val="001244BC"/>
    <w:rsid w:val="00137BA0"/>
    <w:rsid w:val="00140120"/>
    <w:rsid w:val="00141906"/>
    <w:rsid w:val="001471E7"/>
    <w:rsid w:val="00151B15"/>
    <w:rsid w:val="00154A83"/>
    <w:rsid w:val="00160E93"/>
    <w:rsid w:val="001612F8"/>
    <w:rsid w:val="001664BD"/>
    <w:rsid w:val="00167BCE"/>
    <w:rsid w:val="001704D9"/>
    <w:rsid w:val="00171BD9"/>
    <w:rsid w:val="00172B10"/>
    <w:rsid w:val="0017387E"/>
    <w:rsid w:val="001746B6"/>
    <w:rsid w:val="00176759"/>
    <w:rsid w:val="001769BD"/>
    <w:rsid w:val="0018200E"/>
    <w:rsid w:val="00183728"/>
    <w:rsid w:val="00191A6A"/>
    <w:rsid w:val="001920F3"/>
    <w:rsid w:val="00194908"/>
    <w:rsid w:val="00197696"/>
    <w:rsid w:val="001A05CE"/>
    <w:rsid w:val="001A0B28"/>
    <w:rsid w:val="001A2409"/>
    <w:rsid w:val="001A3D8F"/>
    <w:rsid w:val="001A4130"/>
    <w:rsid w:val="001A6A36"/>
    <w:rsid w:val="001B09DA"/>
    <w:rsid w:val="001B1747"/>
    <w:rsid w:val="001B202A"/>
    <w:rsid w:val="001B3B95"/>
    <w:rsid w:val="001B3CFC"/>
    <w:rsid w:val="001B45CB"/>
    <w:rsid w:val="001B5954"/>
    <w:rsid w:val="001C0B58"/>
    <w:rsid w:val="001C0C27"/>
    <w:rsid w:val="001C101A"/>
    <w:rsid w:val="001C1CFB"/>
    <w:rsid w:val="001C27C4"/>
    <w:rsid w:val="001C2D80"/>
    <w:rsid w:val="001C337B"/>
    <w:rsid w:val="001C33E9"/>
    <w:rsid w:val="001C36B0"/>
    <w:rsid w:val="001C4BFC"/>
    <w:rsid w:val="001C55D9"/>
    <w:rsid w:val="001D01B5"/>
    <w:rsid w:val="001D0331"/>
    <w:rsid w:val="001D04C8"/>
    <w:rsid w:val="001D247F"/>
    <w:rsid w:val="001D3A95"/>
    <w:rsid w:val="001D401D"/>
    <w:rsid w:val="001D41B9"/>
    <w:rsid w:val="001D63A3"/>
    <w:rsid w:val="001D661E"/>
    <w:rsid w:val="001E09F0"/>
    <w:rsid w:val="001E0CB0"/>
    <w:rsid w:val="001E0F17"/>
    <w:rsid w:val="001E0FB5"/>
    <w:rsid w:val="001E2307"/>
    <w:rsid w:val="001E2AAE"/>
    <w:rsid w:val="001E3A65"/>
    <w:rsid w:val="001E3BAC"/>
    <w:rsid w:val="001E5A39"/>
    <w:rsid w:val="001E5FCE"/>
    <w:rsid w:val="001E653D"/>
    <w:rsid w:val="001E7605"/>
    <w:rsid w:val="001F282D"/>
    <w:rsid w:val="001F4F32"/>
    <w:rsid w:val="001F7D91"/>
    <w:rsid w:val="001F7F34"/>
    <w:rsid w:val="00201459"/>
    <w:rsid w:val="002031A2"/>
    <w:rsid w:val="00204BD4"/>
    <w:rsid w:val="002053CD"/>
    <w:rsid w:val="002070C5"/>
    <w:rsid w:val="0021082C"/>
    <w:rsid w:val="00211661"/>
    <w:rsid w:val="00212F35"/>
    <w:rsid w:val="00214E68"/>
    <w:rsid w:val="00215C6C"/>
    <w:rsid w:val="00216366"/>
    <w:rsid w:val="00216666"/>
    <w:rsid w:val="0021796E"/>
    <w:rsid w:val="00220868"/>
    <w:rsid w:val="00220CF8"/>
    <w:rsid w:val="002223EF"/>
    <w:rsid w:val="0022320D"/>
    <w:rsid w:val="002233C8"/>
    <w:rsid w:val="00224760"/>
    <w:rsid w:val="00224CE7"/>
    <w:rsid w:val="002250D7"/>
    <w:rsid w:val="0022545A"/>
    <w:rsid w:val="00227842"/>
    <w:rsid w:val="002308D1"/>
    <w:rsid w:val="00230DDD"/>
    <w:rsid w:val="00231366"/>
    <w:rsid w:val="002332B4"/>
    <w:rsid w:val="00233552"/>
    <w:rsid w:val="00235600"/>
    <w:rsid w:val="00237926"/>
    <w:rsid w:val="0024035E"/>
    <w:rsid w:val="002413A9"/>
    <w:rsid w:val="002415A3"/>
    <w:rsid w:val="00242B9F"/>
    <w:rsid w:val="00243C6F"/>
    <w:rsid w:val="002456CD"/>
    <w:rsid w:val="00246A1C"/>
    <w:rsid w:val="00250FEC"/>
    <w:rsid w:val="00251660"/>
    <w:rsid w:val="002534B3"/>
    <w:rsid w:val="00255866"/>
    <w:rsid w:val="00255F79"/>
    <w:rsid w:val="002565F6"/>
    <w:rsid w:val="002601B6"/>
    <w:rsid w:val="00260FFD"/>
    <w:rsid w:val="0026137B"/>
    <w:rsid w:val="0026205C"/>
    <w:rsid w:val="00262BD9"/>
    <w:rsid w:val="00262E6A"/>
    <w:rsid w:val="00264A8E"/>
    <w:rsid w:val="00267C23"/>
    <w:rsid w:val="002707DE"/>
    <w:rsid w:val="00270AF9"/>
    <w:rsid w:val="00271405"/>
    <w:rsid w:val="00271D26"/>
    <w:rsid w:val="00272F14"/>
    <w:rsid w:val="0027672D"/>
    <w:rsid w:val="0027676A"/>
    <w:rsid w:val="002777C9"/>
    <w:rsid w:val="00277866"/>
    <w:rsid w:val="002809B3"/>
    <w:rsid w:val="00281745"/>
    <w:rsid w:val="00281DC3"/>
    <w:rsid w:val="00282E1C"/>
    <w:rsid w:val="00283703"/>
    <w:rsid w:val="00283F1B"/>
    <w:rsid w:val="00290A84"/>
    <w:rsid w:val="00292059"/>
    <w:rsid w:val="002A0B08"/>
    <w:rsid w:val="002A12F6"/>
    <w:rsid w:val="002A2A02"/>
    <w:rsid w:val="002A4BD4"/>
    <w:rsid w:val="002A5466"/>
    <w:rsid w:val="002A7818"/>
    <w:rsid w:val="002A7F94"/>
    <w:rsid w:val="002B20B0"/>
    <w:rsid w:val="002B230A"/>
    <w:rsid w:val="002B2B9B"/>
    <w:rsid w:val="002B4496"/>
    <w:rsid w:val="002B63EE"/>
    <w:rsid w:val="002B6740"/>
    <w:rsid w:val="002B6A2A"/>
    <w:rsid w:val="002B72EC"/>
    <w:rsid w:val="002B7C07"/>
    <w:rsid w:val="002C01F6"/>
    <w:rsid w:val="002C0424"/>
    <w:rsid w:val="002C0D4F"/>
    <w:rsid w:val="002C14E9"/>
    <w:rsid w:val="002C403F"/>
    <w:rsid w:val="002C436C"/>
    <w:rsid w:val="002C4FD2"/>
    <w:rsid w:val="002C5F36"/>
    <w:rsid w:val="002C6698"/>
    <w:rsid w:val="002C7EE1"/>
    <w:rsid w:val="002D1B9D"/>
    <w:rsid w:val="002D2719"/>
    <w:rsid w:val="002D3B1E"/>
    <w:rsid w:val="002D3CF4"/>
    <w:rsid w:val="002D4333"/>
    <w:rsid w:val="002D6934"/>
    <w:rsid w:val="002D7220"/>
    <w:rsid w:val="002D7708"/>
    <w:rsid w:val="002E02DF"/>
    <w:rsid w:val="002E06DF"/>
    <w:rsid w:val="002E1C4D"/>
    <w:rsid w:val="002E2CF3"/>
    <w:rsid w:val="002E357B"/>
    <w:rsid w:val="002E566A"/>
    <w:rsid w:val="002E56DD"/>
    <w:rsid w:val="002E711F"/>
    <w:rsid w:val="002E77A8"/>
    <w:rsid w:val="002F0DAC"/>
    <w:rsid w:val="002F15D9"/>
    <w:rsid w:val="002F203A"/>
    <w:rsid w:val="002F3256"/>
    <w:rsid w:val="002F4146"/>
    <w:rsid w:val="002F4D8A"/>
    <w:rsid w:val="002F50ED"/>
    <w:rsid w:val="002F7840"/>
    <w:rsid w:val="00303F1F"/>
    <w:rsid w:val="00304795"/>
    <w:rsid w:val="003047E1"/>
    <w:rsid w:val="00314804"/>
    <w:rsid w:val="003161CF"/>
    <w:rsid w:val="00320B8B"/>
    <w:rsid w:val="003214D9"/>
    <w:rsid w:val="003226FA"/>
    <w:rsid w:val="0032359E"/>
    <w:rsid w:val="00323BDD"/>
    <w:rsid w:val="0032452C"/>
    <w:rsid w:val="00326F04"/>
    <w:rsid w:val="003301A6"/>
    <w:rsid w:val="00330CB6"/>
    <w:rsid w:val="003343C0"/>
    <w:rsid w:val="0033487B"/>
    <w:rsid w:val="0034291E"/>
    <w:rsid w:val="00344099"/>
    <w:rsid w:val="003444E6"/>
    <w:rsid w:val="00345C28"/>
    <w:rsid w:val="003461F7"/>
    <w:rsid w:val="00347CD1"/>
    <w:rsid w:val="00350B96"/>
    <w:rsid w:val="003529DD"/>
    <w:rsid w:val="00353234"/>
    <w:rsid w:val="003541ED"/>
    <w:rsid w:val="00354361"/>
    <w:rsid w:val="0036064D"/>
    <w:rsid w:val="00363570"/>
    <w:rsid w:val="0036409A"/>
    <w:rsid w:val="0037132B"/>
    <w:rsid w:val="00371C6D"/>
    <w:rsid w:val="00373D87"/>
    <w:rsid w:val="00374A59"/>
    <w:rsid w:val="00376086"/>
    <w:rsid w:val="003776DA"/>
    <w:rsid w:val="00377718"/>
    <w:rsid w:val="00377743"/>
    <w:rsid w:val="003808EE"/>
    <w:rsid w:val="00380A5F"/>
    <w:rsid w:val="003836F5"/>
    <w:rsid w:val="003844FE"/>
    <w:rsid w:val="003847F5"/>
    <w:rsid w:val="00385282"/>
    <w:rsid w:val="003855EA"/>
    <w:rsid w:val="003857AB"/>
    <w:rsid w:val="00386CA1"/>
    <w:rsid w:val="00387900"/>
    <w:rsid w:val="00390459"/>
    <w:rsid w:val="00390858"/>
    <w:rsid w:val="00392995"/>
    <w:rsid w:val="00392F26"/>
    <w:rsid w:val="003973FD"/>
    <w:rsid w:val="00397D58"/>
    <w:rsid w:val="003A0929"/>
    <w:rsid w:val="003A5A8B"/>
    <w:rsid w:val="003A6F96"/>
    <w:rsid w:val="003A7D26"/>
    <w:rsid w:val="003B1CED"/>
    <w:rsid w:val="003B399A"/>
    <w:rsid w:val="003B4082"/>
    <w:rsid w:val="003B4CF3"/>
    <w:rsid w:val="003B53C0"/>
    <w:rsid w:val="003B70E4"/>
    <w:rsid w:val="003B7B56"/>
    <w:rsid w:val="003C19C1"/>
    <w:rsid w:val="003C28A1"/>
    <w:rsid w:val="003C3F14"/>
    <w:rsid w:val="003C3F2B"/>
    <w:rsid w:val="003C407E"/>
    <w:rsid w:val="003C4151"/>
    <w:rsid w:val="003C457A"/>
    <w:rsid w:val="003C537B"/>
    <w:rsid w:val="003C5962"/>
    <w:rsid w:val="003D0A76"/>
    <w:rsid w:val="003D1D07"/>
    <w:rsid w:val="003D4D1B"/>
    <w:rsid w:val="003D6613"/>
    <w:rsid w:val="003D7D6C"/>
    <w:rsid w:val="003E03E4"/>
    <w:rsid w:val="003E0D84"/>
    <w:rsid w:val="003E34C2"/>
    <w:rsid w:val="003E71C8"/>
    <w:rsid w:val="003E7333"/>
    <w:rsid w:val="003E7B0C"/>
    <w:rsid w:val="003F284C"/>
    <w:rsid w:val="003F40ED"/>
    <w:rsid w:val="003F60E0"/>
    <w:rsid w:val="003F6A74"/>
    <w:rsid w:val="004005CF"/>
    <w:rsid w:val="0040147F"/>
    <w:rsid w:val="00401B89"/>
    <w:rsid w:val="0040302A"/>
    <w:rsid w:val="00403112"/>
    <w:rsid w:val="00406227"/>
    <w:rsid w:val="004065A4"/>
    <w:rsid w:val="00406B79"/>
    <w:rsid w:val="00414793"/>
    <w:rsid w:val="00415900"/>
    <w:rsid w:val="00421CF3"/>
    <w:rsid w:val="00421D7A"/>
    <w:rsid w:val="00421D81"/>
    <w:rsid w:val="004220A2"/>
    <w:rsid w:val="004231B0"/>
    <w:rsid w:val="00423AC5"/>
    <w:rsid w:val="00425C5F"/>
    <w:rsid w:val="00430F4C"/>
    <w:rsid w:val="00433624"/>
    <w:rsid w:val="00433CAC"/>
    <w:rsid w:val="004359AC"/>
    <w:rsid w:val="0043707B"/>
    <w:rsid w:val="0044309C"/>
    <w:rsid w:val="00444D91"/>
    <w:rsid w:val="00445A1E"/>
    <w:rsid w:val="004518EC"/>
    <w:rsid w:val="00452502"/>
    <w:rsid w:val="00454D4B"/>
    <w:rsid w:val="00455BDB"/>
    <w:rsid w:val="004607D2"/>
    <w:rsid w:val="0046104E"/>
    <w:rsid w:val="00461AAA"/>
    <w:rsid w:val="00463E2E"/>
    <w:rsid w:val="00467DF5"/>
    <w:rsid w:val="00470121"/>
    <w:rsid w:val="004706AA"/>
    <w:rsid w:val="00471BF7"/>
    <w:rsid w:val="004739BF"/>
    <w:rsid w:val="00473EEF"/>
    <w:rsid w:val="00474D59"/>
    <w:rsid w:val="00475E83"/>
    <w:rsid w:val="004766D6"/>
    <w:rsid w:val="00480CCD"/>
    <w:rsid w:val="00480F73"/>
    <w:rsid w:val="00481C98"/>
    <w:rsid w:val="004871D2"/>
    <w:rsid w:val="00491053"/>
    <w:rsid w:val="0049124C"/>
    <w:rsid w:val="00496F77"/>
    <w:rsid w:val="00497DB7"/>
    <w:rsid w:val="004A2856"/>
    <w:rsid w:val="004A4CE1"/>
    <w:rsid w:val="004B2FDB"/>
    <w:rsid w:val="004B33A2"/>
    <w:rsid w:val="004B42CD"/>
    <w:rsid w:val="004B6385"/>
    <w:rsid w:val="004B6E71"/>
    <w:rsid w:val="004B73A7"/>
    <w:rsid w:val="004C0F43"/>
    <w:rsid w:val="004C15A5"/>
    <w:rsid w:val="004C1B48"/>
    <w:rsid w:val="004C28FF"/>
    <w:rsid w:val="004C2A4F"/>
    <w:rsid w:val="004C3F7F"/>
    <w:rsid w:val="004C418A"/>
    <w:rsid w:val="004C62C2"/>
    <w:rsid w:val="004C7E25"/>
    <w:rsid w:val="004D2122"/>
    <w:rsid w:val="004D2480"/>
    <w:rsid w:val="004D4FA9"/>
    <w:rsid w:val="004D6052"/>
    <w:rsid w:val="004D61E3"/>
    <w:rsid w:val="004D6587"/>
    <w:rsid w:val="004D75BC"/>
    <w:rsid w:val="004E1A4C"/>
    <w:rsid w:val="004E2CD2"/>
    <w:rsid w:val="004E30EC"/>
    <w:rsid w:val="004E342C"/>
    <w:rsid w:val="004E3464"/>
    <w:rsid w:val="004E5014"/>
    <w:rsid w:val="004E6651"/>
    <w:rsid w:val="004E6DED"/>
    <w:rsid w:val="004F00C7"/>
    <w:rsid w:val="004F17EB"/>
    <w:rsid w:val="004F20F3"/>
    <w:rsid w:val="004F20FE"/>
    <w:rsid w:val="004F2D8B"/>
    <w:rsid w:val="004F512D"/>
    <w:rsid w:val="004F78CB"/>
    <w:rsid w:val="00502C1F"/>
    <w:rsid w:val="00503CDE"/>
    <w:rsid w:val="00512673"/>
    <w:rsid w:val="00513580"/>
    <w:rsid w:val="00515B27"/>
    <w:rsid w:val="00515D75"/>
    <w:rsid w:val="00516614"/>
    <w:rsid w:val="005168A3"/>
    <w:rsid w:val="005179D8"/>
    <w:rsid w:val="00517C96"/>
    <w:rsid w:val="00517D38"/>
    <w:rsid w:val="005209E0"/>
    <w:rsid w:val="00521E94"/>
    <w:rsid w:val="00522C1E"/>
    <w:rsid w:val="00523AC4"/>
    <w:rsid w:val="00524D6A"/>
    <w:rsid w:val="00525DE2"/>
    <w:rsid w:val="005267C9"/>
    <w:rsid w:val="00526F21"/>
    <w:rsid w:val="005276ED"/>
    <w:rsid w:val="005279EE"/>
    <w:rsid w:val="00527BAB"/>
    <w:rsid w:val="005312EA"/>
    <w:rsid w:val="00535415"/>
    <w:rsid w:val="005369E0"/>
    <w:rsid w:val="00540279"/>
    <w:rsid w:val="00541FF5"/>
    <w:rsid w:val="005435EF"/>
    <w:rsid w:val="00545C64"/>
    <w:rsid w:val="00547C7E"/>
    <w:rsid w:val="00551414"/>
    <w:rsid w:val="005523B5"/>
    <w:rsid w:val="00552ADA"/>
    <w:rsid w:val="00553E27"/>
    <w:rsid w:val="00554631"/>
    <w:rsid w:val="0055564F"/>
    <w:rsid w:val="00555A7A"/>
    <w:rsid w:val="0055633D"/>
    <w:rsid w:val="00557239"/>
    <w:rsid w:val="005604F8"/>
    <w:rsid w:val="00561290"/>
    <w:rsid w:val="00561388"/>
    <w:rsid w:val="00561A2F"/>
    <w:rsid w:val="00561B7A"/>
    <w:rsid w:val="00561E76"/>
    <w:rsid w:val="00562CD9"/>
    <w:rsid w:val="005641F1"/>
    <w:rsid w:val="00567188"/>
    <w:rsid w:val="00570C8C"/>
    <w:rsid w:val="005719A3"/>
    <w:rsid w:val="005744BB"/>
    <w:rsid w:val="0057689F"/>
    <w:rsid w:val="00576A3B"/>
    <w:rsid w:val="00576D39"/>
    <w:rsid w:val="00582171"/>
    <w:rsid w:val="00582DBA"/>
    <w:rsid w:val="005831EB"/>
    <w:rsid w:val="005832E2"/>
    <w:rsid w:val="00584FCA"/>
    <w:rsid w:val="00585877"/>
    <w:rsid w:val="005864F4"/>
    <w:rsid w:val="005868AD"/>
    <w:rsid w:val="00586911"/>
    <w:rsid w:val="00586DDD"/>
    <w:rsid w:val="00587358"/>
    <w:rsid w:val="00587A91"/>
    <w:rsid w:val="005911CA"/>
    <w:rsid w:val="00593197"/>
    <w:rsid w:val="00593B15"/>
    <w:rsid w:val="00594B04"/>
    <w:rsid w:val="0059517B"/>
    <w:rsid w:val="00595B8E"/>
    <w:rsid w:val="00595F0F"/>
    <w:rsid w:val="00596662"/>
    <w:rsid w:val="005A0B51"/>
    <w:rsid w:val="005A1A5F"/>
    <w:rsid w:val="005A2309"/>
    <w:rsid w:val="005A2F80"/>
    <w:rsid w:val="005A49B1"/>
    <w:rsid w:val="005A4B03"/>
    <w:rsid w:val="005A668E"/>
    <w:rsid w:val="005A66CA"/>
    <w:rsid w:val="005A6C9B"/>
    <w:rsid w:val="005B0C2E"/>
    <w:rsid w:val="005B0F27"/>
    <w:rsid w:val="005B2783"/>
    <w:rsid w:val="005B3C59"/>
    <w:rsid w:val="005B4987"/>
    <w:rsid w:val="005B50DC"/>
    <w:rsid w:val="005B5DF5"/>
    <w:rsid w:val="005B5F91"/>
    <w:rsid w:val="005B65A8"/>
    <w:rsid w:val="005C01E7"/>
    <w:rsid w:val="005C2184"/>
    <w:rsid w:val="005C360C"/>
    <w:rsid w:val="005C596B"/>
    <w:rsid w:val="005C6045"/>
    <w:rsid w:val="005C6CC0"/>
    <w:rsid w:val="005C7ADC"/>
    <w:rsid w:val="005D09C6"/>
    <w:rsid w:val="005D18A5"/>
    <w:rsid w:val="005D2C89"/>
    <w:rsid w:val="005D47D5"/>
    <w:rsid w:val="005D50B5"/>
    <w:rsid w:val="005D6698"/>
    <w:rsid w:val="005D68E4"/>
    <w:rsid w:val="005D69C3"/>
    <w:rsid w:val="005E099F"/>
    <w:rsid w:val="005E293D"/>
    <w:rsid w:val="005E2E4E"/>
    <w:rsid w:val="005E636D"/>
    <w:rsid w:val="005E7A4F"/>
    <w:rsid w:val="005E7AF3"/>
    <w:rsid w:val="005F0332"/>
    <w:rsid w:val="005F0F57"/>
    <w:rsid w:val="005F2AEA"/>
    <w:rsid w:val="005F3C99"/>
    <w:rsid w:val="005F3CA8"/>
    <w:rsid w:val="005F476D"/>
    <w:rsid w:val="005F66EA"/>
    <w:rsid w:val="005F6F7C"/>
    <w:rsid w:val="005F7747"/>
    <w:rsid w:val="00600639"/>
    <w:rsid w:val="006015AF"/>
    <w:rsid w:val="006036CA"/>
    <w:rsid w:val="00603AE1"/>
    <w:rsid w:val="00604FBE"/>
    <w:rsid w:val="00605686"/>
    <w:rsid w:val="00606C03"/>
    <w:rsid w:val="00607854"/>
    <w:rsid w:val="00610D3F"/>
    <w:rsid w:val="00611983"/>
    <w:rsid w:val="00614983"/>
    <w:rsid w:val="0061523B"/>
    <w:rsid w:val="00620138"/>
    <w:rsid w:val="00621DF4"/>
    <w:rsid w:val="006237F8"/>
    <w:rsid w:val="00623BC5"/>
    <w:rsid w:val="00623F44"/>
    <w:rsid w:val="006257BD"/>
    <w:rsid w:val="00625986"/>
    <w:rsid w:val="00630BC9"/>
    <w:rsid w:val="00630C1B"/>
    <w:rsid w:val="00632AA7"/>
    <w:rsid w:val="00633239"/>
    <w:rsid w:val="00634926"/>
    <w:rsid w:val="00635EF9"/>
    <w:rsid w:val="00637AF0"/>
    <w:rsid w:val="00637BF6"/>
    <w:rsid w:val="00637EFC"/>
    <w:rsid w:val="00640274"/>
    <w:rsid w:val="006405EA"/>
    <w:rsid w:val="006410A7"/>
    <w:rsid w:val="00641A0F"/>
    <w:rsid w:val="006422A8"/>
    <w:rsid w:val="006504A3"/>
    <w:rsid w:val="0065111C"/>
    <w:rsid w:val="006520FB"/>
    <w:rsid w:val="006522EA"/>
    <w:rsid w:val="00655382"/>
    <w:rsid w:val="00657FF7"/>
    <w:rsid w:val="00660C8C"/>
    <w:rsid w:val="00660E34"/>
    <w:rsid w:val="00660FA3"/>
    <w:rsid w:val="006628C9"/>
    <w:rsid w:val="006654BC"/>
    <w:rsid w:val="006664D3"/>
    <w:rsid w:val="00666CB3"/>
    <w:rsid w:val="00667973"/>
    <w:rsid w:val="006707DF"/>
    <w:rsid w:val="006727ED"/>
    <w:rsid w:val="00674148"/>
    <w:rsid w:val="00677B7B"/>
    <w:rsid w:val="00677CC1"/>
    <w:rsid w:val="00682F58"/>
    <w:rsid w:val="0068375C"/>
    <w:rsid w:val="00683819"/>
    <w:rsid w:val="006906D7"/>
    <w:rsid w:val="00690EC9"/>
    <w:rsid w:val="00692C32"/>
    <w:rsid w:val="00695469"/>
    <w:rsid w:val="00695C28"/>
    <w:rsid w:val="00695C7D"/>
    <w:rsid w:val="0069752D"/>
    <w:rsid w:val="00697F1E"/>
    <w:rsid w:val="006A03C0"/>
    <w:rsid w:val="006A6749"/>
    <w:rsid w:val="006A7B22"/>
    <w:rsid w:val="006B0496"/>
    <w:rsid w:val="006B118F"/>
    <w:rsid w:val="006B3192"/>
    <w:rsid w:val="006B524D"/>
    <w:rsid w:val="006B6F93"/>
    <w:rsid w:val="006B76A5"/>
    <w:rsid w:val="006C0A69"/>
    <w:rsid w:val="006C1255"/>
    <w:rsid w:val="006C1C57"/>
    <w:rsid w:val="006C2DC9"/>
    <w:rsid w:val="006C3036"/>
    <w:rsid w:val="006C53F9"/>
    <w:rsid w:val="006D14B9"/>
    <w:rsid w:val="006D20F8"/>
    <w:rsid w:val="006D5273"/>
    <w:rsid w:val="006D5B92"/>
    <w:rsid w:val="006D5D87"/>
    <w:rsid w:val="006D7118"/>
    <w:rsid w:val="006D74D0"/>
    <w:rsid w:val="006E2790"/>
    <w:rsid w:val="006E2F4F"/>
    <w:rsid w:val="006E573B"/>
    <w:rsid w:val="006E5B84"/>
    <w:rsid w:val="006E6CEB"/>
    <w:rsid w:val="006E6FD7"/>
    <w:rsid w:val="006E770C"/>
    <w:rsid w:val="006F2E6E"/>
    <w:rsid w:val="006F42F6"/>
    <w:rsid w:val="006F4A04"/>
    <w:rsid w:val="006F5575"/>
    <w:rsid w:val="006F5E2A"/>
    <w:rsid w:val="006F601A"/>
    <w:rsid w:val="006F6579"/>
    <w:rsid w:val="006F7C03"/>
    <w:rsid w:val="007025A6"/>
    <w:rsid w:val="007028D6"/>
    <w:rsid w:val="007054E6"/>
    <w:rsid w:val="0070628E"/>
    <w:rsid w:val="00706899"/>
    <w:rsid w:val="00707BB3"/>
    <w:rsid w:val="00707BBF"/>
    <w:rsid w:val="00712C1B"/>
    <w:rsid w:val="00712DB0"/>
    <w:rsid w:val="00713E0E"/>
    <w:rsid w:val="00714AB8"/>
    <w:rsid w:val="007155DB"/>
    <w:rsid w:val="007204ED"/>
    <w:rsid w:val="00720CC9"/>
    <w:rsid w:val="00721BE0"/>
    <w:rsid w:val="007241E0"/>
    <w:rsid w:val="00725813"/>
    <w:rsid w:val="0072690D"/>
    <w:rsid w:val="00730F1D"/>
    <w:rsid w:val="007312C5"/>
    <w:rsid w:val="00731A4C"/>
    <w:rsid w:val="00732800"/>
    <w:rsid w:val="00732845"/>
    <w:rsid w:val="007338A4"/>
    <w:rsid w:val="007347E4"/>
    <w:rsid w:val="00736D71"/>
    <w:rsid w:val="0073748F"/>
    <w:rsid w:val="007420CD"/>
    <w:rsid w:val="00742413"/>
    <w:rsid w:val="00744BA1"/>
    <w:rsid w:val="00744D8D"/>
    <w:rsid w:val="007451F6"/>
    <w:rsid w:val="00745234"/>
    <w:rsid w:val="00747150"/>
    <w:rsid w:val="007475DA"/>
    <w:rsid w:val="00750490"/>
    <w:rsid w:val="00753267"/>
    <w:rsid w:val="00761C28"/>
    <w:rsid w:val="00761E48"/>
    <w:rsid w:val="00763E3B"/>
    <w:rsid w:val="0076707D"/>
    <w:rsid w:val="00772066"/>
    <w:rsid w:val="0077220E"/>
    <w:rsid w:val="0077432C"/>
    <w:rsid w:val="0077518E"/>
    <w:rsid w:val="007763BF"/>
    <w:rsid w:val="0077693A"/>
    <w:rsid w:val="00777B40"/>
    <w:rsid w:val="0078049B"/>
    <w:rsid w:val="00781184"/>
    <w:rsid w:val="00782B7F"/>
    <w:rsid w:val="00786C5B"/>
    <w:rsid w:val="00787214"/>
    <w:rsid w:val="00790EA6"/>
    <w:rsid w:val="00793408"/>
    <w:rsid w:val="00794951"/>
    <w:rsid w:val="00794C17"/>
    <w:rsid w:val="007A253E"/>
    <w:rsid w:val="007B212E"/>
    <w:rsid w:val="007B4775"/>
    <w:rsid w:val="007B47C8"/>
    <w:rsid w:val="007B6B3F"/>
    <w:rsid w:val="007C2755"/>
    <w:rsid w:val="007C517B"/>
    <w:rsid w:val="007C5270"/>
    <w:rsid w:val="007D0BC8"/>
    <w:rsid w:val="007D0C54"/>
    <w:rsid w:val="007D367A"/>
    <w:rsid w:val="007D62A3"/>
    <w:rsid w:val="007D63A4"/>
    <w:rsid w:val="007E0483"/>
    <w:rsid w:val="007E2AFF"/>
    <w:rsid w:val="007E35A8"/>
    <w:rsid w:val="007F22B2"/>
    <w:rsid w:val="007F4C24"/>
    <w:rsid w:val="007F67B6"/>
    <w:rsid w:val="007F6ABB"/>
    <w:rsid w:val="00801C84"/>
    <w:rsid w:val="008038F3"/>
    <w:rsid w:val="00805596"/>
    <w:rsid w:val="008074AF"/>
    <w:rsid w:val="00807ABB"/>
    <w:rsid w:val="008103F8"/>
    <w:rsid w:val="008117B4"/>
    <w:rsid w:val="00812B3E"/>
    <w:rsid w:val="00814479"/>
    <w:rsid w:val="008157B7"/>
    <w:rsid w:val="00817046"/>
    <w:rsid w:val="0081744A"/>
    <w:rsid w:val="008175AD"/>
    <w:rsid w:val="00820005"/>
    <w:rsid w:val="00821328"/>
    <w:rsid w:val="00823653"/>
    <w:rsid w:val="008244E2"/>
    <w:rsid w:val="00827398"/>
    <w:rsid w:val="008302D5"/>
    <w:rsid w:val="0083318D"/>
    <w:rsid w:val="00833600"/>
    <w:rsid w:val="00834726"/>
    <w:rsid w:val="00834D13"/>
    <w:rsid w:val="008353F1"/>
    <w:rsid w:val="00836992"/>
    <w:rsid w:val="008371B6"/>
    <w:rsid w:val="00841585"/>
    <w:rsid w:val="0084327A"/>
    <w:rsid w:val="008438B9"/>
    <w:rsid w:val="00843C8C"/>
    <w:rsid w:val="00852363"/>
    <w:rsid w:val="00854E4A"/>
    <w:rsid w:val="0085531A"/>
    <w:rsid w:val="00856B3D"/>
    <w:rsid w:val="00857009"/>
    <w:rsid w:val="00860354"/>
    <w:rsid w:val="0086317C"/>
    <w:rsid w:val="00864963"/>
    <w:rsid w:val="00871852"/>
    <w:rsid w:val="00872CA6"/>
    <w:rsid w:val="0087683B"/>
    <w:rsid w:val="0087767D"/>
    <w:rsid w:val="00877725"/>
    <w:rsid w:val="00880844"/>
    <w:rsid w:val="00880E4B"/>
    <w:rsid w:val="008810FD"/>
    <w:rsid w:val="00884457"/>
    <w:rsid w:val="00890E43"/>
    <w:rsid w:val="00891CE8"/>
    <w:rsid w:val="00892C6D"/>
    <w:rsid w:val="00893318"/>
    <w:rsid w:val="00894ABC"/>
    <w:rsid w:val="00894CD0"/>
    <w:rsid w:val="00894DD5"/>
    <w:rsid w:val="00896725"/>
    <w:rsid w:val="00896745"/>
    <w:rsid w:val="008A0A7C"/>
    <w:rsid w:val="008A0E16"/>
    <w:rsid w:val="008A33E1"/>
    <w:rsid w:val="008A35D1"/>
    <w:rsid w:val="008A5771"/>
    <w:rsid w:val="008B1933"/>
    <w:rsid w:val="008B39F6"/>
    <w:rsid w:val="008B48C6"/>
    <w:rsid w:val="008B5086"/>
    <w:rsid w:val="008B6265"/>
    <w:rsid w:val="008B7795"/>
    <w:rsid w:val="008B78DE"/>
    <w:rsid w:val="008C0421"/>
    <w:rsid w:val="008C1210"/>
    <w:rsid w:val="008C1C1C"/>
    <w:rsid w:val="008C1E0A"/>
    <w:rsid w:val="008C27FA"/>
    <w:rsid w:val="008C46D8"/>
    <w:rsid w:val="008C62B7"/>
    <w:rsid w:val="008D1E30"/>
    <w:rsid w:val="008D2744"/>
    <w:rsid w:val="008D2F38"/>
    <w:rsid w:val="008D4E1D"/>
    <w:rsid w:val="008D540F"/>
    <w:rsid w:val="008D5564"/>
    <w:rsid w:val="008D5EA0"/>
    <w:rsid w:val="008D7B88"/>
    <w:rsid w:val="008E051D"/>
    <w:rsid w:val="008E1025"/>
    <w:rsid w:val="008E1D10"/>
    <w:rsid w:val="008E1DCA"/>
    <w:rsid w:val="008E2E5E"/>
    <w:rsid w:val="008E343D"/>
    <w:rsid w:val="008E3FEE"/>
    <w:rsid w:val="008E4637"/>
    <w:rsid w:val="008E53FE"/>
    <w:rsid w:val="008E7132"/>
    <w:rsid w:val="008E75E7"/>
    <w:rsid w:val="008E78A8"/>
    <w:rsid w:val="008F00DB"/>
    <w:rsid w:val="008F1D23"/>
    <w:rsid w:val="008F2088"/>
    <w:rsid w:val="008F21EE"/>
    <w:rsid w:val="008F2495"/>
    <w:rsid w:val="008F3550"/>
    <w:rsid w:val="008F36B0"/>
    <w:rsid w:val="008F39E2"/>
    <w:rsid w:val="008F662D"/>
    <w:rsid w:val="008F7CF0"/>
    <w:rsid w:val="00900D49"/>
    <w:rsid w:val="00902B0B"/>
    <w:rsid w:val="00902E38"/>
    <w:rsid w:val="00906A26"/>
    <w:rsid w:val="00907926"/>
    <w:rsid w:val="009115EA"/>
    <w:rsid w:val="009134FA"/>
    <w:rsid w:val="00915218"/>
    <w:rsid w:val="009177C5"/>
    <w:rsid w:val="00917D74"/>
    <w:rsid w:val="009206C5"/>
    <w:rsid w:val="0092118B"/>
    <w:rsid w:val="009223EE"/>
    <w:rsid w:val="00922C8C"/>
    <w:rsid w:val="00922D38"/>
    <w:rsid w:val="00922E08"/>
    <w:rsid w:val="009327D5"/>
    <w:rsid w:val="0093451A"/>
    <w:rsid w:val="009372F1"/>
    <w:rsid w:val="0094028D"/>
    <w:rsid w:val="009419CC"/>
    <w:rsid w:val="00942810"/>
    <w:rsid w:val="0094367B"/>
    <w:rsid w:val="00944E41"/>
    <w:rsid w:val="009452D5"/>
    <w:rsid w:val="00945C5A"/>
    <w:rsid w:val="00945F78"/>
    <w:rsid w:val="0095104F"/>
    <w:rsid w:val="00953076"/>
    <w:rsid w:val="009532FD"/>
    <w:rsid w:val="00953E41"/>
    <w:rsid w:val="0095454A"/>
    <w:rsid w:val="00954749"/>
    <w:rsid w:val="009573D7"/>
    <w:rsid w:val="009602A3"/>
    <w:rsid w:val="009665C6"/>
    <w:rsid w:val="009675CA"/>
    <w:rsid w:val="0097075F"/>
    <w:rsid w:val="00970993"/>
    <w:rsid w:val="00970A3E"/>
    <w:rsid w:val="00971764"/>
    <w:rsid w:val="00972CE8"/>
    <w:rsid w:val="0097395B"/>
    <w:rsid w:val="00974C60"/>
    <w:rsid w:val="009771F7"/>
    <w:rsid w:val="00981423"/>
    <w:rsid w:val="0098152A"/>
    <w:rsid w:val="00981B76"/>
    <w:rsid w:val="0098312C"/>
    <w:rsid w:val="009860B1"/>
    <w:rsid w:val="00986C45"/>
    <w:rsid w:val="009907AD"/>
    <w:rsid w:val="00991F48"/>
    <w:rsid w:val="00992A3F"/>
    <w:rsid w:val="00994E6B"/>
    <w:rsid w:val="00997EFF"/>
    <w:rsid w:val="009A026C"/>
    <w:rsid w:val="009A0DC3"/>
    <w:rsid w:val="009A10DF"/>
    <w:rsid w:val="009A2854"/>
    <w:rsid w:val="009A2D72"/>
    <w:rsid w:val="009A32E2"/>
    <w:rsid w:val="009A331C"/>
    <w:rsid w:val="009A353B"/>
    <w:rsid w:val="009A3D9C"/>
    <w:rsid w:val="009A4D84"/>
    <w:rsid w:val="009A52DF"/>
    <w:rsid w:val="009A76F7"/>
    <w:rsid w:val="009A7785"/>
    <w:rsid w:val="009A78F9"/>
    <w:rsid w:val="009B0A6E"/>
    <w:rsid w:val="009B0E78"/>
    <w:rsid w:val="009B29B8"/>
    <w:rsid w:val="009B47A1"/>
    <w:rsid w:val="009B4C5E"/>
    <w:rsid w:val="009B76D4"/>
    <w:rsid w:val="009C113A"/>
    <w:rsid w:val="009C1595"/>
    <w:rsid w:val="009C19FC"/>
    <w:rsid w:val="009C2A68"/>
    <w:rsid w:val="009C3937"/>
    <w:rsid w:val="009C4364"/>
    <w:rsid w:val="009C521C"/>
    <w:rsid w:val="009C60EB"/>
    <w:rsid w:val="009C6AC6"/>
    <w:rsid w:val="009C7089"/>
    <w:rsid w:val="009C76A9"/>
    <w:rsid w:val="009D16D4"/>
    <w:rsid w:val="009D34CD"/>
    <w:rsid w:val="009D798B"/>
    <w:rsid w:val="009E1CC1"/>
    <w:rsid w:val="009E2293"/>
    <w:rsid w:val="009E29C1"/>
    <w:rsid w:val="009E5B88"/>
    <w:rsid w:val="009E6A34"/>
    <w:rsid w:val="009E72A5"/>
    <w:rsid w:val="009F0C4D"/>
    <w:rsid w:val="009F369F"/>
    <w:rsid w:val="009F3B85"/>
    <w:rsid w:val="009F3EBC"/>
    <w:rsid w:val="009F5060"/>
    <w:rsid w:val="009F5FCE"/>
    <w:rsid w:val="009F6EC1"/>
    <w:rsid w:val="009F747F"/>
    <w:rsid w:val="00A00A14"/>
    <w:rsid w:val="00A00CBE"/>
    <w:rsid w:val="00A1206D"/>
    <w:rsid w:val="00A1267F"/>
    <w:rsid w:val="00A12E45"/>
    <w:rsid w:val="00A12FA3"/>
    <w:rsid w:val="00A142C2"/>
    <w:rsid w:val="00A1436D"/>
    <w:rsid w:val="00A143A5"/>
    <w:rsid w:val="00A1486D"/>
    <w:rsid w:val="00A148B0"/>
    <w:rsid w:val="00A155CC"/>
    <w:rsid w:val="00A159EE"/>
    <w:rsid w:val="00A17EC7"/>
    <w:rsid w:val="00A20D1A"/>
    <w:rsid w:val="00A221C6"/>
    <w:rsid w:val="00A2740E"/>
    <w:rsid w:val="00A30657"/>
    <w:rsid w:val="00A310F5"/>
    <w:rsid w:val="00A3147A"/>
    <w:rsid w:val="00A35BEE"/>
    <w:rsid w:val="00A36017"/>
    <w:rsid w:val="00A3649F"/>
    <w:rsid w:val="00A37781"/>
    <w:rsid w:val="00A37B0A"/>
    <w:rsid w:val="00A40645"/>
    <w:rsid w:val="00A42182"/>
    <w:rsid w:val="00A44C37"/>
    <w:rsid w:val="00A45B79"/>
    <w:rsid w:val="00A47CAF"/>
    <w:rsid w:val="00A50176"/>
    <w:rsid w:val="00A50B0B"/>
    <w:rsid w:val="00A51349"/>
    <w:rsid w:val="00A52211"/>
    <w:rsid w:val="00A52D7F"/>
    <w:rsid w:val="00A53349"/>
    <w:rsid w:val="00A53F5A"/>
    <w:rsid w:val="00A54E19"/>
    <w:rsid w:val="00A55016"/>
    <w:rsid w:val="00A5645A"/>
    <w:rsid w:val="00A5742E"/>
    <w:rsid w:val="00A613CA"/>
    <w:rsid w:val="00A629A5"/>
    <w:rsid w:val="00A63832"/>
    <w:rsid w:val="00A644E3"/>
    <w:rsid w:val="00A64638"/>
    <w:rsid w:val="00A655DE"/>
    <w:rsid w:val="00A72DA1"/>
    <w:rsid w:val="00A755E9"/>
    <w:rsid w:val="00A76663"/>
    <w:rsid w:val="00A7761E"/>
    <w:rsid w:val="00A81DDA"/>
    <w:rsid w:val="00A83C0B"/>
    <w:rsid w:val="00A84E30"/>
    <w:rsid w:val="00A84E5C"/>
    <w:rsid w:val="00A860DA"/>
    <w:rsid w:val="00A86AC7"/>
    <w:rsid w:val="00A86AE2"/>
    <w:rsid w:val="00A9186D"/>
    <w:rsid w:val="00A926B4"/>
    <w:rsid w:val="00A92BDC"/>
    <w:rsid w:val="00A9390E"/>
    <w:rsid w:val="00A9414C"/>
    <w:rsid w:val="00A969B0"/>
    <w:rsid w:val="00AA20DE"/>
    <w:rsid w:val="00AA229B"/>
    <w:rsid w:val="00AA23F2"/>
    <w:rsid w:val="00AA2820"/>
    <w:rsid w:val="00AA38C0"/>
    <w:rsid w:val="00AA4A3F"/>
    <w:rsid w:val="00AA5058"/>
    <w:rsid w:val="00AA7A20"/>
    <w:rsid w:val="00AB1EA3"/>
    <w:rsid w:val="00AB2130"/>
    <w:rsid w:val="00AB2307"/>
    <w:rsid w:val="00AB26A5"/>
    <w:rsid w:val="00AB3D7E"/>
    <w:rsid w:val="00AB403F"/>
    <w:rsid w:val="00AB5176"/>
    <w:rsid w:val="00AB7BA1"/>
    <w:rsid w:val="00AB7BFB"/>
    <w:rsid w:val="00AC2044"/>
    <w:rsid w:val="00AC229C"/>
    <w:rsid w:val="00AC2A4A"/>
    <w:rsid w:val="00AC411D"/>
    <w:rsid w:val="00AC48D0"/>
    <w:rsid w:val="00AC6529"/>
    <w:rsid w:val="00AC6DC8"/>
    <w:rsid w:val="00AD0629"/>
    <w:rsid w:val="00AD27B0"/>
    <w:rsid w:val="00AD2BAA"/>
    <w:rsid w:val="00AD3F39"/>
    <w:rsid w:val="00AD6613"/>
    <w:rsid w:val="00AD6ADB"/>
    <w:rsid w:val="00AE05E5"/>
    <w:rsid w:val="00AE1BE3"/>
    <w:rsid w:val="00AE3739"/>
    <w:rsid w:val="00AE5715"/>
    <w:rsid w:val="00AE6449"/>
    <w:rsid w:val="00AE6BBB"/>
    <w:rsid w:val="00AE6CB4"/>
    <w:rsid w:val="00AE7187"/>
    <w:rsid w:val="00AE750A"/>
    <w:rsid w:val="00AF40FD"/>
    <w:rsid w:val="00AF731D"/>
    <w:rsid w:val="00B003C5"/>
    <w:rsid w:val="00B0528F"/>
    <w:rsid w:val="00B05A38"/>
    <w:rsid w:val="00B0631B"/>
    <w:rsid w:val="00B065E8"/>
    <w:rsid w:val="00B06CEB"/>
    <w:rsid w:val="00B10EC9"/>
    <w:rsid w:val="00B144C3"/>
    <w:rsid w:val="00B14805"/>
    <w:rsid w:val="00B1501F"/>
    <w:rsid w:val="00B16CE0"/>
    <w:rsid w:val="00B178DF"/>
    <w:rsid w:val="00B2410E"/>
    <w:rsid w:val="00B33387"/>
    <w:rsid w:val="00B34290"/>
    <w:rsid w:val="00B3633C"/>
    <w:rsid w:val="00B376CB"/>
    <w:rsid w:val="00B378E1"/>
    <w:rsid w:val="00B37CCB"/>
    <w:rsid w:val="00B40FFB"/>
    <w:rsid w:val="00B41799"/>
    <w:rsid w:val="00B4193D"/>
    <w:rsid w:val="00B44833"/>
    <w:rsid w:val="00B46484"/>
    <w:rsid w:val="00B51B62"/>
    <w:rsid w:val="00B5312C"/>
    <w:rsid w:val="00B5346A"/>
    <w:rsid w:val="00B53B16"/>
    <w:rsid w:val="00B53D74"/>
    <w:rsid w:val="00B558AE"/>
    <w:rsid w:val="00B55C0D"/>
    <w:rsid w:val="00B56A45"/>
    <w:rsid w:val="00B57EDF"/>
    <w:rsid w:val="00B60192"/>
    <w:rsid w:val="00B60BE1"/>
    <w:rsid w:val="00B61364"/>
    <w:rsid w:val="00B6252E"/>
    <w:rsid w:val="00B63444"/>
    <w:rsid w:val="00B63510"/>
    <w:rsid w:val="00B648F2"/>
    <w:rsid w:val="00B64BB2"/>
    <w:rsid w:val="00B66523"/>
    <w:rsid w:val="00B665FA"/>
    <w:rsid w:val="00B67BF4"/>
    <w:rsid w:val="00B72B65"/>
    <w:rsid w:val="00B72C74"/>
    <w:rsid w:val="00B73E49"/>
    <w:rsid w:val="00B76E60"/>
    <w:rsid w:val="00B7703E"/>
    <w:rsid w:val="00B77856"/>
    <w:rsid w:val="00B77C8C"/>
    <w:rsid w:val="00B80273"/>
    <w:rsid w:val="00B840A5"/>
    <w:rsid w:val="00B87B54"/>
    <w:rsid w:val="00B95A9E"/>
    <w:rsid w:val="00B9625E"/>
    <w:rsid w:val="00BA0C39"/>
    <w:rsid w:val="00BA2ECA"/>
    <w:rsid w:val="00BA32D0"/>
    <w:rsid w:val="00BA45F9"/>
    <w:rsid w:val="00BA54F7"/>
    <w:rsid w:val="00BB0489"/>
    <w:rsid w:val="00BB0672"/>
    <w:rsid w:val="00BB299E"/>
    <w:rsid w:val="00BB2C15"/>
    <w:rsid w:val="00BB2DDA"/>
    <w:rsid w:val="00BB3DB9"/>
    <w:rsid w:val="00BB445C"/>
    <w:rsid w:val="00BB5D68"/>
    <w:rsid w:val="00BB7709"/>
    <w:rsid w:val="00BC0FA3"/>
    <w:rsid w:val="00BC2F4E"/>
    <w:rsid w:val="00BC4557"/>
    <w:rsid w:val="00BC45E3"/>
    <w:rsid w:val="00BC5F55"/>
    <w:rsid w:val="00BD1F2B"/>
    <w:rsid w:val="00BD1FA0"/>
    <w:rsid w:val="00BD3539"/>
    <w:rsid w:val="00BD5379"/>
    <w:rsid w:val="00BD6436"/>
    <w:rsid w:val="00BD6EB0"/>
    <w:rsid w:val="00BE0D48"/>
    <w:rsid w:val="00BE42E0"/>
    <w:rsid w:val="00BE54FF"/>
    <w:rsid w:val="00BE6A8B"/>
    <w:rsid w:val="00BE7043"/>
    <w:rsid w:val="00BE7354"/>
    <w:rsid w:val="00BF3212"/>
    <w:rsid w:val="00BF5667"/>
    <w:rsid w:val="00BF620D"/>
    <w:rsid w:val="00BF6B38"/>
    <w:rsid w:val="00C0150B"/>
    <w:rsid w:val="00C01FCF"/>
    <w:rsid w:val="00C047FF"/>
    <w:rsid w:val="00C053A6"/>
    <w:rsid w:val="00C11D98"/>
    <w:rsid w:val="00C13D97"/>
    <w:rsid w:val="00C152D6"/>
    <w:rsid w:val="00C172D8"/>
    <w:rsid w:val="00C17CA1"/>
    <w:rsid w:val="00C22234"/>
    <w:rsid w:val="00C22ECD"/>
    <w:rsid w:val="00C264E0"/>
    <w:rsid w:val="00C266AA"/>
    <w:rsid w:val="00C2763A"/>
    <w:rsid w:val="00C303E6"/>
    <w:rsid w:val="00C30B08"/>
    <w:rsid w:val="00C321B3"/>
    <w:rsid w:val="00C40F52"/>
    <w:rsid w:val="00C41B1D"/>
    <w:rsid w:val="00C428F4"/>
    <w:rsid w:val="00C42D48"/>
    <w:rsid w:val="00C42DC0"/>
    <w:rsid w:val="00C43423"/>
    <w:rsid w:val="00C43826"/>
    <w:rsid w:val="00C4560D"/>
    <w:rsid w:val="00C46F82"/>
    <w:rsid w:val="00C500AF"/>
    <w:rsid w:val="00C50EB8"/>
    <w:rsid w:val="00C51730"/>
    <w:rsid w:val="00C51EE7"/>
    <w:rsid w:val="00C53287"/>
    <w:rsid w:val="00C535AD"/>
    <w:rsid w:val="00C54AB1"/>
    <w:rsid w:val="00C5580B"/>
    <w:rsid w:val="00C64E36"/>
    <w:rsid w:val="00C6502C"/>
    <w:rsid w:val="00C65793"/>
    <w:rsid w:val="00C65A01"/>
    <w:rsid w:val="00C73FA2"/>
    <w:rsid w:val="00C75816"/>
    <w:rsid w:val="00C76F1E"/>
    <w:rsid w:val="00C76F4B"/>
    <w:rsid w:val="00C778AA"/>
    <w:rsid w:val="00C80A73"/>
    <w:rsid w:val="00C83625"/>
    <w:rsid w:val="00C83C20"/>
    <w:rsid w:val="00C83ED5"/>
    <w:rsid w:val="00C840BB"/>
    <w:rsid w:val="00C846A6"/>
    <w:rsid w:val="00C85023"/>
    <w:rsid w:val="00C85134"/>
    <w:rsid w:val="00C862BE"/>
    <w:rsid w:val="00C87DAC"/>
    <w:rsid w:val="00C9177F"/>
    <w:rsid w:val="00C9233C"/>
    <w:rsid w:val="00C93120"/>
    <w:rsid w:val="00C93933"/>
    <w:rsid w:val="00C9478D"/>
    <w:rsid w:val="00C95138"/>
    <w:rsid w:val="00C96C13"/>
    <w:rsid w:val="00C976DD"/>
    <w:rsid w:val="00CA2216"/>
    <w:rsid w:val="00CA28F2"/>
    <w:rsid w:val="00CA35B2"/>
    <w:rsid w:val="00CA36D5"/>
    <w:rsid w:val="00CA4259"/>
    <w:rsid w:val="00CA481A"/>
    <w:rsid w:val="00CA66E3"/>
    <w:rsid w:val="00CA69BF"/>
    <w:rsid w:val="00CA7C74"/>
    <w:rsid w:val="00CB00A8"/>
    <w:rsid w:val="00CB4F22"/>
    <w:rsid w:val="00CB50B5"/>
    <w:rsid w:val="00CB62B3"/>
    <w:rsid w:val="00CB6D7D"/>
    <w:rsid w:val="00CB7A20"/>
    <w:rsid w:val="00CC3C09"/>
    <w:rsid w:val="00CC4923"/>
    <w:rsid w:val="00CC4F20"/>
    <w:rsid w:val="00CC5437"/>
    <w:rsid w:val="00CC65F9"/>
    <w:rsid w:val="00CC6AB0"/>
    <w:rsid w:val="00CD4086"/>
    <w:rsid w:val="00CD6C82"/>
    <w:rsid w:val="00CE00D4"/>
    <w:rsid w:val="00CE0D52"/>
    <w:rsid w:val="00CE42D7"/>
    <w:rsid w:val="00CE64E4"/>
    <w:rsid w:val="00CE7051"/>
    <w:rsid w:val="00CF3753"/>
    <w:rsid w:val="00CF4843"/>
    <w:rsid w:val="00CF4E7D"/>
    <w:rsid w:val="00D001AC"/>
    <w:rsid w:val="00D005C2"/>
    <w:rsid w:val="00D010E6"/>
    <w:rsid w:val="00D06E4B"/>
    <w:rsid w:val="00D07801"/>
    <w:rsid w:val="00D10CF1"/>
    <w:rsid w:val="00D10EA8"/>
    <w:rsid w:val="00D11062"/>
    <w:rsid w:val="00D12AEE"/>
    <w:rsid w:val="00D141B9"/>
    <w:rsid w:val="00D15B34"/>
    <w:rsid w:val="00D211A5"/>
    <w:rsid w:val="00D21CA1"/>
    <w:rsid w:val="00D23880"/>
    <w:rsid w:val="00D27A7F"/>
    <w:rsid w:val="00D30271"/>
    <w:rsid w:val="00D30761"/>
    <w:rsid w:val="00D3099E"/>
    <w:rsid w:val="00D31DBF"/>
    <w:rsid w:val="00D3578B"/>
    <w:rsid w:val="00D35A09"/>
    <w:rsid w:val="00D362BF"/>
    <w:rsid w:val="00D36319"/>
    <w:rsid w:val="00D37563"/>
    <w:rsid w:val="00D40EDB"/>
    <w:rsid w:val="00D41CD5"/>
    <w:rsid w:val="00D41DBC"/>
    <w:rsid w:val="00D423A7"/>
    <w:rsid w:val="00D42A0F"/>
    <w:rsid w:val="00D45302"/>
    <w:rsid w:val="00D45C17"/>
    <w:rsid w:val="00D4688C"/>
    <w:rsid w:val="00D4779D"/>
    <w:rsid w:val="00D505BC"/>
    <w:rsid w:val="00D52113"/>
    <w:rsid w:val="00D52F23"/>
    <w:rsid w:val="00D52FBD"/>
    <w:rsid w:val="00D530A1"/>
    <w:rsid w:val="00D55360"/>
    <w:rsid w:val="00D55EA7"/>
    <w:rsid w:val="00D564A2"/>
    <w:rsid w:val="00D56FD5"/>
    <w:rsid w:val="00D57A2A"/>
    <w:rsid w:val="00D601D2"/>
    <w:rsid w:val="00D60AE8"/>
    <w:rsid w:val="00D6228F"/>
    <w:rsid w:val="00D63C6D"/>
    <w:rsid w:val="00D6418E"/>
    <w:rsid w:val="00D67E8E"/>
    <w:rsid w:val="00D70243"/>
    <w:rsid w:val="00D719D0"/>
    <w:rsid w:val="00D71AFD"/>
    <w:rsid w:val="00D71E52"/>
    <w:rsid w:val="00D73434"/>
    <w:rsid w:val="00D7398A"/>
    <w:rsid w:val="00D74F76"/>
    <w:rsid w:val="00D75988"/>
    <w:rsid w:val="00D76799"/>
    <w:rsid w:val="00D7787E"/>
    <w:rsid w:val="00D80B82"/>
    <w:rsid w:val="00D80D94"/>
    <w:rsid w:val="00D83AD8"/>
    <w:rsid w:val="00D853EB"/>
    <w:rsid w:val="00D86624"/>
    <w:rsid w:val="00D86F93"/>
    <w:rsid w:val="00D878A2"/>
    <w:rsid w:val="00D87DA9"/>
    <w:rsid w:val="00D90FF2"/>
    <w:rsid w:val="00D9156E"/>
    <w:rsid w:val="00D929DE"/>
    <w:rsid w:val="00D930C1"/>
    <w:rsid w:val="00D93185"/>
    <w:rsid w:val="00D97085"/>
    <w:rsid w:val="00D97921"/>
    <w:rsid w:val="00DA0A78"/>
    <w:rsid w:val="00DA27CB"/>
    <w:rsid w:val="00DA30A9"/>
    <w:rsid w:val="00DA3B05"/>
    <w:rsid w:val="00DA6564"/>
    <w:rsid w:val="00DA6B90"/>
    <w:rsid w:val="00DB15F5"/>
    <w:rsid w:val="00DB2305"/>
    <w:rsid w:val="00DB4988"/>
    <w:rsid w:val="00DB65E4"/>
    <w:rsid w:val="00DB79B7"/>
    <w:rsid w:val="00DB7F65"/>
    <w:rsid w:val="00DC0B47"/>
    <w:rsid w:val="00DC1BF9"/>
    <w:rsid w:val="00DC2073"/>
    <w:rsid w:val="00DC424B"/>
    <w:rsid w:val="00DC43D4"/>
    <w:rsid w:val="00DC466D"/>
    <w:rsid w:val="00DC49A1"/>
    <w:rsid w:val="00DC680D"/>
    <w:rsid w:val="00DC70A5"/>
    <w:rsid w:val="00DC727F"/>
    <w:rsid w:val="00DC79A0"/>
    <w:rsid w:val="00DD0346"/>
    <w:rsid w:val="00DD0545"/>
    <w:rsid w:val="00DD25F8"/>
    <w:rsid w:val="00DD648B"/>
    <w:rsid w:val="00DD7158"/>
    <w:rsid w:val="00DE0C61"/>
    <w:rsid w:val="00DE1344"/>
    <w:rsid w:val="00DE1B8F"/>
    <w:rsid w:val="00DE2422"/>
    <w:rsid w:val="00DE4F00"/>
    <w:rsid w:val="00DE7732"/>
    <w:rsid w:val="00DF25CE"/>
    <w:rsid w:val="00DF2DF9"/>
    <w:rsid w:val="00DF4BBA"/>
    <w:rsid w:val="00DF4F17"/>
    <w:rsid w:val="00DF5B55"/>
    <w:rsid w:val="00DF5D0C"/>
    <w:rsid w:val="00DF77FD"/>
    <w:rsid w:val="00DF785A"/>
    <w:rsid w:val="00E000C2"/>
    <w:rsid w:val="00E003DE"/>
    <w:rsid w:val="00E03821"/>
    <w:rsid w:val="00E04CD4"/>
    <w:rsid w:val="00E0629A"/>
    <w:rsid w:val="00E10157"/>
    <w:rsid w:val="00E10548"/>
    <w:rsid w:val="00E1072F"/>
    <w:rsid w:val="00E10FC0"/>
    <w:rsid w:val="00E13834"/>
    <w:rsid w:val="00E213CB"/>
    <w:rsid w:val="00E21A15"/>
    <w:rsid w:val="00E25A39"/>
    <w:rsid w:val="00E26538"/>
    <w:rsid w:val="00E31E8A"/>
    <w:rsid w:val="00E321C3"/>
    <w:rsid w:val="00E33F19"/>
    <w:rsid w:val="00E34B6E"/>
    <w:rsid w:val="00E35521"/>
    <w:rsid w:val="00E36548"/>
    <w:rsid w:val="00E37F29"/>
    <w:rsid w:val="00E41CFA"/>
    <w:rsid w:val="00E44469"/>
    <w:rsid w:val="00E44734"/>
    <w:rsid w:val="00E44C95"/>
    <w:rsid w:val="00E46301"/>
    <w:rsid w:val="00E46518"/>
    <w:rsid w:val="00E47767"/>
    <w:rsid w:val="00E50960"/>
    <w:rsid w:val="00E5142B"/>
    <w:rsid w:val="00E51882"/>
    <w:rsid w:val="00E5390C"/>
    <w:rsid w:val="00E546AB"/>
    <w:rsid w:val="00E5727F"/>
    <w:rsid w:val="00E57428"/>
    <w:rsid w:val="00E61037"/>
    <w:rsid w:val="00E6259B"/>
    <w:rsid w:val="00E63A3E"/>
    <w:rsid w:val="00E63BCC"/>
    <w:rsid w:val="00E671F4"/>
    <w:rsid w:val="00E675D7"/>
    <w:rsid w:val="00E71B93"/>
    <w:rsid w:val="00E7205C"/>
    <w:rsid w:val="00E739BA"/>
    <w:rsid w:val="00E74095"/>
    <w:rsid w:val="00E74D39"/>
    <w:rsid w:val="00E74D6E"/>
    <w:rsid w:val="00E74E10"/>
    <w:rsid w:val="00E75912"/>
    <w:rsid w:val="00E75A02"/>
    <w:rsid w:val="00E75C18"/>
    <w:rsid w:val="00E75CC6"/>
    <w:rsid w:val="00E77B82"/>
    <w:rsid w:val="00E81286"/>
    <w:rsid w:val="00E8235F"/>
    <w:rsid w:val="00E83658"/>
    <w:rsid w:val="00E83850"/>
    <w:rsid w:val="00E847FB"/>
    <w:rsid w:val="00E85070"/>
    <w:rsid w:val="00E86798"/>
    <w:rsid w:val="00E86802"/>
    <w:rsid w:val="00E86EB2"/>
    <w:rsid w:val="00E87B35"/>
    <w:rsid w:val="00E900B1"/>
    <w:rsid w:val="00E90218"/>
    <w:rsid w:val="00E90D99"/>
    <w:rsid w:val="00E927B4"/>
    <w:rsid w:val="00E93C9B"/>
    <w:rsid w:val="00E94609"/>
    <w:rsid w:val="00E959AA"/>
    <w:rsid w:val="00EA22BD"/>
    <w:rsid w:val="00EA2CE7"/>
    <w:rsid w:val="00EA3343"/>
    <w:rsid w:val="00EA38FD"/>
    <w:rsid w:val="00EA403D"/>
    <w:rsid w:val="00EA4368"/>
    <w:rsid w:val="00EA75AC"/>
    <w:rsid w:val="00EB02A6"/>
    <w:rsid w:val="00EB12E5"/>
    <w:rsid w:val="00EB1F5E"/>
    <w:rsid w:val="00EB45F1"/>
    <w:rsid w:val="00EC08DA"/>
    <w:rsid w:val="00EC0CE4"/>
    <w:rsid w:val="00EC1A50"/>
    <w:rsid w:val="00EC2A9D"/>
    <w:rsid w:val="00EC332B"/>
    <w:rsid w:val="00EC4073"/>
    <w:rsid w:val="00EC4798"/>
    <w:rsid w:val="00EC4C1C"/>
    <w:rsid w:val="00EC668D"/>
    <w:rsid w:val="00ED0ABB"/>
    <w:rsid w:val="00ED0CBE"/>
    <w:rsid w:val="00ED2383"/>
    <w:rsid w:val="00ED4807"/>
    <w:rsid w:val="00ED4C84"/>
    <w:rsid w:val="00ED61C5"/>
    <w:rsid w:val="00ED6385"/>
    <w:rsid w:val="00ED73E1"/>
    <w:rsid w:val="00ED7946"/>
    <w:rsid w:val="00EE1EC0"/>
    <w:rsid w:val="00EE2104"/>
    <w:rsid w:val="00EE4179"/>
    <w:rsid w:val="00EE6DFF"/>
    <w:rsid w:val="00EF04CF"/>
    <w:rsid w:val="00EF04EE"/>
    <w:rsid w:val="00EF2DBB"/>
    <w:rsid w:val="00EF4290"/>
    <w:rsid w:val="00EF4DA2"/>
    <w:rsid w:val="00EF55E5"/>
    <w:rsid w:val="00EF5E33"/>
    <w:rsid w:val="00F01CD1"/>
    <w:rsid w:val="00F01E53"/>
    <w:rsid w:val="00F02159"/>
    <w:rsid w:val="00F05A92"/>
    <w:rsid w:val="00F06179"/>
    <w:rsid w:val="00F06965"/>
    <w:rsid w:val="00F0738D"/>
    <w:rsid w:val="00F10104"/>
    <w:rsid w:val="00F1086F"/>
    <w:rsid w:val="00F1281B"/>
    <w:rsid w:val="00F129B1"/>
    <w:rsid w:val="00F146A5"/>
    <w:rsid w:val="00F1480B"/>
    <w:rsid w:val="00F1491F"/>
    <w:rsid w:val="00F16031"/>
    <w:rsid w:val="00F16042"/>
    <w:rsid w:val="00F20AD4"/>
    <w:rsid w:val="00F21917"/>
    <w:rsid w:val="00F21A34"/>
    <w:rsid w:val="00F21AB9"/>
    <w:rsid w:val="00F26CDE"/>
    <w:rsid w:val="00F27BC1"/>
    <w:rsid w:val="00F27FB5"/>
    <w:rsid w:val="00F314DF"/>
    <w:rsid w:val="00F32F96"/>
    <w:rsid w:val="00F36610"/>
    <w:rsid w:val="00F37388"/>
    <w:rsid w:val="00F378F8"/>
    <w:rsid w:val="00F408D3"/>
    <w:rsid w:val="00F41BA0"/>
    <w:rsid w:val="00F433E4"/>
    <w:rsid w:val="00F47028"/>
    <w:rsid w:val="00F4712A"/>
    <w:rsid w:val="00F5024D"/>
    <w:rsid w:val="00F5032B"/>
    <w:rsid w:val="00F50F1B"/>
    <w:rsid w:val="00F52C36"/>
    <w:rsid w:val="00F52F3B"/>
    <w:rsid w:val="00F54F06"/>
    <w:rsid w:val="00F55B07"/>
    <w:rsid w:val="00F60F59"/>
    <w:rsid w:val="00F618CE"/>
    <w:rsid w:val="00F61F02"/>
    <w:rsid w:val="00F657D0"/>
    <w:rsid w:val="00F65E76"/>
    <w:rsid w:val="00F678D1"/>
    <w:rsid w:val="00F70D79"/>
    <w:rsid w:val="00F71D36"/>
    <w:rsid w:val="00F74EA2"/>
    <w:rsid w:val="00F7500E"/>
    <w:rsid w:val="00F7535E"/>
    <w:rsid w:val="00F77AC0"/>
    <w:rsid w:val="00F81678"/>
    <w:rsid w:val="00F82D97"/>
    <w:rsid w:val="00F83433"/>
    <w:rsid w:val="00F84CCD"/>
    <w:rsid w:val="00F85F91"/>
    <w:rsid w:val="00F86671"/>
    <w:rsid w:val="00F90C85"/>
    <w:rsid w:val="00F91961"/>
    <w:rsid w:val="00F91977"/>
    <w:rsid w:val="00F91E32"/>
    <w:rsid w:val="00F92680"/>
    <w:rsid w:val="00F9382F"/>
    <w:rsid w:val="00F94FC1"/>
    <w:rsid w:val="00F9517A"/>
    <w:rsid w:val="00F97D2E"/>
    <w:rsid w:val="00F97E1F"/>
    <w:rsid w:val="00F97FC6"/>
    <w:rsid w:val="00FA15CA"/>
    <w:rsid w:val="00FA7A85"/>
    <w:rsid w:val="00FB0DE4"/>
    <w:rsid w:val="00FB100B"/>
    <w:rsid w:val="00FB305A"/>
    <w:rsid w:val="00FB344F"/>
    <w:rsid w:val="00FB430E"/>
    <w:rsid w:val="00FB4DC2"/>
    <w:rsid w:val="00FB7941"/>
    <w:rsid w:val="00FC1477"/>
    <w:rsid w:val="00FC191F"/>
    <w:rsid w:val="00FC2A70"/>
    <w:rsid w:val="00FC31C1"/>
    <w:rsid w:val="00FC34A4"/>
    <w:rsid w:val="00FC6D60"/>
    <w:rsid w:val="00FD1DE8"/>
    <w:rsid w:val="00FD23FB"/>
    <w:rsid w:val="00FD3827"/>
    <w:rsid w:val="00FD6891"/>
    <w:rsid w:val="00FD7815"/>
    <w:rsid w:val="00FE119A"/>
    <w:rsid w:val="00FE11F6"/>
    <w:rsid w:val="00FE2295"/>
    <w:rsid w:val="00FE3859"/>
    <w:rsid w:val="00FE5681"/>
    <w:rsid w:val="00FE6E63"/>
    <w:rsid w:val="00FF5312"/>
    <w:rsid w:val="00FF7B74"/>
    <w:rsid w:val="376CF1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470F5"/>
  <w15:docId w15:val="{ED51CDF0-F4A4-4130-81F0-7BE94325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ED5"/>
    <w:pPr>
      <w:spacing w:after="0" w:line="240" w:lineRule="auto"/>
    </w:pPr>
    <w:rPr>
      <w:rFonts w:ascii="Arial" w:eastAsia="Times New Roman" w:hAnsi="Arial" w:cs="Times New Roman"/>
      <w:sz w:val="24"/>
      <w:szCs w:val="24"/>
      <w:lang w:val="en-US"/>
    </w:rPr>
  </w:style>
  <w:style w:type="paragraph" w:styleId="Heading1">
    <w:name w:val="heading 1"/>
    <w:basedOn w:val="Normal"/>
    <w:next w:val="Normal"/>
    <w:link w:val="Heading1Char"/>
    <w:uiPriority w:val="9"/>
    <w:qFormat/>
    <w:rsid w:val="00201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244E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056372"/>
    <w:pPr>
      <w:keepNext/>
      <w:spacing w:before="120" w:after="240"/>
      <w:jc w:val="center"/>
      <w:outlineLvl w:val="2"/>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83ED5"/>
    <w:rPr>
      <w:color w:val="0000FF"/>
      <w:u w:val="single"/>
    </w:rPr>
  </w:style>
  <w:style w:type="paragraph" w:styleId="ListParagraph">
    <w:name w:val="List Paragraph"/>
    <w:basedOn w:val="Normal"/>
    <w:link w:val="ListParagraphChar"/>
    <w:uiPriority w:val="34"/>
    <w:qFormat/>
    <w:rsid w:val="00C83ED5"/>
    <w:pPr>
      <w:ind w:left="720"/>
    </w:pPr>
  </w:style>
  <w:style w:type="table" w:styleId="TableGrid">
    <w:name w:val="Table Grid"/>
    <w:basedOn w:val="TableNormal"/>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3ED5"/>
    <w:rPr>
      <w:rFonts w:ascii="Tahoma" w:hAnsi="Tahoma" w:cs="Tahoma"/>
      <w:sz w:val="16"/>
      <w:szCs w:val="16"/>
    </w:rPr>
  </w:style>
  <w:style w:type="character" w:customStyle="1" w:styleId="BalloonTextChar">
    <w:name w:val="Balloon Text Char"/>
    <w:basedOn w:val="DefaultParagraphFont"/>
    <w:link w:val="BalloonText"/>
    <w:uiPriority w:val="99"/>
    <w:semiHidden/>
    <w:rsid w:val="00C83ED5"/>
    <w:rPr>
      <w:rFonts w:ascii="Tahoma" w:eastAsia="Times New Roman" w:hAnsi="Tahoma" w:cs="Tahoma"/>
      <w:sz w:val="16"/>
      <w:szCs w:val="16"/>
      <w:lang w:val="en-US"/>
    </w:rPr>
  </w:style>
  <w:style w:type="character" w:customStyle="1" w:styleId="Heading3Char">
    <w:name w:val="Heading 3 Char"/>
    <w:basedOn w:val="DefaultParagraphFont"/>
    <w:link w:val="Heading3"/>
    <w:rsid w:val="00056372"/>
    <w:rPr>
      <w:rFonts w:ascii="Arial" w:eastAsia="Times New Roman" w:hAnsi="Arial" w:cs="Times New Roman"/>
      <w:b/>
      <w:bCs/>
      <w:sz w:val="28"/>
      <w:szCs w:val="26"/>
      <w:lang w:val="en-US"/>
    </w:rPr>
  </w:style>
  <w:style w:type="character" w:styleId="PlaceholderText">
    <w:name w:val="Placeholder Text"/>
    <w:basedOn w:val="DefaultParagraphFont"/>
    <w:uiPriority w:val="99"/>
    <w:semiHidden/>
    <w:rsid w:val="00C83ED5"/>
    <w:rPr>
      <w:color w:val="808080"/>
    </w:rPr>
  </w:style>
  <w:style w:type="table" w:customStyle="1" w:styleId="TableGrid4">
    <w:name w:val="Table Grid4"/>
    <w:basedOn w:val="TableNormal"/>
    <w:next w:val="TableGrid"/>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
    <w:name w:val="Style3"/>
    <w:basedOn w:val="DefaultParagraphFont"/>
    <w:uiPriority w:val="1"/>
    <w:rsid w:val="00C83ED5"/>
    <w:rPr>
      <w:sz w:val="18"/>
    </w:rPr>
  </w:style>
  <w:style w:type="paragraph" w:styleId="NormalWeb">
    <w:name w:val="Normal (Web)"/>
    <w:basedOn w:val="Normal"/>
    <w:uiPriority w:val="99"/>
    <w:rsid w:val="00C83ED5"/>
    <w:pPr>
      <w:spacing w:before="100" w:beforeAutospacing="1" w:after="100" w:afterAutospacing="1"/>
    </w:pPr>
    <w:rPr>
      <w:rFonts w:cs="Arial"/>
    </w:rPr>
  </w:style>
  <w:style w:type="paragraph" w:styleId="NoSpacing">
    <w:name w:val="No Spacing"/>
    <w:uiPriority w:val="1"/>
    <w:qFormat/>
    <w:rsid w:val="00C83ED5"/>
    <w:pPr>
      <w:spacing w:after="0" w:line="240" w:lineRule="auto"/>
    </w:pPr>
    <w:rPr>
      <w:rFonts w:ascii="Calibri" w:eastAsia="Calibri" w:hAnsi="Calibri" w:cs="Times New Roman"/>
      <w:lang w:val="en-US"/>
    </w:rPr>
  </w:style>
  <w:style w:type="paragraph" w:styleId="Footer">
    <w:name w:val="footer"/>
    <w:basedOn w:val="Normal"/>
    <w:link w:val="FooterChar"/>
    <w:uiPriority w:val="99"/>
    <w:rsid w:val="00C83ED5"/>
    <w:pPr>
      <w:tabs>
        <w:tab w:val="center" w:pos="4320"/>
        <w:tab w:val="right" w:pos="8640"/>
      </w:tabs>
    </w:pPr>
  </w:style>
  <w:style w:type="character" w:customStyle="1" w:styleId="FooterChar">
    <w:name w:val="Footer Char"/>
    <w:basedOn w:val="DefaultParagraphFont"/>
    <w:link w:val="Footer"/>
    <w:uiPriority w:val="99"/>
    <w:rsid w:val="00C83ED5"/>
    <w:rPr>
      <w:rFonts w:ascii="Arial" w:eastAsia="Times New Roman" w:hAnsi="Arial" w:cs="Times New Roman"/>
      <w:sz w:val="24"/>
      <w:szCs w:val="24"/>
      <w:lang w:val="en-US"/>
    </w:rPr>
  </w:style>
  <w:style w:type="paragraph" w:styleId="Header">
    <w:name w:val="header"/>
    <w:basedOn w:val="Normal"/>
    <w:link w:val="HeaderChar"/>
    <w:uiPriority w:val="99"/>
    <w:rsid w:val="00C83ED5"/>
    <w:pPr>
      <w:tabs>
        <w:tab w:val="center" w:pos="4680"/>
        <w:tab w:val="right" w:pos="9360"/>
      </w:tabs>
    </w:pPr>
    <w:rPr>
      <w:rFonts w:ascii="Times New Roman" w:hAnsi="Times New Roman"/>
    </w:rPr>
  </w:style>
  <w:style w:type="character" w:customStyle="1" w:styleId="HeaderChar">
    <w:name w:val="Header Char"/>
    <w:basedOn w:val="DefaultParagraphFont"/>
    <w:link w:val="Header"/>
    <w:uiPriority w:val="99"/>
    <w:rsid w:val="00C83ED5"/>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C83ED5"/>
    <w:pPr>
      <w:spacing w:after="120"/>
    </w:pPr>
  </w:style>
  <w:style w:type="character" w:customStyle="1" w:styleId="BodyTextChar">
    <w:name w:val="Body Text Char"/>
    <w:basedOn w:val="DefaultParagraphFont"/>
    <w:link w:val="BodyText"/>
    <w:uiPriority w:val="99"/>
    <w:semiHidden/>
    <w:rsid w:val="00C83ED5"/>
    <w:rPr>
      <w:rFonts w:ascii="Arial" w:eastAsia="Times New Roman" w:hAnsi="Arial" w:cs="Times New Roman"/>
      <w:sz w:val="24"/>
      <w:szCs w:val="24"/>
      <w:lang w:val="en-US"/>
    </w:rPr>
  </w:style>
  <w:style w:type="character" w:styleId="CommentReference">
    <w:name w:val="annotation reference"/>
    <w:basedOn w:val="DefaultParagraphFont"/>
    <w:uiPriority w:val="99"/>
    <w:semiHidden/>
    <w:unhideWhenUsed/>
    <w:rsid w:val="00095538"/>
  </w:style>
  <w:style w:type="table" w:customStyle="1" w:styleId="TableGrid1">
    <w:name w:val="Table Grid1"/>
    <w:basedOn w:val="TableNormal"/>
    <w:next w:val="TableGrid"/>
    <w:uiPriority w:val="59"/>
    <w:rsid w:val="00523AC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1746B6"/>
    <w:rPr>
      <w:sz w:val="20"/>
      <w:szCs w:val="20"/>
    </w:rPr>
  </w:style>
  <w:style w:type="character" w:customStyle="1" w:styleId="CommentTextChar">
    <w:name w:val="Comment Text Char"/>
    <w:basedOn w:val="DefaultParagraphFont"/>
    <w:link w:val="CommentText"/>
    <w:uiPriority w:val="99"/>
    <w:rsid w:val="001746B6"/>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746B6"/>
    <w:rPr>
      <w:b/>
      <w:bCs/>
    </w:rPr>
  </w:style>
  <w:style w:type="character" w:customStyle="1" w:styleId="CommentSubjectChar">
    <w:name w:val="Comment Subject Char"/>
    <w:basedOn w:val="CommentTextChar"/>
    <w:link w:val="CommentSubject"/>
    <w:uiPriority w:val="99"/>
    <w:semiHidden/>
    <w:rsid w:val="001746B6"/>
    <w:rPr>
      <w:rFonts w:ascii="Arial" w:eastAsia="Times New Roman" w:hAnsi="Arial" w:cs="Times New Roman"/>
      <w:b/>
      <w:bCs/>
      <w:sz w:val="20"/>
      <w:szCs w:val="20"/>
      <w:lang w:val="en-US"/>
    </w:rPr>
  </w:style>
  <w:style w:type="character" w:styleId="FollowedHyperlink">
    <w:name w:val="FollowedHyperlink"/>
    <w:basedOn w:val="DefaultParagraphFont"/>
    <w:uiPriority w:val="99"/>
    <w:semiHidden/>
    <w:unhideWhenUsed/>
    <w:rsid w:val="001746B6"/>
    <w:rPr>
      <w:color w:val="800080" w:themeColor="followedHyperlink"/>
      <w:u w:val="single"/>
    </w:rPr>
  </w:style>
  <w:style w:type="character" w:customStyle="1" w:styleId="apple-converted-space">
    <w:name w:val="apple-converted-space"/>
    <w:basedOn w:val="DefaultParagraphFont"/>
    <w:rsid w:val="00972CE8"/>
  </w:style>
  <w:style w:type="paragraph" w:customStyle="1" w:styleId="Header-titlefirstpage">
    <w:name w:val="Header-title (first page)"/>
    <w:basedOn w:val="Normal"/>
    <w:rsid w:val="00736D71"/>
    <w:pPr>
      <w:spacing w:before="120" w:line="276" w:lineRule="auto"/>
      <w:jc w:val="right"/>
    </w:pPr>
    <w:rPr>
      <w:rFonts w:ascii="Century Gothic" w:eastAsiaTheme="majorEastAsia" w:hAnsi="Century Gothic" w:cstheme="majorBidi"/>
      <w:b/>
      <w:bCs/>
      <w:color w:val="FFFFFF" w:themeColor="background1"/>
      <w:lang w:val="en-CA"/>
    </w:rPr>
  </w:style>
  <w:style w:type="paragraph" w:customStyle="1" w:styleId="Header-datefirstpage">
    <w:name w:val="Header-date (first page)"/>
    <w:basedOn w:val="Normal"/>
    <w:rsid w:val="00736D71"/>
    <w:pPr>
      <w:spacing w:line="276" w:lineRule="auto"/>
      <w:jc w:val="right"/>
    </w:pPr>
    <w:rPr>
      <w:rFonts w:eastAsia="Calibri" w:cs="Arial"/>
      <w:bCs/>
      <w:color w:val="FFFFFF" w:themeColor="background1"/>
      <w:sz w:val="18"/>
      <w:szCs w:val="18"/>
      <w:lang w:val="en-CA"/>
    </w:rPr>
  </w:style>
  <w:style w:type="character" w:customStyle="1" w:styleId="Heading1Char">
    <w:name w:val="Heading 1 Char"/>
    <w:basedOn w:val="DefaultParagraphFont"/>
    <w:link w:val="Heading1"/>
    <w:uiPriority w:val="9"/>
    <w:rsid w:val="00201459"/>
    <w:rPr>
      <w:rFonts w:asciiTheme="majorHAnsi" w:eastAsiaTheme="majorEastAsia" w:hAnsiTheme="majorHAnsi" w:cstheme="majorBidi"/>
      <w:b/>
      <w:bCs/>
      <w:color w:val="365F91" w:themeColor="accent1" w:themeShade="BF"/>
      <w:sz w:val="28"/>
      <w:szCs w:val="28"/>
      <w:lang w:val="en-US"/>
    </w:rPr>
  </w:style>
  <w:style w:type="paragraph" w:styleId="Revision">
    <w:name w:val="Revision"/>
    <w:hidden/>
    <w:uiPriority w:val="99"/>
    <w:semiHidden/>
    <w:rsid w:val="001D401D"/>
    <w:pPr>
      <w:spacing w:after="0" w:line="240" w:lineRule="auto"/>
    </w:pPr>
    <w:rPr>
      <w:rFonts w:ascii="Arial" w:eastAsia="Times New Roman" w:hAnsi="Arial" w:cs="Times New Roman"/>
      <w:sz w:val="24"/>
      <w:szCs w:val="24"/>
      <w:lang w:val="en-US"/>
    </w:rPr>
  </w:style>
  <w:style w:type="character" w:customStyle="1" w:styleId="ListParagraphChar">
    <w:name w:val="List Paragraph Char"/>
    <w:basedOn w:val="DefaultParagraphFont"/>
    <w:link w:val="ListParagraph"/>
    <w:uiPriority w:val="34"/>
    <w:qFormat/>
    <w:locked/>
    <w:rsid w:val="006664D3"/>
    <w:rPr>
      <w:rFonts w:ascii="Arial" w:eastAsia="Times New Roman" w:hAnsi="Arial" w:cs="Times New Roman"/>
      <w:sz w:val="24"/>
      <w:szCs w:val="24"/>
      <w:lang w:val="en-US"/>
    </w:rPr>
  </w:style>
  <w:style w:type="character" w:customStyle="1" w:styleId="UnresolvedMention1">
    <w:name w:val="Unresolved Mention1"/>
    <w:basedOn w:val="DefaultParagraphFont"/>
    <w:uiPriority w:val="99"/>
    <w:semiHidden/>
    <w:unhideWhenUsed/>
    <w:rsid w:val="002F15D9"/>
    <w:rPr>
      <w:color w:val="808080"/>
      <w:shd w:val="clear" w:color="auto" w:fill="E6E6E6"/>
    </w:rPr>
  </w:style>
  <w:style w:type="character" w:customStyle="1" w:styleId="Heading2Char">
    <w:name w:val="Heading 2 Char"/>
    <w:basedOn w:val="DefaultParagraphFont"/>
    <w:link w:val="Heading2"/>
    <w:uiPriority w:val="9"/>
    <w:semiHidden/>
    <w:rsid w:val="008244E2"/>
    <w:rPr>
      <w:rFonts w:asciiTheme="majorHAnsi" w:eastAsiaTheme="majorEastAsia" w:hAnsiTheme="majorHAnsi" w:cstheme="majorBidi"/>
      <w:color w:val="365F91" w:themeColor="accent1" w:themeShade="BF"/>
      <w:sz w:val="26"/>
      <w:szCs w:val="26"/>
      <w:lang w:val="en-US"/>
    </w:rPr>
  </w:style>
  <w:style w:type="character" w:customStyle="1" w:styleId="gi">
    <w:name w:val="gi"/>
    <w:basedOn w:val="DefaultParagraphFont"/>
    <w:rsid w:val="008157B7"/>
  </w:style>
  <w:style w:type="character" w:styleId="Strong">
    <w:name w:val="Strong"/>
    <w:basedOn w:val="DefaultParagraphFont"/>
    <w:uiPriority w:val="22"/>
    <w:qFormat/>
    <w:rsid w:val="004C0F43"/>
    <w:rPr>
      <w:b/>
      <w:bCs/>
    </w:rPr>
  </w:style>
  <w:style w:type="character" w:customStyle="1" w:styleId="InternetLink">
    <w:name w:val="Internet Link"/>
    <w:rsid w:val="00473EEF"/>
    <w:rPr>
      <w:color w:val="0000FF"/>
      <w:u w:val="single"/>
    </w:rPr>
  </w:style>
  <w:style w:type="paragraph" w:styleId="FootnoteText">
    <w:name w:val="footnote text"/>
    <w:basedOn w:val="Normal"/>
    <w:link w:val="FootnoteTextChar"/>
    <w:uiPriority w:val="99"/>
    <w:semiHidden/>
    <w:unhideWhenUsed/>
    <w:rsid w:val="002601B6"/>
    <w:rPr>
      <w:sz w:val="20"/>
      <w:szCs w:val="20"/>
    </w:rPr>
  </w:style>
  <w:style w:type="character" w:customStyle="1" w:styleId="FootnoteTextChar">
    <w:name w:val="Footnote Text Char"/>
    <w:basedOn w:val="DefaultParagraphFont"/>
    <w:link w:val="FootnoteText"/>
    <w:uiPriority w:val="99"/>
    <w:semiHidden/>
    <w:rsid w:val="002601B6"/>
    <w:rPr>
      <w:rFonts w:ascii="Arial" w:eastAsia="Times New Roman" w:hAnsi="Arial" w:cs="Times New Roman"/>
      <w:sz w:val="20"/>
      <w:szCs w:val="20"/>
      <w:lang w:val="en-US"/>
    </w:rPr>
  </w:style>
  <w:style w:type="character" w:styleId="FootnoteReference">
    <w:name w:val="footnote reference"/>
    <w:basedOn w:val="DefaultParagraphFont"/>
    <w:uiPriority w:val="99"/>
    <w:semiHidden/>
    <w:unhideWhenUsed/>
    <w:rsid w:val="002601B6"/>
    <w:rPr>
      <w:vertAlign w:val="superscript"/>
    </w:rPr>
  </w:style>
  <w:style w:type="paragraph" w:styleId="HTMLPreformatted">
    <w:name w:val="HTML Preformatted"/>
    <w:basedOn w:val="Normal"/>
    <w:link w:val="HTMLPreformattedChar"/>
    <w:uiPriority w:val="99"/>
    <w:semiHidden/>
    <w:unhideWhenUsed/>
    <w:rsid w:val="0079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794C17"/>
    <w:rPr>
      <w:rFonts w:ascii="Courier New" w:eastAsia="Times New Roman" w:hAnsi="Courier New" w:cs="Courier New"/>
      <w:sz w:val="20"/>
      <w:szCs w:val="20"/>
      <w:lang w:eastAsia="en-CA"/>
    </w:rPr>
  </w:style>
  <w:style w:type="character" w:customStyle="1" w:styleId="authors">
    <w:name w:val="authors"/>
    <w:basedOn w:val="DefaultParagraphFont"/>
    <w:rsid w:val="00922D38"/>
  </w:style>
  <w:style w:type="character" w:customStyle="1" w:styleId="Date1">
    <w:name w:val="Date1"/>
    <w:basedOn w:val="DefaultParagraphFont"/>
    <w:rsid w:val="00922D38"/>
  </w:style>
  <w:style w:type="character" w:customStyle="1" w:styleId="arttitle">
    <w:name w:val="art_title"/>
    <w:basedOn w:val="DefaultParagraphFont"/>
    <w:rsid w:val="00922D38"/>
  </w:style>
  <w:style w:type="character" w:customStyle="1" w:styleId="serialtitle">
    <w:name w:val="serial_title"/>
    <w:basedOn w:val="DefaultParagraphFont"/>
    <w:rsid w:val="00922D38"/>
  </w:style>
  <w:style w:type="character" w:customStyle="1" w:styleId="volumeissue">
    <w:name w:val="volume_issue"/>
    <w:basedOn w:val="DefaultParagraphFont"/>
    <w:rsid w:val="00922D38"/>
  </w:style>
  <w:style w:type="character" w:customStyle="1" w:styleId="pagerange">
    <w:name w:val="page_range"/>
    <w:basedOn w:val="DefaultParagraphFont"/>
    <w:rsid w:val="00922D38"/>
  </w:style>
  <w:style w:type="character" w:styleId="Emphasis">
    <w:name w:val="Emphasis"/>
    <w:basedOn w:val="DefaultParagraphFont"/>
    <w:uiPriority w:val="20"/>
    <w:qFormat/>
    <w:rsid w:val="0018200E"/>
    <w:rPr>
      <w:i/>
      <w:iCs/>
    </w:rPr>
  </w:style>
  <w:style w:type="character" w:customStyle="1" w:styleId="UnresolvedMention2">
    <w:name w:val="Unresolved Mention2"/>
    <w:basedOn w:val="DefaultParagraphFont"/>
    <w:uiPriority w:val="99"/>
    <w:semiHidden/>
    <w:unhideWhenUsed/>
    <w:rsid w:val="00561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4762">
      <w:bodyDiv w:val="1"/>
      <w:marLeft w:val="0"/>
      <w:marRight w:val="0"/>
      <w:marTop w:val="0"/>
      <w:marBottom w:val="0"/>
      <w:divBdr>
        <w:top w:val="none" w:sz="0" w:space="0" w:color="auto"/>
        <w:left w:val="none" w:sz="0" w:space="0" w:color="auto"/>
        <w:bottom w:val="none" w:sz="0" w:space="0" w:color="auto"/>
        <w:right w:val="none" w:sz="0" w:space="0" w:color="auto"/>
      </w:divBdr>
    </w:div>
    <w:div w:id="69931403">
      <w:bodyDiv w:val="1"/>
      <w:marLeft w:val="0"/>
      <w:marRight w:val="0"/>
      <w:marTop w:val="0"/>
      <w:marBottom w:val="0"/>
      <w:divBdr>
        <w:top w:val="none" w:sz="0" w:space="0" w:color="auto"/>
        <w:left w:val="none" w:sz="0" w:space="0" w:color="auto"/>
        <w:bottom w:val="none" w:sz="0" w:space="0" w:color="auto"/>
        <w:right w:val="none" w:sz="0" w:space="0" w:color="auto"/>
      </w:divBdr>
    </w:div>
    <w:div w:id="96217109">
      <w:bodyDiv w:val="1"/>
      <w:marLeft w:val="0"/>
      <w:marRight w:val="0"/>
      <w:marTop w:val="0"/>
      <w:marBottom w:val="0"/>
      <w:divBdr>
        <w:top w:val="none" w:sz="0" w:space="0" w:color="auto"/>
        <w:left w:val="none" w:sz="0" w:space="0" w:color="auto"/>
        <w:bottom w:val="none" w:sz="0" w:space="0" w:color="auto"/>
        <w:right w:val="none" w:sz="0" w:space="0" w:color="auto"/>
      </w:divBdr>
    </w:div>
    <w:div w:id="130290292">
      <w:bodyDiv w:val="1"/>
      <w:marLeft w:val="0"/>
      <w:marRight w:val="0"/>
      <w:marTop w:val="0"/>
      <w:marBottom w:val="0"/>
      <w:divBdr>
        <w:top w:val="none" w:sz="0" w:space="0" w:color="auto"/>
        <w:left w:val="none" w:sz="0" w:space="0" w:color="auto"/>
        <w:bottom w:val="none" w:sz="0" w:space="0" w:color="auto"/>
        <w:right w:val="none" w:sz="0" w:space="0" w:color="auto"/>
      </w:divBdr>
    </w:div>
    <w:div w:id="189537521">
      <w:bodyDiv w:val="1"/>
      <w:marLeft w:val="0"/>
      <w:marRight w:val="0"/>
      <w:marTop w:val="0"/>
      <w:marBottom w:val="0"/>
      <w:divBdr>
        <w:top w:val="none" w:sz="0" w:space="0" w:color="auto"/>
        <w:left w:val="none" w:sz="0" w:space="0" w:color="auto"/>
        <w:bottom w:val="none" w:sz="0" w:space="0" w:color="auto"/>
        <w:right w:val="none" w:sz="0" w:space="0" w:color="auto"/>
      </w:divBdr>
    </w:div>
    <w:div w:id="448817379">
      <w:bodyDiv w:val="1"/>
      <w:marLeft w:val="0"/>
      <w:marRight w:val="0"/>
      <w:marTop w:val="0"/>
      <w:marBottom w:val="0"/>
      <w:divBdr>
        <w:top w:val="none" w:sz="0" w:space="0" w:color="auto"/>
        <w:left w:val="none" w:sz="0" w:space="0" w:color="auto"/>
        <w:bottom w:val="none" w:sz="0" w:space="0" w:color="auto"/>
        <w:right w:val="none" w:sz="0" w:space="0" w:color="auto"/>
      </w:divBdr>
    </w:div>
    <w:div w:id="508763473">
      <w:bodyDiv w:val="1"/>
      <w:marLeft w:val="0"/>
      <w:marRight w:val="0"/>
      <w:marTop w:val="0"/>
      <w:marBottom w:val="0"/>
      <w:divBdr>
        <w:top w:val="none" w:sz="0" w:space="0" w:color="auto"/>
        <w:left w:val="none" w:sz="0" w:space="0" w:color="auto"/>
        <w:bottom w:val="none" w:sz="0" w:space="0" w:color="auto"/>
        <w:right w:val="none" w:sz="0" w:space="0" w:color="auto"/>
      </w:divBdr>
    </w:div>
    <w:div w:id="635574629">
      <w:bodyDiv w:val="1"/>
      <w:marLeft w:val="0"/>
      <w:marRight w:val="0"/>
      <w:marTop w:val="0"/>
      <w:marBottom w:val="0"/>
      <w:divBdr>
        <w:top w:val="none" w:sz="0" w:space="0" w:color="auto"/>
        <w:left w:val="none" w:sz="0" w:space="0" w:color="auto"/>
        <w:bottom w:val="none" w:sz="0" w:space="0" w:color="auto"/>
        <w:right w:val="none" w:sz="0" w:space="0" w:color="auto"/>
      </w:divBdr>
    </w:div>
    <w:div w:id="720179677">
      <w:bodyDiv w:val="1"/>
      <w:marLeft w:val="0"/>
      <w:marRight w:val="0"/>
      <w:marTop w:val="0"/>
      <w:marBottom w:val="0"/>
      <w:divBdr>
        <w:top w:val="none" w:sz="0" w:space="0" w:color="auto"/>
        <w:left w:val="none" w:sz="0" w:space="0" w:color="auto"/>
        <w:bottom w:val="none" w:sz="0" w:space="0" w:color="auto"/>
        <w:right w:val="none" w:sz="0" w:space="0" w:color="auto"/>
      </w:divBdr>
    </w:div>
    <w:div w:id="732697926">
      <w:bodyDiv w:val="1"/>
      <w:marLeft w:val="0"/>
      <w:marRight w:val="0"/>
      <w:marTop w:val="0"/>
      <w:marBottom w:val="0"/>
      <w:divBdr>
        <w:top w:val="none" w:sz="0" w:space="0" w:color="auto"/>
        <w:left w:val="none" w:sz="0" w:space="0" w:color="auto"/>
        <w:bottom w:val="none" w:sz="0" w:space="0" w:color="auto"/>
        <w:right w:val="none" w:sz="0" w:space="0" w:color="auto"/>
      </w:divBdr>
    </w:div>
    <w:div w:id="743113868">
      <w:bodyDiv w:val="1"/>
      <w:marLeft w:val="0"/>
      <w:marRight w:val="0"/>
      <w:marTop w:val="0"/>
      <w:marBottom w:val="0"/>
      <w:divBdr>
        <w:top w:val="none" w:sz="0" w:space="0" w:color="auto"/>
        <w:left w:val="none" w:sz="0" w:space="0" w:color="auto"/>
        <w:bottom w:val="none" w:sz="0" w:space="0" w:color="auto"/>
        <w:right w:val="none" w:sz="0" w:space="0" w:color="auto"/>
      </w:divBdr>
    </w:div>
    <w:div w:id="825319735">
      <w:bodyDiv w:val="1"/>
      <w:marLeft w:val="0"/>
      <w:marRight w:val="0"/>
      <w:marTop w:val="0"/>
      <w:marBottom w:val="0"/>
      <w:divBdr>
        <w:top w:val="none" w:sz="0" w:space="0" w:color="auto"/>
        <w:left w:val="none" w:sz="0" w:space="0" w:color="auto"/>
        <w:bottom w:val="none" w:sz="0" w:space="0" w:color="auto"/>
        <w:right w:val="none" w:sz="0" w:space="0" w:color="auto"/>
      </w:divBdr>
    </w:div>
    <w:div w:id="905644730">
      <w:bodyDiv w:val="1"/>
      <w:marLeft w:val="0"/>
      <w:marRight w:val="0"/>
      <w:marTop w:val="0"/>
      <w:marBottom w:val="0"/>
      <w:divBdr>
        <w:top w:val="none" w:sz="0" w:space="0" w:color="auto"/>
        <w:left w:val="none" w:sz="0" w:space="0" w:color="auto"/>
        <w:bottom w:val="none" w:sz="0" w:space="0" w:color="auto"/>
        <w:right w:val="none" w:sz="0" w:space="0" w:color="auto"/>
      </w:divBdr>
    </w:div>
    <w:div w:id="988167933">
      <w:bodyDiv w:val="1"/>
      <w:marLeft w:val="0"/>
      <w:marRight w:val="0"/>
      <w:marTop w:val="0"/>
      <w:marBottom w:val="0"/>
      <w:divBdr>
        <w:top w:val="none" w:sz="0" w:space="0" w:color="auto"/>
        <w:left w:val="none" w:sz="0" w:space="0" w:color="auto"/>
        <w:bottom w:val="none" w:sz="0" w:space="0" w:color="auto"/>
        <w:right w:val="none" w:sz="0" w:space="0" w:color="auto"/>
      </w:divBdr>
      <w:divsChild>
        <w:div w:id="1658918978">
          <w:marLeft w:val="0"/>
          <w:marRight w:val="0"/>
          <w:marTop w:val="0"/>
          <w:marBottom w:val="0"/>
          <w:divBdr>
            <w:top w:val="none" w:sz="0" w:space="0" w:color="auto"/>
            <w:left w:val="none" w:sz="0" w:space="0" w:color="auto"/>
            <w:bottom w:val="none" w:sz="0" w:space="0" w:color="auto"/>
            <w:right w:val="none" w:sz="0" w:space="0" w:color="auto"/>
          </w:divBdr>
        </w:div>
      </w:divsChild>
    </w:div>
    <w:div w:id="1023245955">
      <w:bodyDiv w:val="1"/>
      <w:marLeft w:val="0"/>
      <w:marRight w:val="0"/>
      <w:marTop w:val="0"/>
      <w:marBottom w:val="0"/>
      <w:divBdr>
        <w:top w:val="none" w:sz="0" w:space="0" w:color="auto"/>
        <w:left w:val="none" w:sz="0" w:space="0" w:color="auto"/>
        <w:bottom w:val="none" w:sz="0" w:space="0" w:color="auto"/>
        <w:right w:val="none" w:sz="0" w:space="0" w:color="auto"/>
      </w:divBdr>
    </w:div>
    <w:div w:id="1096823156">
      <w:bodyDiv w:val="1"/>
      <w:marLeft w:val="0"/>
      <w:marRight w:val="0"/>
      <w:marTop w:val="0"/>
      <w:marBottom w:val="0"/>
      <w:divBdr>
        <w:top w:val="none" w:sz="0" w:space="0" w:color="auto"/>
        <w:left w:val="none" w:sz="0" w:space="0" w:color="auto"/>
        <w:bottom w:val="none" w:sz="0" w:space="0" w:color="auto"/>
        <w:right w:val="none" w:sz="0" w:space="0" w:color="auto"/>
      </w:divBdr>
    </w:div>
    <w:div w:id="1125079422">
      <w:bodyDiv w:val="1"/>
      <w:marLeft w:val="0"/>
      <w:marRight w:val="0"/>
      <w:marTop w:val="0"/>
      <w:marBottom w:val="0"/>
      <w:divBdr>
        <w:top w:val="none" w:sz="0" w:space="0" w:color="auto"/>
        <w:left w:val="none" w:sz="0" w:space="0" w:color="auto"/>
        <w:bottom w:val="none" w:sz="0" w:space="0" w:color="auto"/>
        <w:right w:val="none" w:sz="0" w:space="0" w:color="auto"/>
      </w:divBdr>
    </w:div>
    <w:div w:id="1231769189">
      <w:bodyDiv w:val="1"/>
      <w:marLeft w:val="0"/>
      <w:marRight w:val="0"/>
      <w:marTop w:val="0"/>
      <w:marBottom w:val="0"/>
      <w:divBdr>
        <w:top w:val="none" w:sz="0" w:space="0" w:color="auto"/>
        <w:left w:val="none" w:sz="0" w:space="0" w:color="auto"/>
        <w:bottom w:val="none" w:sz="0" w:space="0" w:color="auto"/>
        <w:right w:val="none" w:sz="0" w:space="0" w:color="auto"/>
      </w:divBdr>
    </w:div>
    <w:div w:id="1271010097">
      <w:bodyDiv w:val="1"/>
      <w:marLeft w:val="0"/>
      <w:marRight w:val="0"/>
      <w:marTop w:val="0"/>
      <w:marBottom w:val="0"/>
      <w:divBdr>
        <w:top w:val="none" w:sz="0" w:space="0" w:color="auto"/>
        <w:left w:val="none" w:sz="0" w:space="0" w:color="auto"/>
        <w:bottom w:val="none" w:sz="0" w:space="0" w:color="auto"/>
        <w:right w:val="none" w:sz="0" w:space="0" w:color="auto"/>
      </w:divBdr>
      <w:divsChild>
        <w:div w:id="1075474335">
          <w:marLeft w:val="0"/>
          <w:marRight w:val="0"/>
          <w:marTop w:val="0"/>
          <w:marBottom w:val="0"/>
          <w:divBdr>
            <w:top w:val="none" w:sz="0" w:space="0" w:color="auto"/>
            <w:left w:val="none" w:sz="0" w:space="0" w:color="auto"/>
            <w:bottom w:val="none" w:sz="0" w:space="0" w:color="auto"/>
            <w:right w:val="none" w:sz="0" w:space="0" w:color="auto"/>
          </w:divBdr>
        </w:div>
      </w:divsChild>
    </w:div>
    <w:div w:id="1312175567">
      <w:bodyDiv w:val="1"/>
      <w:marLeft w:val="0"/>
      <w:marRight w:val="0"/>
      <w:marTop w:val="0"/>
      <w:marBottom w:val="0"/>
      <w:divBdr>
        <w:top w:val="none" w:sz="0" w:space="0" w:color="auto"/>
        <w:left w:val="none" w:sz="0" w:space="0" w:color="auto"/>
        <w:bottom w:val="none" w:sz="0" w:space="0" w:color="auto"/>
        <w:right w:val="none" w:sz="0" w:space="0" w:color="auto"/>
      </w:divBdr>
    </w:div>
    <w:div w:id="1321009494">
      <w:bodyDiv w:val="1"/>
      <w:marLeft w:val="0"/>
      <w:marRight w:val="0"/>
      <w:marTop w:val="0"/>
      <w:marBottom w:val="0"/>
      <w:divBdr>
        <w:top w:val="none" w:sz="0" w:space="0" w:color="auto"/>
        <w:left w:val="none" w:sz="0" w:space="0" w:color="auto"/>
        <w:bottom w:val="none" w:sz="0" w:space="0" w:color="auto"/>
        <w:right w:val="none" w:sz="0" w:space="0" w:color="auto"/>
      </w:divBdr>
    </w:div>
    <w:div w:id="1378354768">
      <w:bodyDiv w:val="1"/>
      <w:marLeft w:val="0"/>
      <w:marRight w:val="0"/>
      <w:marTop w:val="0"/>
      <w:marBottom w:val="0"/>
      <w:divBdr>
        <w:top w:val="none" w:sz="0" w:space="0" w:color="auto"/>
        <w:left w:val="none" w:sz="0" w:space="0" w:color="auto"/>
        <w:bottom w:val="none" w:sz="0" w:space="0" w:color="auto"/>
        <w:right w:val="none" w:sz="0" w:space="0" w:color="auto"/>
      </w:divBdr>
    </w:div>
    <w:div w:id="1451317344">
      <w:bodyDiv w:val="1"/>
      <w:marLeft w:val="0"/>
      <w:marRight w:val="0"/>
      <w:marTop w:val="0"/>
      <w:marBottom w:val="0"/>
      <w:divBdr>
        <w:top w:val="none" w:sz="0" w:space="0" w:color="auto"/>
        <w:left w:val="none" w:sz="0" w:space="0" w:color="auto"/>
        <w:bottom w:val="none" w:sz="0" w:space="0" w:color="auto"/>
        <w:right w:val="none" w:sz="0" w:space="0" w:color="auto"/>
      </w:divBdr>
    </w:div>
    <w:div w:id="1494252872">
      <w:bodyDiv w:val="1"/>
      <w:marLeft w:val="0"/>
      <w:marRight w:val="0"/>
      <w:marTop w:val="0"/>
      <w:marBottom w:val="0"/>
      <w:divBdr>
        <w:top w:val="none" w:sz="0" w:space="0" w:color="auto"/>
        <w:left w:val="none" w:sz="0" w:space="0" w:color="auto"/>
        <w:bottom w:val="none" w:sz="0" w:space="0" w:color="auto"/>
        <w:right w:val="none" w:sz="0" w:space="0" w:color="auto"/>
      </w:divBdr>
    </w:div>
    <w:div w:id="1542522890">
      <w:bodyDiv w:val="1"/>
      <w:marLeft w:val="0"/>
      <w:marRight w:val="0"/>
      <w:marTop w:val="0"/>
      <w:marBottom w:val="0"/>
      <w:divBdr>
        <w:top w:val="none" w:sz="0" w:space="0" w:color="auto"/>
        <w:left w:val="none" w:sz="0" w:space="0" w:color="auto"/>
        <w:bottom w:val="none" w:sz="0" w:space="0" w:color="auto"/>
        <w:right w:val="none" w:sz="0" w:space="0" w:color="auto"/>
      </w:divBdr>
      <w:divsChild>
        <w:div w:id="1198590225">
          <w:marLeft w:val="0"/>
          <w:marRight w:val="0"/>
          <w:marTop w:val="0"/>
          <w:marBottom w:val="0"/>
          <w:divBdr>
            <w:top w:val="none" w:sz="0" w:space="0" w:color="auto"/>
            <w:left w:val="none" w:sz="0" w:space="0" w:color="auto"/>
            <w:bottom w:val="none" w:sz="0" w:space="0" w:color="auto"/>
            <w:right w:val="none" w:sz="0" w:space="0" w:color="auto"/>
          </w:divBdr>
        </w:div>
      </w:divsChild>
    </w:div>
    <w:div w:id="1583224539">
      <w:bodyDiv w:val="1"/>
      <w:marLeft w:val="0"/>
      <w:marRight w:val="0"/>
      <w:marTop w:val="0"/>
      <w:marBottom w:val="0"/>
      <w:divBdr>
        <w:top w:val="none" w:sz="0" w:space="0" w:color="auto"/>
        <w:left w:val="none" w:sz="0" w:space="0" w:color="auto"/>
        <w:bottom w:val="none" w:sz="0" w:space="0" w:color="auto"/>
        <w:right w:val="none" w:sz="0" w:space="0" w:color="auto"/>
      </w:divBdr>
    </w:div>
    <w:div w:id="1585408825">
      <w:bodyDiv w:val="1"/>
      <w:marLeft w:val="0"/>
      <w:marRight w:val="0"/>
      <w:marTop w:val="0"/>
      <w:marBottom w:val="0"/>
      <w:divBdr>
        <w:top w:val="none" w:sz="0" w:space="0" w:color="auto"/>
        <w:left w:val="none" w:sz="0" w:space="0" w:color="auto"/>
        <w:bottom w:val="none" w:sz="0" w:space="0" w:color="auto"/>
        <w:right w:val="none" w:sz="0" w:space="0" w:color="auto"/>
      </w:divBdr>
    </w:div>
    <w:div w:id="1848130813">
      <w:bodyDiv w:val="1"/>
      <w:marLeft w:val="0"/>
      <w:marRight w:val="0"/>
      <w:marTop w:val="0"/>
      <w:marBottom w:val="0"/>
      <w:divBdr>
        <w:top w:val="none" w:sz="0" w:space="0" w:color="auto"/>
        <w:left w:val="none" w:sz="0" w:space="0" w:color="auto"/>
        <w:bottom w:val="none" w:sz="0" w:space="0" w:color="auto"/>
        <w:right w:val="none" w:sz="0" w:space="0" w:color="auto"/>
      </w:divBdr>
    </w:div>
    <w:div w:id="1857305108">
      <w:bodyDiv w:val="1"/>
      <w:marLeft w:val="0"/>
      <w:marRight w:val="0"/>
      <w:marTop w:val="0"/>
      <w:marBottom w:val="0"/>
      <w:divBdr>
        <w:top w:val="none" w:sz="0" w:space="0" w:color="auto"/>
        <w:left w:val="none" w:sz="0" w:space="0" w:color="auto"/>
        <w:bottom w:val="none" w:sz="0" w:space="0" w:color="auto"/>
        <w:right w:val="none" w:sz="0" w:space="0" w:color="auto"/>
      </w:divBdr>
    </w:div>
    <w:div w:id="1866288280">
      <w:bodyDiv w:val="1"/>
      <w:marLeft w:val="0"/>
      <w:marRight w:val="0"/>
      <w:marTop w:val="0"/>
      <w:marBottom w:val="0"/>
      <w:divBdr>
        <w:top w:val="none" w:sz="0" w:space="0" w:color="auto"/>
        <w:left w:val="none" w:sz="0" w:space="0" w:color="auto"/>
        <w:bottom w:val="none" w:sz="0" w:space="0" w:color="auto"/>
        <w:right w:val="none" w:sz="0" w:space="0" w:color="auto"/>
      </w:divBdr>
    </w:div>
    <w:div w:id="1874149518">
      <w:bodyDiv w:val="1"/>
      <w:marLeft w:val="0"/>
      <w:marRight w:val="0"/>
      <w:marTop w:val="0"/>
      <w:marBottom w:val="0"/>
      <w:divBdr>
        <w:top w:val="none" w:sz="0" w:space="0" w:color="auto"/>
        <w:left w:val="none" w:sz="0" w:space="0" w:color="auto"/>
        <w:bottom w:val="none" w:sz="0" w:space="0" w:color="auto"/>
        <w:right w:val="none" w:sz="0" w:space="0" w:color="auto"/>
      </w:divBdr>
    </w:div>
    <w:div w:id="1879657315">
      <w:bodyDiv w:val="1"/>
      <w:marLeft w:val="0"/>
      <w:marRight w:val="0"/>
      <w:marTop w:val="0"/>
      <w:marBottom w:val="0"/>
      <w:divBdr>
        <w:top w:val="none" w:sz="0" w:space="0" w:color="auto"/>
        <w:left w:val="none" w:sz="0" w:space="0" w:color="auto"/>
        <w:bottom w:val="none" w:sz="0" w:space="0" w:color="auto"/>
        <w:right w:val="none" w:sz="0" w:space="0" w:color="auto"/>
      </w:divBdr>
    </w:div>
    <w:div w:id="1939562718">
      <w:bodyDiv w:val="1"/>
      <w:marLeft w:val="0"/>
      <w:marRight w:val="0"/>
      <w:marTop w:val="0"/>
      <w:marBottom w:val="0"/>
      <w:divBdr>
        <w:top w:val="none" w:sz="0" w:space="0" w:color="auto"/>
        <w:left w:val="none" w:sz="0" w:space="0" w:color="auto"/>
        <w:bottom w:val="none" w:sz="0" w:space="0" w:color="auto"/>
        <w:right w:val="none" w:sz="0" w:space="0" w:color="auto"/>
      </w:divBdr>
    </w:div>
    <w:div w:id="198339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tacs.ca/en/conflict-interest-policy" TargetMode="External"/><Relationship Id="rId18" Type="http://schemas.microsoft.com/office/2011/relationships/commentsExtended" Target="commentsExtended.xml"/><Relationship Id="rId26" Type="http://schemas.openxmlformats.org/officeDocument/2006/relationships/oleObject" Target="embeddings/oleObject3.bin"/><Relationship Id="rId39" Type="http://schemas.openxmlformats.org/officeDocument/2006/relationships/hyperlink" Target="https://www.mitacs.ca/sites/default/files/uploads/page/guide_to_writing_your_proposal_2019.pdf" TargetMode="External"/><Relationship Id="rId21" Type="http://schemas.openxmlformats.org/officeDocument/2006/relationships/oleObject" Target="embeddings/oleObject1.bin"/><Relationship Id="rId34" Type="http://schemas.openxmlformats.org/officeDocument/2006/relationships/hyperlink" Target="https://www.mitacs.ca/sites/default/files/resources/COI_Template_Intern_2019.docx" TargetMode="External"/><Relationship Id="rId42" Type="http://schemas.openxmlformats.org/officeDocument/2006/relationships/hyperlink" Target="http://www.mitacs.ca/en/projects" TargetMode="External"/><Relationship Id="rId47" Type="http://schemas.openxmlformats.org/officeDocument/2006/relationships/hyperlink" Target="http://www.mitacs.ca/en/programs/accelerate/mitacs-accelerate-international" TargetMode="External"/><Relationship Id="rId50" Type="http://schemas.openxmlformats.org/officeDocument/2006/relationships/hyperlink" Target="http://www.mitacs.ca/en/programs/accelerate/mitacs-accelerate-international" TargetMode="External"/><Relationship Id="rId55"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tacs.ca/sites/default/files/uploads/page/guide_to_writing_your_proposal_2019.pdf" TargetMode="External"/><Relationship Id="rId29" Type="http://schemas.openxmlformats.org/officeDocument/2006/relationships/hyperlink" Target="http://www.uqtr.ca/ecoledegestion" TargetMode="External"/><Relationship Id="rId11" Type="http://schemas.openxmlformats.org/officeDocument/2006/relationships/hyperlink" Target="http://www.mitacs.ca/en/contact-us/business-development" TargetMode="External"/><Relationship Id="rId24" Type="http://schemas.openxmlformats.org/officeDocument/2006/relationships/image" Target="media/image3.png"/><Relationship Id="rId32" Type="http://schemas.openxmlformats.org/officeDocument/2006/relationships/hyperlink" Target="http://www.uqtr.ca/ecoledegestion" TargetMode="External"/><Relationship Id="rId37" Type="http://schemas.openxmlformats.org/officeDocument/2006/relationships/hyperlink" Target="https://www.mitacs.ca/sites/default/files/resources/COI_Template_Intern_2019.docx" TargetMode="External"/><Relationship Id="rId40" Type="http://schemas.openxmlformats.org/officeDocument/2006/relationships/hyperlink" Target="mailto:luc.duong@etsmtl.ca" TargetMode="External"/><Relationship Id="rId45" Type="http://schemas.openxmlformats.org/officeDocument/2006/relationships/hyperlink" Target="http://www.uqtr.ca/ecoledegestion" TargetMode="External"/><Relationship Id="rId53" Type="http://schemas.openxmlformats.org/officeDocument/2006/relationships/hyperlink" Target="http://www.mitacs.ca/en/privacy-policy" TargetMode="External"/><Relationship Id="rId58"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theme" Target="theme/theme1.xml"/><Relationship Id="rId19" Type="http://schemas.microsoft.com/office/2016/09/relationships/commentsIds" Target="commentsIds.xml"/><Relationship Id="rId14" Type="http://schemas.openxmlformats.org/officeDocument/2006/relationships/hyperlink" Target="https://www.mitacs.ca/sites/default/files/uploads/page/mitacs_accelerate_intern_cv_template_2018.doc" TargetMode="External"/><Relationship Id="rId22" Type="http://schemas.openxmlformats.org/officeDocument/2006/relationships/image" Target="media/image2.emf"/><Relationship Id="rId27" Type="http://schemas.openxmlformats.org/officeDocument/2006/relationships/image" Target="media/image5.png"/><Relationship Id="rId30" Type="http://schemas.openxmlformats.org/officeDocument/2006/relationships/hyperlink" Target="mailto:thang.ledinh@uqtr.ca" TargetMode="External"/><Relationship Id="rId35" Type="http://schemas.openxmlformats.org/officeDocument/2006/relationships/hyperlink" Target="mailto:accelerate@mitacs.ca" TargetMode="External"/><Relationship Id="rId43" Type="http://schemas.openxmlformats.org/officeDocument/2006/relationships/hyperlink" Target="https://www.mitacs.ca/node/20705" TargetMode="External"/><Relationship Id="rId48" Type="http://schemas.openxmlformats.org/officeDocument/2006/relationships/hyperlink" Target="http://www.uqtr.ca/ecoledegestion"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www.uqtr.ca/ecoledegestion" TargetMode="External"/><Relationship Id="rId3" Type="http://schemas.openxmlformats.org/officeDocument/2006/relationships/customXml" Target="../customXml/item3.xml"/><Relationship Id="rId12" Type="http://schemas.openxmlformats.org/officeDocument/2006/relationships/hyperlink" Target="http://www.mitacs.ca/en/contact-us/business-development" TargetMode="External"/><Relationship Id="rId17" Type="http://schemas.openxmlformats.org/officeDocument/2006/relationships/comments" Target="comments.xml"/><Relationship Id="rId25" Type="http://schemas.openxmlformats.org/officeDocument/2006/relationships/image" Target="media/image4.emf"/><Relationship Id="rId33" Type="http://schemas.openxmlformats.org/officeDocument/2006/relationships/hyperlink" Target="mailto:jundsinfo@gmail.com" TargetMode="External"/><Relationship Id="rId38" Type="http://schemas.openxmlformats.org/officeDocument/2006/relationships/hyperlink" Target="mailto:accelerate@mitacs.ca" TargetMode="External"/><Relationship Id="rId46" Type="http://schemas.openxmlformats.org/officeDocument/2006/relationships/hyperlink" Target="https://www.mitacs.ca/en/programs/accelerate/mitacs-accelerate-international" TargetMode="External"/><Relationship Id="rId59" Type="http://schemas.microsoft.com/office/2011/relationships/people" Target="people.xml"/><Relationship Id="rId20" Type="http://schemas.openxmlformats.org/officeDocument/2006/relationships/image" Target="media/image1.emf"/><Relationship Id="rId41" Type="http://schemas.openxmlformats.org/officeDocument/2006/relationships/hyperlink" Target="http://www.mitacs.ca/en/programs/accelerate/project-responsibilities" TargetMode="External"/><Relationship Id="rId54" Type="http://schemas.openxmlformats.org/officeDocument/2006/relationships/hyperlink" Target="https://www23.statcan.gc.ca/imdb/p3VD.pl?Function=getVD&amp;TVD=1181553"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mitacs.ca/en/programs/accelerate/mitacs-accelerate-international" TargetMode="External"/><Relationship Id="rId23" Type="http://schemas.openxmlformats.org/officeDocument/2006/relationships/oleObject" Target="embeddings/oleObject2.bin"/><Relationship Id="rId28" Type="http://schemas.openxmlformats.org/officeDocument/2006/relationships/hyperlink" Target="https://www.mitacs.ca/contact-us/business-development" TargetMode="External"/><Relationship Id="rId36" Type="http://schemas.openxmlformats.org/officeDocument/2006/relationships/hyperlink" Target="http://www.uqtr.ca/ecoledegestion" TargetMode="External"/><Relationship Id="rId49" Type="http://schemas.openxmlformats.org/officeDocument/2006/relationships/hyperlink" Target="https://www.mitacs.ca/en/programs/accelerate/mitacs-accelerate-international" TargetMode="External"/><Relationship Id="rId57" Type="http://schemas.openxmlformats.org/officeDocument/2006/relationships/header" Target="header2.xml"/><Relationship Id="rId10" Type="http://schemas.openxmlformats.org/officeDocument/2006/relationships/endnotes" Target="endnotes.xml"/><Relationship Id="rId31" Type="http://schemas.openxmlformats.org/officeDocument/2006/relationships/hyperlink" Target="https://www23.statcan.gc.ca/imdb/p3VD.pl?Function=getVD&amp;TVD=1181553" TargetMode="External"/><Relationship Id="rId44" Type="http://schemas.openxmlformats.org/officeDocument/2006/relationships/hyperlink" Target="http://www.uqtr.ca/ecoledegestion" TargetMode="External"/><Relationship Id="rId52" Type="http://schemas.openxmlformats.org/officeDocument/2006/relationships/hyperlink" Target="http://www.mitacs.ca/en/privacy-policy" TargetMode="External"/><Relationship Id="rId6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http://www.mitacs.ca" TargetMode="External"/><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DEC172CE574938B1958DE08C098F04"/>
        <w:category>
          <w:name w:val="General"/>
          <w:gallery w:val="placeholder"/>
        </w:category>
        <w:types>
          <w:type w:val="bbPlcHdr"/>
        </w:types>
        <w:behaviors>
          <w:behavior w:val="content"/>
        </w:behaviors>
        <w:guid w:val="{EA76A55C-E080-49C7-9FC9-506AE3A8A4F6}"/>
      </w:docPartPr>
      <w:docPartBody>
        <w:p w:rsidR="00DD53BE" w:rsidRDefault="00EB12E5" w:rsidP="00EB12E5">
          <w:r w:rsidRPr="00044337">
            <w:rPr>
              <w:rStyle w:val="PlaceholderText"/>
              <w:rFonts w:eastAsiaTheme="minorHAnsi" w:cs="Arial"/>
              <w:sz w:val="20"/>
              <w:szCs w:val="20"/>
            </w:rPr>
            <w:t>Select Discipline</w:t>
          </w:r>
        </w:p>
      </w:docPartBody>
    </w:docPart>
    <w:docPart>
      <w:docPartPr>
        <w:name w:val="47E570F2F24B44B6830760C534BB3ABF"/>
        <w:category>
          <w:name w:val="General"/>
          <w:gallery w:val="placeholder"/>
        </w:category>
        <w:types>
          <w:type w:val="bbPlcHdr"/>
        </w:types>
        <w:behaviors>
          <w:behavior w:val="content"/>
        </w:behaviors>
        <w:guid w:val="{47DA1F56-F1F5-45EA-9F22-F2FE633D5B03}"/>
      </w:docPartPr>
      <w:docPartBody>
        <w:p w:rsidR="00DD53BE" w:rsidRDefault="00EB12E5" w:rsidP="00EB12E5">
          <w:r w:rsidRPr="0084327A">
            <w:rPr>
              <w:rFonts w:cs="Arial"/>
              <w:color w:val="808080" w:themeColor="background1" w:themeShade="80"/>
              <w:sz w:val="20"/>
              <w:szCs w:val="20"/>
              <w:highlight w:val="yellow"/>
            </w:rPr>
            <w:t>1st Priority Sector</w:t>
          </w:r>
        </w:p>
      </w:docPartBody>
    </w:docPart>
    <w:docPart>
      <w:docPartPr>
        <w:name w:val="E11540341A52479E9633032A2209CFF8"/>
        <w:category>
          <w:name w:val="General"/>
          <w:gallery w:val="placeholder"/>
        </w:category>
        <w:types>
          <w:type w:val="bbPlcHdr"/>
        </w:types>
        <w:behaviors>
          <w:behavior w:val="content"/>
        </w:behaviors>
        <w:guid w:val="{F26A4EBD-F76F-4231-B8CA-80697A04D884}"/>
      </w:docPartPr>
      <w:docPartBody>
        <w:p w:rsidR="00DD53BE" w:rsidRDefault="00EB12E5" w:rsidP="00EB12E5">
          <w:r w:rsidRPr="0084327A">
            <w:rPr>
              <w:rFonts w:cs="Arial"/>
              <w:color w:val="808080" w:themeColor="background1" w:themeShade="80"/>
              <w:sz w:val="20"/>
              <w:szCs w:val="20"/>
              <w:highlight w:val="yellow"/>
            </w:rPr>
            <w:t>2nd Priority Sector</w:t>
          </w:r>
        </w:p>
      </w:docPartBody>
    </w:docPart>
    <w:docPart>
      <w:docPartPr>
        <w:name w:val="C2E7903600B34D1681E7ED4230480FAB"/>
        <w:category>
          <w:name w:val="General"/>
          <w:gallery w:val="placeholder"/>
        </w:category>
        <w:types>
          <w:type w:val="bbPlcHdr"/>
        </w:types>
        <w:behaviors>
          <w:behavior w:val="content"/>
        </w:behaviors>
        <w:guid w:val="{E3BCF2DB-6F62-4E93-AF6C-2853FAED68A3}"/>
      </w:docPartPr>
      <w:docPartBody>
        <w:p w:rsidR="00DD53BE" w:rsidRDefault="00EB12E5" w:rsidP="00EB12E5">
          <w:r w:rsidRPr="0084327A">
            <w:rPr>
              <w:rFonts w:cs="Arial"/>
              <w:color w:val="808080" w:themeColor="background1" w:themeShade="80"/>
              <w:sz w:val="20"/>
              <w:szCs w:val="20"/>
              <w:highlight w:val="yellow"/>
            </w:rPr>
            <w:t>3rd Priority Sector</w:t>
          </w:r>
        </w:p>
      </w:docPartBody>
    </w:docPart>
    <w:docPart>
      <w:docPartPr>
        <w:name w:val="90FB62F59E7A43C4BBF083EB3AFE8EBE"/>
        <w:category>
          <w:name w:val="General"/>
          <w:gallery w:val="placeholder"/>
        </w:category>
        <w:types>
          <w:type w:val="bbPlcHdr"/>
        </w:types>
        <w:behaviors>
          <w:behavior w:val="content"/>
        </w:behaviors>
        <w:guid w:val="{90CD9834-CA79-45F7-B996-8C0D50F1C817}"/>
      </w:docPartPr>
      <w:docPartBody>
        <w:p w:rsidR="00DF2C69" w:rsidRDefault="00EB12E5" w:rsidP="00EB12E5">
          <w:r w:rsidRPr="00AB1EA3">
            <w:rPr>
              <w:rStyle w:val="PlaceholderText"/>
              <w:rFonts w:eastAsiaTheme="minorHAnsi"/>
              <w:sz w:val="18"/>
              <w:szCs w:val="18"/>
            </w:rPr>
            <w:t>Select yes/no</w:t>
          </w:r>
        </w:p>
      </w:docPartBody>
    </w:docPart>
    <w:docPart>
      <w:docPartPr>
        <w:name w:val="422FC56A43394EF5989D865F16730C51"/>
        <w:category>
          <w:name w:val="General"/>
          <w:gallery w:val="placeholder"/>
        </w:category>
        <w:types>
          <w:type w:val="bbPlcHdr"/>
        </w:types>
        <w:behaviors>
          <w:behavior w:val="content"/>
        </w:behaviors>
        <w:guid w:val="{95E6896D-8F86-4933-8010-9D652F6DFBF8}"/>
      </w:docPartPr>
      <w:docPartBody>
        <w:p w:rsidR="00DF2C69" w:rsidRDefault="00EB12E5" w:rsidP="00EB12E5">
          <w:r w:rsidRPr="00044337">
            <w:rPr>
              <w:rStyle w:val="PlaceholderText"/>
              <w:rFonts w:eastAsiaTheme="minorHAnsi" w:cs="Arial"/>
              <w:sz w:val="18"/>
              <w:szCs w:val="18"/>
            </w:rPr>
            <w:t>Select Legal Status</w:t>
          </w:r>
        </w:p>
      </w:docPartBody>
    </w:docPart>
    <w:docPart>
      <w:docPartPr>
        <w:name w:val="B6D4E6AB0CBC4ECCA11B3D2255A4E15B"/>
        <w:category>
          <w:name w:val="General"/>
          <w:gallery w:val="placeholder"/>
        </w:category>
        <w:types>
          <w:type w:val="bbPlcHdr"/>
        </w:types>
        <w:behaviors>
          <w:behavior w:val="content"/>
        </w:behaviors>
        <w:guid w:val="{B7461027-36CB-4969-BF6B-197922CB7063}"/>
      </w:docPartPr>
      <w:docPartBody>
        <w:p w:rsidR="00DF2C69" w:rsidRDefault="00EB12E5" w:rsidP="00EB12E5">
          <w:r w:rsidRPr="00AB1EA3">
            <w:rPr>
              <w:rStyle w:val="PlaceholderText"/>
              <w:rFonts w:eastAsiaTheme="minorHAnsi"/>
              <w:sz w:val="18"/>
              <w:szCs w:val="18"/>
            </w:rPr>
            <w:t>Select yes/no</w:t>
          </w:r>
        </w:p>
      </w:docPartBody>
    </w:docPart>
    <w:docPart>
      <w:docPartPr>
        <w:name w:val="C9BC72556F4B42EB89DBB4829F0091B7"/>
        <w:category>
          <w:name w:val="General"/>
          <w:gallery w:val="placeholder"/>
        </w:category>
        <w:types>
          <w:type w:val="bbPlcHdr"/>
        </w:types>
        <w:behaviors>
          <w:behavior w:val="content"/>
        </w:behaviors>
        <w:guid w:val="{C03FC99F-72A4-4BBD-9177-DB6E102583DD}"/>
      </w:docPartPr>
      <w:docPartBody>
        <w:p w:rsidR="00B35F1E" w:rsidRDefault="002B1560" w:rsidP="002B1560">
          <w:pPr>
            <w:pStyle w:val="C9BC72556F4B42EB89DBB4829F0091B7"/>
          </w:pPr>
          <w:r w:rsidRPr="00044337">
            <w:rPr>
              <w:rStyle w:val="PlaceholderText"/>
              <w:rFonts w:eastAsiaTheme="minorHAnsi" w:cs="Arial"/>
              <w:sz w:val="20"/>
              <w:szCs w:val="20"/>
            </w:rPr>
            <w:t>Select Legal Status</w:t>
          </w:r>
        </w:p>
      </w:docPartBody>
    </w:docPart>
    <w:docPart>
      <w:docPartPr>
        <w:name w:val="B853E100D7EE48AEA624851E48D01D7B"/>
        <w:category>
          <w:name w:val="General"/>
          <w:gallery w:val="placeholder"/>
        </w:category>
        <w:types>
          <w:type w:val="bbPlcHdr"/>
        </w:types>
        <w:behaviors>
          <w:behavior w:val="content"/>
        </w:behaviors>
        <w:guid w:val="{49F83E0E-9055-4330-B765-78CADBF4D9C4}"/>
      </w:docPartPr>
      <w:docPartBody>
        <w:p w:rsidR="00B35F1E" w:rsidRDefault="002B1560" w:rsidP="002B1560">
          <w:pPr>
            <w:pStyle w:val="B853E100D7EE48AEA624851E48D01D7B"/>
          </w:pPr>
          <w:r w:rsidRPr="00271D26">
            <w:rPr>
              <w:rFonts w:cs="Arial"/>
              <w:color w:val="808080" w:themeColor="background1" w:themeShade="80"/>
              <w:sz w:val="18"/>
              <w:szCs w:val="18"/>
            </w:rPr>
            <w:t>Select Citizenship</w:t>
          </w:r>
        </w:p>
      </w:docPartBody>
    </w:docPart>
    <w:docPart>
      <w:docPartPr>
        <w:name w:val="CDFCC3A55304481BB2442100ABD6D9F0"/>
        <w:category>
          <w:name w:val="General"/>
          <w:gallery w:val="placeholder"/>
        </w:category>
        <w:types>
          <w:type w:val="bbPlcHdr"/>
        </w:types>
        <w:behaviors>
          <w:behavior w:val="content"/>
        </w:behaviors>
        <w:guid w:val="{EC9EA417-C171-4815-BF91-15A076F3BAC7}"/>
      </w:docPartPr>
      <w:docPartBody>
        <w:p w:rsidR="00B35F1E" w:rsidRDefault="002B1560" w:rsidP="002B1560">
          <w:pPr>
            <w:pStyle w:val="CDFCC3A55304481BB2442100ABD6D9F0"/>
          </w:pPr>
          <w:r w:rsidRPr="009F5FCE">
            <w:rPr>
              <w:rFonts w:cs="Arial"/>
              <w:color w:val="808080" w:themeColor="background1" w:themeShade="80"/>
              <w:sz w:val="18"/>
              <w:szCs w:val="18"/>
            </w:rPr>
            <w:t>Select Gender</w:t>
          </w:r>
        </w:p>
      </w:docPartBody>
    </w:docPart>
    <w:docPart>
      <w:docPartPr>
        <w:name w:val="50977E256C674AC3A51030D67D035A6A"/>
        <w:category>
          <w:name w:val="General"/>
          <w:gallery w:val="placeholder"/>
        </w:category>
        <w:types>
          <w:type w:val="bbPlcHdr"/>
        </w:types>
        <w:behaviors>
          <w:behavior w:val="content"/>
        </w:behaviors>
        <w:guid w:val="{2A59C550-479B-4FF4-95FF-24052CC6955E}"/>
      </w:docPartPr>
      <w:docPartBody>
        <w:p w:rsidR="00B35F1E" w:rsidRDefault="002B1560" w:rsidP="002B1560">
          <w:pPr>
            <w:pStyle w:val="50977E256C674AC3A51030D67D035A6A"/>
          </w:pPr>
          <w:r w:rsidRPr="002A2A02">
            <w:rPr>
              <w:rStyle w:val="PlaceholderText"/>
              <w:rFonts w:eastAsiaTheme="minorHAnsi"/>
              <w:sz w:val="18"/>
              <w:szCs w:val="18"/>
            </w:rPr>
            <w:t>Select yes/no</w:t>
          </w:r>
        </w:p>
      </w:docPartBody>
    </w:docPart>
    <w:docPart>
      <w:docPartPr>
        <w:name w:val="1FC6378B6A3341069C5908FBDD3CB5C3"/>
        <w:category>
          <w:name w:val="General"/>
          <w:gallery w:val="placeholder"/>
        </w:category>
        <w:types>
          <w:type w:val="bbPlcHdr"/>
        </w:types>
        <w:behaviors>
          <w:behavior w:val="content"/>
        </w:behaviors>
        <w:guid w:val="{FDC7C05C-E2E8-4869-971F-C0A25216BCE1}"/>
      </w:docPartPr>
      <w:docPartBody>
        <w:p w:rsidR="00B54E34" w:rsidRDefault="00B10435" w:rsidP="00B10435">
          <w:pPr>
            <w:pStyle w:val="1FC6378B6A3341069C5908FBDD3CB5C3"/>
          </w:pPr>
          <w:r w:rsidRPr="00044337">
            <w:rPr>
              <w:rStyle w:val="PlaceholderText"/>
              <w:rFonts w:eastAsiaTheme="minorHAnsi" w:cs="Arial"/>
              <w:sz w:val="18"/>
              <w:szCs w:val="18"/>
            </w:rPr>
            <w:t>Select Legal Status</w:t>
          </w:r>
        </w:p>
      </w:docPartBody>
    </w:docPart>
    <w:docPart>
      <w:docPartPr>
        <w:name w:val="E1FFCF4B9E1046FF9C90D7996BFCB66A"/>
        <w:category>
          <w:name w:val="General"/>
          <w:gallery w:val="placeholder"/>
        </w:category>
        <w:types>
          <w:type w:val="bbPlcHdr"/>
        </w:types>
        <w:behaviors>
          <w:behavior w:val="content"/>
        </w:behaviors>
        <w:guid w:val="{DE96460C-659A-4E15-BACF-58E5485A20B7}"/>
      </w:docPartPr>
      <w:docPartBody>
        <w:p w:rsidR="00B54E34" w:rsidRDefault="00B10435" w:rsidP="00B10435">
          <w:pPr>
            <w:pStyle w:val="E1FFCF4B9E1046FF9C90D7996BFCB66A"/>
          </w:pPr>
          <w:r>
            <w:rPr>
              <w:rStyle w:val="PlaceholderText"/>
              <w:rFonts w:eastAsiaTheme="minorHAnsi" w:cs="Arial"/>
              <w:sz w:val="18"/>
              <w:szCs w:val="18"/>
            </w:rPr>
            <w:t>Select NFP Type</w:t>
          </w:r>
        </w:p>
      </w:docPartBody>
    </w:docPart>
    <w:docPart>
      <w:docPartPr>
        <w:name w:val="7FC1D08ED8304F3C9E3F3ECC15EE3C03"/>
        <w:category>
          <w:name w:val="General"/>
          <w:gallery w:val="placeholder"/>
        </w:category>
        <w:types>
          <w:type w:val="bbPlcHdr"/>
        </w:types>
        <w:behaviors>
          <w:behavior w:val="content"/>
        </w:behaviors>
        <w:guid w:val="{65196D31-72E6-4172-A8E9-E68A1CAA9D1B}"/>
      </w:docPartPr>
      <w:docPartBody>
        <w:p w:rsidR="00B54E34" w:rsidRDefault="00B10435" w:rsidP="00B10435">
          <w:pPr>
            <w:pStyle w:val="7FC1D08ED8304F3C9E3F3ECC15EE3C03"/>
          </w:pPr>
          <w:r w:rsidRPr="009F5FCE">
            <w:rPr>
              <w:rStyle w:val="PlaceholderText"/>
              <w:rFonts w:eastAsiaTheme="minorHAnsi"/>
              <w:sz w:val="18"/>
              <w:szCs w:val="18"/>
            </w:rPr>
            <w:t>Select yes/no</w:t>
          </w:r>
        </w:p>
      </w:docPartBody>
    </w:docPart>
    <w:docPart>
      <w:docPartPr>
        <w:name w:val="55731B369C6D435599D4A9785EC69436"/>
        <w:category>
          <w:name w:val="General"/>
          <w:gallery w:val="placeholder"/>
        </w:category>
        <w:types>
          <w:type w:val="bbPlcHdr"/>
        </w:types>
        <w:behaviors>
          <w:behavior w:val="content"/>
        </w:behaviors>
        <w:guid w:val="{A953A75B-DF0B-4FFC-A2B2-4DD7E060B5D8}"/>
      </w:docPartPr>
      <w:docPartBody>
        <w:p w:rsidR="00B54E34" w:rsidRDefault="00B10435" w:rsidP="00B10435">
          <w:pPr>
            <w:pStyle w:val="55731B369C6D435599D4A9785EC69436"/>
          </w:pPr>
          <w:r w:rsidRPr="009F5FCE">
            <w:rPr>
              <w:rStyle w:val="PlaceholderText"/>
              <w:rFonts w:eastAsiaTheme="minorHAnsi"/>
              <w:sz w:val="18"/>
              <w:szCs w:val="18"/>
            </w:rPr>
            <w:t xml:space="preserve">Select </w:t>
          </w:r>
          <w:r>
            <w:rPr>
              <w:rStyle w:val="PlaceholderText"/>
              <w:rFonts w:eastAsiaTheme="minorHAnsi"/>
              <w:sz w:val="18"/>
              <w:szCs w:val="18"/>
            </w:rPr>
            <w:t>invoicing schedule</w:t>
          </w:r>
        </w:p>
      </w:docPartBody>
    </w:docPart>
    <w:docPart>
      <w:docPartPr>
        <w:name w:val="A00FB4E771EC4B54AC4823AC42B7B321"/>
        <w:category>
          <w:name w:val="General"/>
          <w:gallery w:val="placeholder"/>
        </w:category>
        <w:types>
          <w:type w:val="bbPlcHdr"/>
        </w:types>
        <w:behaviors>
          <w:behavior w:val="content"/>
        </w:behaviors>
        <w:guid w:val="{D301BF42-3A25-438E-A026-6E907631FBF6}"/>
      </w:docPartPr>
      <w:docPartBody>
        <w:p w:rsidR="00FA330C" w:rsidRDefault="005A52ED" w:rsidP="005A52ED">
          <w:pPr>
            <w:pStyle w:val="A00FB4E771EC4B54AC4823AC42B7B321"/>
          </w:pPr>
          <w:r w:rsidRPr="00271D26">
            <w:rPr>
              <w:rFonts w:cs="Arial"/>
              <w:color w:val="808080" w:themeColor="background1" w:themeShade="80"/>
              <w:sz w:val="18"/>
              <w:szCs w:val="18"/>
            </w:rPr>
            <w:t>Select Citizenship</w:t>
          </w:r>
        </w:p>
      </w:docPartBody>
    </w:docPart>
    <w:docPart>
      <w:docPartPr>
        <w:name w:val="7A362B85571A4258A0C762E82FCE2929"/>
        <w:category>
          <w:name w:val="General"/>
          <w:gallery w:val="placeholder"/>
        </w:category>
        <w:types>
          <w:type w:val="bbPlcHdr"/>
        </w:types>
        <w:behaviors>
          <w:behavior w:val="content"/>
        </w:behaviors>
        <w:guid w:val="{570E1A70-9D9F-4724-AEF3-EC560226F4FD}"/>
      </w:docPartPr>
      <w:docPartBody>
        <w:p w:rsidR="00FA330C" w:rsidRDefault="005A52ED" w:rsidP="005A52ED">
          <w:pPr>
            <w:pStyle w:val="7A362B85571A4258A0C762E82FCE2929"/>
          </w:pPr>
          <w:r w:rsidRPr="009F5FCE">
            <w:rPr>
              <w:rFonts w:cs="Arial"/>
              <w:color w:val="808080" w:themeColor="background1" w:themeShade="80"/>
              <w:sz w:val="18"/>
              <w:szCs w:val="18"/>
            </w:rPr>
            <w:t>Select Gender</w:t>
          </w:r>
        </w:p>
      </w:docPartBody>
    </w:docPart>
    <w:docPart>
      <w:docPartPr>
        <w:name w:val="2A8C97319FEB40B2B30B6102FAE8CAE0"/>
        <w:category>
          <w:name w:val="General"/>
          <w:gallery w:val="placeholder"/>
        </w:category>
        <w:types>
          <w:type w:val="bbPlcHdr"/>
        </w:types>
        <w:behaviors>
          <w:behavior w:val="content"/>
        </w:behaviors>
        <w:guid w:val="{17640D88-A672-4BF5-B28A-E32AF57F41D1}"/>
      </w:docPartPr>
      <w:docPartBody>
        <w:p w:rsidR="00FA330C" w:rsidRDefault="005A52ED" w:rsidP="005A52ED">
          <w:pPr>
            <w:pStyle w:val="2A8C97319FEB40B2B30B6102FAE8CAE0"/>
          </w:pPr>
          <w:r w:rsidRPr="002A2A02">
            <w:rPr>
              <w:rStyle w:val="PlaceholderText"/>
              <w:rFonts w:eastAsiaTheme="minorHAnsi"/>
              <w:sz w:val="18"/>
              <w:szCs w:val="18"/>
            </w:rPr>
            <w:t>Select yes/no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D47F3"/>
    <w:rsid w:val="0003559B"/>
    <w:rsid w:val="00042879"/>
    <w:rsid w:val="00044051"/>
    <w:rsid w:val="00057B4F"/>
    <w:rsid w:val="00063B2B"/>
    <w:rsid w:val="0007512E"/>
    <w:rsid w:val="000A390E"/>
    <w:rsid w:val="000A4074"/>
    <w:rsid w:val="000B72B2"/>
    <w:rsid w:val="000C4A1A"/>
    <w:rsid w:val="00111A4A"/>
    <w:rsid w:val="001153B8"/>
    <w:rsid w:val="00115526"/>
    <w:rsid w:val="00150C76"/>
    <w:rsid w:val="00166114"/>
    <w:rsid w:val="0018085F"/>
    <w:rsid w:val="00180D4D"/>
    <w:rsid w:val="00193F72"/>
    <w:rsid w:val="001A1780"/>
    <w:rsid w:val="001B30EA"/>
    <w:rsid w:val="001E2483"/>
    <w:rsid w:val="001E75AA"/>
    <w:rsid w:val="001F5921"/>
    <w:rsid w:val="002151E3"/>
    <w:rsid w:val="00230792"/>
    <w:rsid w:val="002309FC"/>
    <w:rsid w:val="002714EA"/>
    <w:rsid w:val="002740C8"/>
    <w:rsid w:val="00276286"/>
    <w:rsid w:val="00296648"/>
    <w:rsid w:val="002A7B03"/>
    <w:rsid w:val="002B0727"/>
    <w:rsid w:val="002B1560"/>
    <w:rsid w:val="002B5FA1"/>
    <w:rsid w:val="002D1CC9"/>
    <w:rsid w:val="002D47F3"/>
    <w:rsid w:val="002E6F28"/>
    <w:rsid w:val="002F4D6D"/>
    <w:rsid w:val="00305258"/>
    <w:rsid w:val="00305E2E"/>
    <w:rsid w:val="00311907"/>
    <w:rsid w:val="003551A9"/>
    <w:rsid w:val="00357138"/>
    <w:rsid w:val="003801C5"/>
    <w:rsid w:val="00386343"/>
    <w:rsid w:val="003F1EBA"/>
    <w:rsid w:val="003F45E4"/>
    <w:rsid w:val="00413AA2"/>
    <w:rsid w:val="00420B49"/>
    <w:rsid w:val="004403A5"/>
    <w:rsid w:val="00445051"/>
    <w:rsid w:val="00450F4A"/>
    <w:rsid w:val="00452C7F"/>
    <w:rsid w:val="00480582"/>
    <w:rsid w:val="0049157F"/>
    <w:rsid w:val="00495588"/>
    <w:rsid w:val="004A34E5"/>
    <w:rsid w:val="004B4A9C"/>
    <w:rsid w:val="004B5284"/>
    <w:rsid w:val="004C4B06"/>
    <w:rsid w:val="004D3CF6"/>
    <w:rsid w:val="004E0F80"/>
    <w:rsid w:val="004E2D2A"/>
    <w:rsid w:val="004E5E65"/>
    <w:rsid w:val="004F168B"/>
    <w:rsid w:val="004F4B5A"/>
    <w:rsid w:val="005239DA"/>
    <w:rsid w:val="0055189A"/>
    <w:rsid w:val="0055491B"/>
    <w:rsid w:val="005551DC"/>
    <w:rsid w:val="00575095"/>
    <w:rsid w:val="00576252"/>
    <w:rsid w:val="005A52ED"/>
    <w:rsid w:val="005C0825"/>
    <w:rsid w:val="005F34F9"/>
    <w:rsid w:val="00605DC2"/>
    <w:rsid w:val="00606BFF"/>
    <w:rsid w:val="00611E50"/>
    <w:rsid w:val="00614FEB"/>
    <w:rsid w:val="0063696E"/>
    <w:rsid w:val="00657031"/>
    <w:rsid w:val="006605F7"/>
    <w:rsid w:val="00683024"/>
    <w:rsid w:val="0069730C"/>
    <w:rsid w:val="006B39E1"/>
    <w:rsid w:val="006B7037"/>
    <w:rsid w:val="006C4A66"/>
    <w:rsid w:val="006E0FB6"/>
    <w:rsid w:val="006E6E8C"/>
    <w:rsid w:val="007207CB"/>
    <w:rsid w:val="007367BE"/>
    <w:rsid w:val="007425B1"/>
    <w:rsid w:val="00757E2F"/>
    <w:rsid w:val="00766ADC"/>
    <w:rsid w:val="007700D0"/>
    <w:rsid w:val="00786767"/>
    <w:rsid w:val="007A5BE6"/>
    <w:rsid w:val="007B35DE"/>
    <w:rsid w:val="007D332F"/>
    <w:rsid w:val="007D4FAE"/>
    <w:rsid w:val="007F7A6E"/>
    <w:rsid w:val="00800EA8"/>
    <w:rsid w:val="00812426"/>
    <w:rsid w:val="00814A77"/>
    <w:rsid w:val="00815BA6"/>
    <w:rsid w:val="008208F2"/>
    <w:rsid w:val="00833C57"/>
    <w:rsid w:val="0083766B"/>
    <w:rsid w:val="00883725"/>
    <w:rsid w:val="00892063"/>
    <w:rsid w:val="00893C7A"/>
    <w:rsid w:val="008A64E3"/>
    <w:rsid w:val="008D4E04"/>
    <w:rsid w:val="008D706C"/>
    <w:rsid w:val="009101F9"/>
    <w:rsid w:val="00913866"/>
    <w:rsid w:val="009265BB"/>
    <w:rsid w:val="0093024C"/>
    <w:rsid w:val="00935348"/>
    <w:rsid w:val="009502C8"/>
    <w:rsid w:val="0095084B"/>
    <w:rsid w:val="0095245B"/>
    <w:rsid w:val="00961529"/>
    <w:rsid w:val="00965E95"/>
    <w:rsid w:val="009957CE"/>
    <w:rsid w:val="009A422D"/>
    <w:rsid w:val="009B2014"/>
    <w:rsid w:val="009B3939"/>
    <w:rsid w:val="009B3D80"/>
    <w:rsid w:val="009B5267"/>
    <w:rsid w:val="009C2DF6"/>
    <w:rsid w:val="00A14D47"/>
    <w:rsid w:val="00A326A6"/>
    <w:rsid w:val="00A32860"/>
    <w:rsid w:val="00A37E8F"/>
    <w:rsid w:val="00A41A59"/>
    <w:rsid w:val="00A55285"/>
    <w:rsid w:val="00A62948"/>
    <w:rsid w:val="00A679CC"/>
    <w:rsid w:val="00A87E9A"/>
    <w:rsid w:val="00AB3C0D"/>
    <w:rsid w:val="00AB5C89"/>
    <w:rsid w:val="00AB7451"/>
    <w:rsid w:val="00AC7DE6"/>
    <w:rsid w:val="00AD2E8B"/>
    <w:rsid w:val="00AF0409"/>
    <w:rsid w:val="00B10435"/>
    <w:rsid w:val="00B35F1E"/>
    <w:rsid w:val="00B40797"/>
    <w:rsid w:val="00B45DCC"/>
    <w:rsid w:val="00B54E34"/>
    <w:rsid w:val="00B62EFE"/>
    <w:rsid w:val="00B96D63"/>
    <w:rsid w:val="00BA46DD"/>
    <w:rsid w:val="00BA4C80"/>
    <w:rsid w:val="00BC0307"/>
    <w:rsid w:val="00BD5CB5"/>
    <w:rsid w:val="00BE6A9C"/>
    <w:rsid w:val="00C22BCE"/>
    <w:rsid w:val="00C31C0A"/>
    <w:rsid w:val="00C45EC9"/>
    <w:rsid w:val="00C52874"/>
    <w:rsid w:val="00C5789E"/>
    <w:rsid w:val="00C66597"/>
    <w:rsid w:val="00C72357"/>
    <w:rsid w:val="00C7742C"/>
    <w:rsid w:val="00C93F74"/>
    <w:rsid w:val="00CB6DA9"/>
    <w:rsid w:val="00CF47EA"/>
    <w:rsid w:val="00D0580E"/>
    <w:rsid w:val="00D407B4"/>
    <w:rsid w:val="00D47C7E"/>
    <w:rsid w:val="00D504F1"/>
    <w:rsid w:val="00D83D9B"/>
    <w:rsid w:val="00D849CB"/>
    <w:rsid w:val="00D913CC"/>
    <w:rsid w:val="00DA1B39"/>
    <w:rsid w:val="00DC2351"/>
    <w:rsid w:val="00DD53BE"/>
    <w:rsid w:val="00DE078D"/>
    <w:rsid w:val="00DE1720"/>
    <w:rsid w:val="00DE341E"/>
    <w:rsid w:val="00DF2C69"/>
    <w:rsid w:val="00E23692"/>
    <w:rsid w:val="00E23A55"/>
    <w:rsid w:val="00E37B1A"/>
    <w:rsid w:val="00E45113"/>
    <w:rsid w:val="00E4722E"/>
    <w:rsid w:val="00E60217"/>
    <w:rsid w:val="00E73317"/>
    <w:rsid w:val="00E944A4"/>
    <w:rsid w:val="00EA5FB7"/>
    <w:rsid w:val="00EB12E5"/>
    <w:rsid w:val="00EB3308"/>
    <w:rsid w:val="00EB64E6"/>
    <w:rsid w:val="00EC0BBD"/>
    <w:rsid w:val="00ED35D5"/>
    <w:rsid w:val="00EE35B7"/>
    <w:rsid w:val="00EE3C31"/>
    <w:rsid w:val="00EF6765"/>
    <w:rsid w:val="00F04816"/>
    <w:rsid w:val="00F27B8C"/>
    <w:rsid w:val="00F37E2D"/>
    <w:rsid w:val="00F55D54"/>
    <w:rsid w:val="00F56E25"/>
    <w:rsid w:val="00F75249"/>
    <w:rsid w:val="00F767B8"/>
    <w:rsid w:val="00FA18E6"/>
    <w:rsid w:val="00FA330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52ED"/>
    <w:rPr>
      <w:color w:val="808080"/>
    </w:rPr>
  </w:style>
  <w:style w:type="paragraph" w:customStyle="1" w:styleId="C9BC72556F4B42EB89DBB4829F0091B7">
    <w:name w:val="C9BC72556F4B42EB89DBB4829F0091B7"/>
    <w:rsid w:val="002B1560"/>
    <w:pPr>
      <w:spacing w:after="160" w:line="259" w:lineRule="auto"/>
    </w:pPr>
  </w:style>
  <w:style w:type="paragraph" w:customStyle="1" w:styleId="B853E100D7EE48AEA624851E48D01D7B">
    <w:name w:val="B853E100D7EE48AEA624851E48D01D7B"/>
    <w:rsid w:val="002B1560"/>
    <w:pPr>
      <w:spacing w:after="160" w:line="259" w:lineRule="auto"/>
    </w:pPr>
  </w:style>
  <w:style w:type="paragraph" w:customStyle="1" w:styleId="CDFCC3A55304481BB2442100ABD6D9F0">
    <w:name w:val="CDFCC3A55304481BB2442100ABD6D9F0"/>
    <w:rsid w:val="002B1560"/>
    <w:pPr>
      <w:spacing w:after="160" w:line="259" w:lineRule="auto"/>
    </w:pPr>
  </w:style>
  <w:style w:type="paragraph" w:customStyle="1" w:styleId="50977E256C674AC3A51030D67D035A6A">
    <w:name w:val="50977E256C674AC3A51030D67D035A6A"/>
    <w:rsid w:val="002B1560"/>
    <w:pPr>
      <w:spacing w:after="160" w:line="259" w:lineRule="auto"/>
    </w:pPr>
  </w:style>
  <w:style w:type="paragraph" w:customStyle="1" w:styleId="1FC6378B6A3341069C5908FBDD3CB5C3">
    <w:name w:val="1FC6378B6A3341069C5908FBDD3CB5C3"/>
    <w:rsid w:val="00B10435"/>
    <w:pPr>
      <w:spacing w:after="160" w:line="259" w:lineRule="auto"/>
    </w:pPr>
    <w:rPr>
      <w:lang w:val="fr-CA" w:eastAsia="fr-CA"/>
    </w:rPr>
  </w:style>
  <w:style w:type="paragraph" w:customStyle="1" w:styleId="E1FFCF4B9E1046FF9C90D7996BFCB66A">
    <w:name w:val="E1FFCF4B9E1046FF9C90D7996BFCB66A"/>
    <w:rsid w:val="00B10435"/>
    <w:pPr>
      <w:spacing w:after="160" w:line="259" w:lineRule="auto"/>
    </w:pPr>
    <w:rPr>
      <w:lang w:val="fr-CA" w:eastAsia="fr-CA"/>
    </w:rPr>
  </w:style>
  <w:style w:type="paragraph" w:customStyle="1" w:styleId="7FC1D08ED8304F3C9E3F3ECC15EE3C03">
    <w:name w:val="7FC1D08ED8304F3C9E3F3ECC15EE3C03"/>
    <w:rsid w:val="00B10435"/>
    <w:pPr>
      <w:spacing w:after="160" w:line="259" w:lineRule="auto"/>
    </w:pPr>
    <w:rPr>
      <w:lang w:val="fr-CA" w:eastAsia="fr-CA"/>
    </w:rPr>
  </w:style>
  <w:style w:type="paragraph" w:customStyle="1" w:styleId="55731B369C6D435599D4A9785EC69436">
    <w:name w:val="55731B369C6D435599D4A9785EC69436"/>
    <w:rsid w:val="00B10435"/>
    <w:pPr>
      <w:spacing w:after="160" w:line="259" w:lineRule="auto"/>
    </w:pPr>
    <w:rPr>
      <w:lang w:val="fr-CA" w:eastAsia="fr-CA"/>
    </w:rPr>
  </w:style>
  <w:style w:type="paragraph" w:customStyle="1" w:styleId="A00FB4E771EC4B54AC4823AC42B7B321">
    <w:name w:val="A00FB4E771EC4B54AC4823AC42B7B321"/>
    <w:rsid w:val="005A52ED"/>
    <w:pPr>
      <w:spacing w:after="160" w:line="259" w:lineRule="auto"/>
    </w:pPr>
  </w:style>
  <w:style w:type="paragraph" w:customStyle="1" w:styleId="7A362B85571A4258A0C762E82FCE2929">
    <w:name w:val="7A362B85571A4258A0C762E82FCE2929"/>
    <w:rsid w:val="005A52ED"/>
    <w:pPr>
      <w:spacing w:after="160" w:line="259" w:lineRule="auto"/>
    </w:pPr>
  </w:style>
  <w:style w:type="paragraph" w:customStyle="1" w:styleId="2A8C97319FEB40B2B30B6102FAE8CAE0">
    <w:name w:val="2A8C97319FEB40B2B30B6102FAE8CAE0"/>
    <w:rsid w:val="005A52E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Type xmlns="ebc1ec10-05ec-4f3a-83cd-29041903bc85">Template for Program Participants</DocumentType>
    <k764059f24f746bbb1066074f05df711 xmlns="ebc1ec10-05ec-4f3a-83cd-29041903bc85">
      <Terms xmlns="http://schemas.microsoft.com/office/infopath/2007/PartnerControls"/>
    </k764059f24f746bbb1066074f05df711>
    <Variation xmlns="ebc1ec10-05ec-4f3a-83cd-29041903bc85"/>
    <_Flow_SignoffStatus xmlns="ebc1ec10-05ec-4f3a-83cd-29041903bc85" xsi:nil="true"/>
    <Program xmlns="ebc1ec10-05ec-4f3a-83cd-29041903bc85">Accelerate</Program>
    <TaxCatchAll xmlns="48dedb42-c791-43eb-bc75-f5b863549dbd"/>
    <DocDescription xmlns="6274b6f3-1b76-417f-a480-adc41037c7dd">Updated proposal June 2021</DocDescription>
  </documentManagement>
</p:properties>
</file>

<file path=customXml/item3.xml><?xml version="1.0" encoding="utf-8"?>
<ct:contentTypeSchema xmlns:ct="http://schemas.microsoft.com/office/2006/metadata/contentType" xmlns:ma="http://schemas.microsoft.com/office/2006/metadata/properties/metaAttributes" ct:_="" ma:_="" ma:contentTypeName="Mitacs Document" ma:contentTypeID="0x01010009F983CFF84C7B498FE1EB13CDD8E2B2006F4B1523866F2642842F609AAE6CCC14" ma:contentTypeVersion="24" ma:contentTypeDescription="" ma:contentTypeScope="" ma:versionID="c5b7f8c09cfdaf70655804e05a6da078">
  <xsd:schema xmlns:xsd="http://www.w3.org/2001/XMLSchema" xmlns:xs="http://www.w3.org/2001/XMLSchema" xmlns:p="http://schemas.microsoft.com/office/2006/metadata/properties" xmlns:ns2="6274b6f3-1b76-417f-a480-adc41037c7dd" xmlns:ns3="ebc1ec10-05ec-4f3a-83cd-29041903bc85" xmlns:ns4="48dedb42-c791-43eb-bc75-f5b863549dbd" targetNamespace="http://schemas.microsoft.com/office/2006/metadata/properties" ma:root="true" ma:fieldsID="bc83ed7718fa502af085263aa56d17bc" ns2:_="" ns3:_="" ns4:_="">
    <xsd:import namespace="6274b6f3-1b76-417f-a480-adc41037c7dd"/>
    <xsd:import namespace="ebc1ec10-05ec-4f3a-83cd-29041903bc85"/>
    <xsd:import namespace="48dedb42-c791-43eb-bc75-f5b863549dbd"/>
    <xsd:element name="properties">
      <xsd:complexType>
        <xsd:sequence>
          <xsd:element name="documentManagement">
            <xsd:complexType>
              <xsd:all>
                <xsd:element ref="ns2:DocDescription" minOccurs="0"/>
                <xsd:element ref="ns3:Program" minOccurs="0"/>
                <xsd:element ref="ns3:DocumentType" minOccurs="0"/>
                <xsd:element ref="ns3:_Flow_SignoffStatus" minOccurs="0"/>
                <xsd:element ref="ns3:k764059f24f746bbb1066074f05df711" minOccurs="0"/>
                <xsd:element ref="ns4:TaxCatchAll"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Vari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74b6f3-1b76-417f-a480-adc41037c7dd" elementFormDefault="qualified">
    <xsd:import namespace="http://schemas.microsoft.com/office/2006/documentManagement/types"/>
    <xsd:import namespace="http://schemas.microsoft.com/office/infopath/2007/PartnerControls"/>
    <xsd:element name="DocDescription" ma:index="1" nillable="true" ma:displayName="Document Description" ma:internalName="Doc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c1ec10-05ec-4f3a-83cd-29041903bc85" elementFormDefault="qualified">
    <xsd:import namespace="http://schemas.microsoft.com/office/2006/documentManagement/types"/>
    <xsd:import namespace="http://schemas.microsoft.com/office/infopath/2007/PartnerControls"/>
    <xsd:element name="Program" ma:index="2" nillable="true" ma:displayName="Program" ma:format="Dropdown" ma:internalName="Program">
      <xsd:simpleType>
        <xsd:restriction base="dms:Choice">
          <xsd:enumeration value="Multiple Programs"/>
          <xsd:enumeration value="Accelerate"/>
          <xsd:enumeration value="Accelerate Explore"/>
          <xsd:enumeration value="Accelerate Entrepreneur"/>
          <xsd:enumeration value="Accelerate International"/>
          <xsd:enumeration value="Accelerate Joint Applications"/>
          <xsd:enumeration value="BSI"/>
          <xsd:enumeration value="CRIA"/>
          <xsd:enumeration value="CSPF"/>
          <xsd:enumeration value="Elevate"/>
          <xsd:enumeration value="GGF"/>
          <xsd:enumeration value="GRI"/>
          <xsd:enumeration value="GRA"/>
          <xsd:enumeration value="MEI"/>
        </xsd:restriction>
      </xsd:simpleType>
    </xsd:element>
    <xsd:element name="DocumentType" ma:index="3" nillable="true" ma:displayName="Document Type" ma:format="Dropdown" ma:internalName="DocumentType">
      <xsd:simpleType>
        <xsd:restriction base="dms:Choice">
          <xsd:enumeration value="Application Documents"/>
          <xsd:enumeration value="Instruction Guide"/>
          <xsd:enumeration value="Internal FAQs"/>
          <xsd:enumeration value="Internal Requirements"/>
          <xsd:enumeration value="Primer/Brochure"/>
          <xsd:enumeration value="Template for Academic Institutions"/>
          <xsd:enumeration value="Template for BDs"/>
          <xsd:enumeration value="Template for Industry Partners"/>
          <xsd:enumeration value="Template for Program Participants"/>
        </xsd:restriction>
      </xsd:simpleType>
    </xsd:element>
    <xsd:element name="_Flow_SignoffStatus" ma:index="5" nillable="true" ma:displayName="Sign-off status" ma:hidden="true" ma:internalName="Sign_x002d_off_x0020_status" ma:readOnly="false">
      <xsd:simpleType>
        <xsd:restriction base="dms:Text"/>
      </xsd:simpleType>
    </xsd:element>
    <xsd:element name="k764059f24f746bbb1066074f05df711" ma:index="10" nillable="true" ma:taxonomy="true" ma:internalName="k764059f24f746bbb1066074f05df711" ma:taxonomyFieldName="ProgramTypes" ma:displayName="ProgramTypes" ma:readOnly="false" ma:default="" ma:fieldId="{4764059f-24f7-46bb-b106-6074f05df711}" ma:sspId="34087440-3523-4496-b5cc-30753195c085" ma:termSetId="616cfd20-08fd-4a15-ad1d-741d2475ceed" ma:anchorId="00000000-0000-0000-0000-000000000000" ma:open="fals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Variation" ma:index="22" nillable="true" ma:displayName="Variation" ma:description="Use this column to note the program streams or variations associated with this item. " ma:format="Dropdown" ma:internalName="Variation">
      <xsd:complexType>
        <xsd:complexContent>
          <xsd:extension base="dms:MultiChoice">
            <xsd:sequence>
              <xsd:element name="Value" maxOccurs="unbounded" minOccurs="0" nillable="true">
                <xsd:simpleType>
                  <xsd:restriction base="dms:Choice">
                    <xsd:enumeration value="College"/>
                    <xsd:enumeration value="Entrepreneur"/>
                    <xsd:enumeration value="Indigenous"/>
                    <xsd:enumeration value="International"/>
                    <xsd:enumeration value="Joint application"/>
                    <xsd:enumeration value="Special call"/>
                    <xsd:enumeration value="Special partnership"/>
                    <xsd:enumeration value="Training"/>
                    <xsd:enumeration value="iPDF"/>
                  </xsd:restriction>
                </xsd:simple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dedb42-c791-43eb-bc75-f5b863549db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b2e7b9b7-e76a-4b32-8574-cc1469eec175}" ma:internalName="TaxCatchAll" ma:readOnly="false" ma:showField="CatchAllData" ma:web="48dedb42-c791-43eb-bc75-f5b863549d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6741D-6072-4933-940D-547AE460759D}">
  <ds:schemaRefs>
    <ds:schemaRef ds:uri="http://schemas.microsoft.com/sharepoint/v3/contenttype/forms"/>
  </ds:schemaRefs>
</ds:datastoreItem>
</file>

<file path=customXml/itemProps2.xml><?xml version="1.0" encoding="utf-8"?>
<ds:datastoreItem xmlns:ds="http://schemas.openxmlformats.org/officeDocument/2006/customXml" ds:itemID="{A999AA43-2755-482F-A5D9-43A92F460ADF}">
  <ds:schemaRefs>
    <ds:schemaRef ds:uri="http://schemas.microsoft.com/office/2006/metadata/properties"/>
    <ds:schemaRef ds:uri="http://schemas.microsoft.com/office/infopath/2007/PartnerControls"/>
    <ds:schemaRef ds:uri="ebc1ec10-05ec-4f3a-83cd-29041903bc85"/>
    <ds:schemaRef ds:uri="48dedb42-c791-43eb-bc75-f5b863549dbd"/>
    <ds:schemaRef ds:uri="6274b6f3-1b76-417f-a480-adc41037c7dd"/>
  </ds:schemaRefs>
</ds:datastoreItem>
</file>

<file path=customXml/itemProps3.xml><?xml version="1.0" encoding="utf-8"?>
<ds:datastoreItem xmlns:ds="http://schemas.openxmlformats.org/officeDocument/2006/customXml" ds:itemID="{9CABDC61-0886-44B6-BC83-3801398D9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74b6f3-1b76-417f-a480-adc41037c7dd"/>
    <ds:schemaRef ds:uri="ebc1ec10-05ec-4f3a-83cd-29041903bc85"/>
    <ds:schemaRef ds:uri="48dedb42-c791-43eb-bc75-f5b863549d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A16900-1619-4976-93DC-76B0372E2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30</Pages>
  <Words>11299</Words>
  <Characters>64408</Characters>
  <Application>Microsoft Office Word</Application>
  <DocSecurity>0</DocSecurity>
  <Lines>536</Lines>
  <Paragraphs>151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Accelerate Proposal Application 2015_V02</vt:lpstr>
      <vt:lpstr>Accelerate Proposal Application 2015_V02</vt:lpstr>
    </vt:vector>
  </TitlesOfParts>
  <Company>Mitacs</Company>
  <LinksUpToDate>false</LinksUpToDate>
  <CharactersWithSpaces>75556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 Proposal Application 2015_V02</dc:title>
  <dc:subject/>
  <dc:creator>AEwart</dc:creator>
  <cp:keywords/>
  <cp:lastModifiedBy>Vu, Do Dung</cp:lastModifiedBy>
  <cp:revision>3</cp:revision>
  <cp:lastPrinted>2021-09-24T19:03:00Z</cp:lastPrinted>
  <dcterms:created xsi:type="dcterms:W3CDTF">2021-10-14T00:52:00Z</dcterms:created>
  <dcterms:modified xsi:type="dcterms:W3CDTF">2021-10-14T00:57:00Z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0x01010009F983CFF84C7B498FE1EB13CDD8E2B2006F4B1523866F2642842F609AAE6CCC14</vt:lpwstr>
  </property>
  <property fmtid="{D5CDD505-2E9C-101B-9397-08002B2CF9AE}" pid="3" name="_dlc_DocIdItemGuid">
    <vt:lpwstr>60cf61eb-7e2f-42f0-8395-41952cdba213</vt:lpwstr>
  </property>
  <property fmtid="{D5CDD505-2E9C-101B-9397-08002B2CF9AE}" pid="4" name="ProgramTypes">
    <vt:lpwstr/>
  </property>
  <property fmtid="{D5CDD505-2E9C-101B-9397-08002B2CF9AE}" pid="5" name="MSIP_Label_a9694e0f-943f-4e6f-bf55-6e34fbc91307_Enabled">
    <vt:lpwstr>true</vt:lpwstr>
  </property>
  <property fmtid="{D5CDD505-2E9C-101B-9397-08002B2CF9AE}" pid="6" name="MSIP_Label_a9694e0f-943f-4e6f-bf55-6e34fbc91307_SetDate">
    <vt:lpwstr>2021-09-27T20:02:16Z</vt:lpwstr>
  </property>
  <property fmtid="{D5CDD505-2E9C-101B-9397-08002B2CF9AE}" pid="7" name="MSIP_Label_a9694e0f-943f-4e6f-bf55-6e34fbc91307_Method">
    <vt:lpwstr>Standard</vt:lpwstr>
  </property>
  <property fmtid="{D5CDD505-2E9C-101B-9397-08002B2CF9AE}" pid="8" name="MSIP_Label_a9694e0f-943f-4e6f-bf55-6e34fbc91307_Name">
    <vt:lpwstr>Usage interne</vt:lpwstr>
  </property>
  <property fmtid="{D5CDD505-2E9C-101B-9397-08002B2CF9AE}" pid="9" name="MSIP_Label_a9694e0f-943f-4e6f-bf55-6e34fbc91307_SiteId">
    <vt:lpwstr>728d20a5-0b44-47dd-9470-20f37cbf2d9a</vt:lpwstr>
  </property>
  <property fmtid="{D5CDD505-2E9C-101B-9397-08002B2CF9AE}" pid="10" name="MSIP_Label_a9694e0f-943f-4e6f-bf55-6e34fbc91307_ActionId">
    <vt:lpwstr>14f95040-9e86-4231-bdb3-8a4fb699f14e</vt:lpwstr>
  </property>
  <property fmtid="{D5CDD505-2E9C-101B-9397-08002B2CF9AE}" pid="11" name="MSIP_Label_a9694e0f-943f-4e6f-bf55-6e34fbc91307_ContentBits">
    <vt:lpwstr>0</vt:lpwstr>
  </property>
</Properties>
</file>